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B92B5" w14:textId="6E87A16F" w:rsidR="00D57348" w:rsidRPr="00EE3503" w:rsidRDefault="00D26D34" w:rsidP="004E3F21">
      <w:pPr>
        <w:jc w:val="both"/>
        <w:rPr>
          <w:b/>
          <w:bCs/>
          <w:sz w:val="48"/>
          <w:szCs w:val="48"/>
        </w:rPr>
      </w:pPr>
      <w:r w:rsidRPr="00EE3503">
        <w:rPr>
          <w:b/>
          <w:bCs/>
          <w:sz w:val="48"/>
          <w:szCs w:val="48"/>
        </w:rPr>
        <w:t>Clonal Evolution of Paediatric Burkitt Lymphoma Through Time and Space</w:t>
      </w:r>
    </w:p>
    <w:p w14:paraId="1212B81E" w14:textId="6173BD9F" w:rsidR="00D26D34" w:rsidRPr="005979CD" w:rsidRDefault="00D26D34" w:rsidP="004E3F21">
      <w:pPr>
        <w:jc w:val="both"/>
        <w:rPr>
          <w:sz w:val="22"/>
          <w:szCs w:val="22"/>
          <w:vertAlign w:val="superscript"/>
          <w:lang w:val="nl-NL"/>
        </w:rPr>
      </w:pPr>
      <w:r w:rsidRPr="005979CD">
        <w:rPr>
          <w:sz w:val="22"/>
          <w:szCs w:val="22"/>
          <w:lang w:val="nl-NL"/>
        </w:rPr>
        <w:t>Alexander S. Steemers</w:t>
      </w:r>
      <w:r w:rsidRPr="005979CD">
        <w:rPr>
          <w:sz w:val="22"/>
          <w:szCs w:val="22"/>
          <w:vertAlign w:val="superscript"/>
          <w:lang w:val="nl-NL"/>
        </w:rPr>
        <w:t>1,2</w:t>
      </w:r>
      <w:r w:rsidRPr="005979CD">
        <w:rPr>
          <w:sz w:val="22"/>
          <w:szCs w:val="22"/>
          <w:lang w:val="nl-NL"/>
        </w:rPr>
        <w:t>, Mark J. van Roosmalen</w:t>
      </w:r>
      <w:r w:rsidRPr="005979CD">
        <w:rPr>
          <w:sz w:val="22"/>
          <w:szCs w:val="22"/>
          <w:vertAlign w:val="superscript"/>
          <w:lang w:val="nl-NL"/>
        </w:rPr>
        <w:t>1,2</w:t>
      </w:r>
      <w:r w:rsidRPr="005979CD">
        <w:rPr>
          <w:sz w:val="22"/>
          <w:szCs w:val="22"/>
          <w:lang w:val="nl-NL"/>
        </w:rPr>
        <w:t>, Rico Hagelaar</w:t>
      </w:r>
      <w:r w:rsidRPr="005979CD">
        <w:rPr>
          <w:sz w:val="22"/>
          <w:szCs w:val="22"/>
          <w:vertAlign w:val="superscript"/>
          <w:lang w:val="nl-NL"/>
        </w:rPr>
        <w:t>1,2</w:t>
      </w:r>
      <w:r w:rsidRPr="005979CD">
        <w:rPr>
          <w:sz w:val="22"/>
          <w:szCs w:val="22"/>
          <w:lang w:val="nl-NL"/>
        </w:rPr>
        <w:t xml:space="preserve">, </w:t>
      </w:r>
      <w:proofErr w:type="spellStart"/>
      <w:r w:rsidRPr="005979CD">
        <w:rPr>
          <w:sz w:val="22"/>
          <w:szCs w:val="22"/>
          <w:lang w:val="nl-NL"/>
        </w:rPr>
        <w:t>Laurianne</w:t>
      </w:r>
      <w:proofErr w:type="spellEnd"/>
      <w:r w:rsidRPr="005979CD">
        <w:rPr>
          <w:sz w:val="22"/>
          <w:szCs w:val="22"/>
          <w:lang w:val="nl-NL"/>
        </w:rPr>
        <w:t xml:space="preserve"> Trabut</w:t>
      </w:r>
      <w:r w:rsidRPr="005979CD">
        <w:rPr>
          <w:sz w:val="22"/>
          <w:szCs w:val="22"/>
          <w:vertAlign w:val="superscript"/>
          <w:lang w:val="nl-NL"/>
        </w:rPr>
        <w:t>1,2</w:t>
      </w:r>
      <w:r w:rsidRPr="005979CD">
        <w:rPr>
          <w:sz w:val="22"/>
          <w:szCs w:val="22"/>
          <w:lang w:val="nl-NL"/>
        </w:rPr>
        <w:t>, Mark Verheul</w:t>
      </w:r>
      <w:r w:rsidRPr="005979CD">
        <w:rPr>
          <w:sz w:val="22"/>
          <w:szCs w:val="22"/>
          <w:vertAlign w:val="superscript"/>
          <w:lang w:val="nl-NL"/>
        </w:rPr>
        <w:t>1,2</w:t>
      </w:r>
      <w:r w:rsidRPr="005979CD">
        <w:rPr>
          <w:sz w:val="22"/>
          <w:szCs w:val="22"/>
          <w:lang w:val="nl-NL"/>
        </w:rPr>
        <w:t xml:space="preserve">, </w:t>
      </w:r>
      <w:proofErr w:type="spellStart"/>
      <w:r w:rsidRPr="005979CD">
        <w:rPr>
          <w:sz w:val="22"/>
          <w:szCs w:val="22"/>
          <w:lang w:val="nl-NL"/>
        </w:rPr>
        <w:t>Friederike</w:t>
      </w:r>
      <w:proofErr w:type="spellEnd"/>
      <w:r w:rsidRPr="005979CD">
        <w:rPr>
          <w:sz w:val="22"/>
          <w:szCs w:val="22"/>
          <w:lang w:val="nl-NL"/>
        </w:rPr>
        <w:t xml:space="preserve"> Meyer-Wentrup</w:t>
      </w:r>
      <w:r w:rsidRPr="005979CD">
        <w:rPr>
          <w:sz w:val="22"/>
          <w:szCs w:val="22"/>
          <w:vertAlign w:val="superscript"/>
          <w:lang w:val="nl-NL"/>
        </w:rPr>
        <w:t>1</w:t>
      </w:r>
      <w:r w:rsidRPr="005979CD">
        <w:rPr>
          <w:sz w:val="22"/>
          <w:szCs w:val="22"/>
          <w:lang w:val="nl-NL"/>
        </w:rPr>
        <w:t>, Ruben van Boxtel</w:t>
      </w:r>
      <w:r w:rsidRPr="005979CD">
        <w:rPr>
          <w:sz w:val="22"/>
          <w:szCs w:val="22"/>
          <w:vertAlign w:val="superscript"/>
          <w:lang w:val="nl-NL"/>
        </w:rPr>
        <w:t>1,2</w:t>
      </w:r>
    </w:p>
    <w:p w14:paraId="18763488" w14:textId="047416E6" w:rsidR="00D26D34" w:rsidRPr="00EE3503" w:rsidRDefault="00D26D34" w:rsidP="004E3F21">
      <w:pPr>
        <w:pStyle w:val="ListParagraph"/>
        <w:numPr>
          <w:ilvl w:val="0"/>
          <w:numId w:val="1"/>
        </w:numPr>
        <w:jc w:val="both"/>
        <w:rPr>
          <w:sz w:val="22"/>
          <w:szCs w:val="22"/>
        </w:rPr>
      </w:pPr>
      <w:r w:rsidRPr="00EE3503">
        <w:rPr>
          <w:sz w:val="22"/>
          <w:szCs w:val="22"/>
        </w:rPr>
        <w:t>Princess Máxima Center for Pediatric Oncology, Utrecht, The Netherlands</w:t>
      </w:r>
    </w:p>
    <w:p w14:paraId="507BD9D1" w14:textId="09CA0BEB" w:rsidR="00D26D34" w:rsidRPr="00EE3503" w:rsidRDefault="00D26D34" w:rsidP="004E3F21">
      <w:pPr>
        <w:pStyle w:val="ListParagraph"/>
        <w:numPr>
          <w:ilvl w:val="0"/>
          <w:numId w:val="1"/>
        </w:numPr>
        <w:jc w:val="both"/>
        <w:rPr>
          <w:sz w:val="22"/>
          <w:szCs w:val="22"/>
        </w:rPr>
      </w:pPr>
      <w:proofErr w:type="spellStart"/>
      <w:r w:rsidRPr="00EE3503">
        <w:rPr>
          <w:sz w:val="22"/>
          <w:szCs w:val="22"/>
        </w:rPr>
        <w:t>Oncode</w:t>
      </w:r>
      <w:proofErr w:type="spellEnd"/>
      <w:r w:rsidRPr="00EE3503">
        <w:rPr>
          <w:sz w:val="22"/>
          <w:szCs w:val="22"/>
        </w:rPr>
        <w:t xml:space="preserve"> Institute, Utrecht, The Netherlands</w:t>
      </w:r>
    </w:p>
    <w:p w14:paraId="660564D5" w14:textId="77777777" w:rsidR="00D26D34" w:rsidRPr="00EE3503" w:rsidRDefault="00D26D34" w:rsidP="004E3F21">
      <w:pPr>
        <w:jc w:val="both"/>
        <w:rPr>
          <w:sz w:val="22"/>
          <w:szCs w:val="22"/>
        </w:rPr>
      </w:pPr>
    </w:p>
    <w:p w14:paraId="2033E1C7" w14:textId="0E8513DF" w:rsidR="00D26D34" w:rsidRPr="00EE3503" w:rsidRDefault="00D26D34" w:rsidP="004E3F21">
      <w:pPr>
        <w:jc w:val="both"/>
        <w:rPr>
          <w:b/>
          <w:bCs/>
          <w:sz w:val="32"/>
          <w:szCs w:val="32"/>
        </w:rPr>
      </w:pPr>
      <w:r w:rsidRPr="00EE3503">
        <w:rPr>
          <w:b/>
          <w:bCs/>
          <w:sz w:val="32"/>
          <w:szCs w:val="32"/>
        </w:rPr>
        <w:t>Abstract</w:t>
      </w:r>
    </w:p>
    <w:p w14:paraId="28D3FBAF" w14:textId="303A3DF9" w:rsidR="00D26D34" w:rsidRPr="00376BA7" w:rsidDel="00376BA7" w:rsidRDefault="00D26D34" w:rsidP="00376BA7">
      <w:pPr>
        <w:jc w:val="both"/>
        <w:rPr>
          <w:del w:id="0" w:author="Alexander Steemers" w:date="2025-07-01T16:18:00Z" w16du:dateUtc="2025-07-01T14:18:00Z"/>
          <w:sz w:val="22"/>
          <w:szCs w:val="22"/>
          <w:rPrChange w:id="1" w:author="Alexander Steemers" w:date="2025-07-01T16:18:00Z" w16du:dateUtc="2025-07-01T14:18:00Z">
            <w:rPr>
              <w:del w:id="2" w:author="Alexander Steemers" w:date="2025-07-01T16:18:00Z" w16du:dateUtc="2025-07-01T14:18:00Z"/>
              <w:b/>
              <w:bCs/>
              <w:sz w:val="32"/>
              <w:szCs w:val="32"/>
            </w:rPr>
          </w:rPrChange>
        </w:rPr>
      </w:pPr>
    </w:p>
    <w:p w14:paraId="158154FB" w14:textId="6D03E179" w:rsidR="00D26D34" w:rsidRPr="00EE3503" w:rsidRDefault="00D26D34" w:rsidP="004E3F21">
      <w:pPr>
        <w:jc w:val="both"/>
        <w:rPr>
          <w:b/>
          <w:bCs/>
          <w:sz w:val="32"/>
          <w:szCs w:val="32"/>
        </w:rPr>
      </w:pPr>
      <w:r w:rsidRPr="00EE3503">
        <w:rPr>
          <w:b/>
          <w:bCs/>
          <w:sz w:val="32"/>
          <w:szCs w:val="32"/>
        </w:rPr>
        <w:t>Introduction</w:t>
      </w:r>
    </w:p>
    <w:p w14:paraId="1EC37532" w14:textId="5DA54164" w:rsidR="00385B97" w:rsidRPr="0052437A" w:rsidRDefault="00C123BF" w:rsidP="00376BA7">
      <w:pPr>
        <w:jc w:val="both"/>
        <w:rPr>
          <w:ins w:id="3" w:author="Alexander Steemers" w:date="2025-07-04T00:48:00Z" w16du:dateUtc="2025-07-03T22:48:00Z"/>
          <w:rStyle w:val="Strong"/>
          <w:b w:val="0"/>
          <w:bCs w:val="0"/>
          <w:sz w:val="22"/>
          <w:szCs w:val="22"/>
        </w:rPr>
      </w:pPr>
      <w:ins w:id="4" w:author="Alexander Steemers" w:date="2025-07-04T00:38:00Z" w16du:dateUtc="2025-07-03T22:38:00Z">
        <w:r w:rsidRPr="0052437A">
          <w:rPr>
            <w:sz w:val="22"/>
            <w:szCs w:val="22"/>
            <w:rPrChange w:id="5" w:author="Alexander Steemers" w:date="2025-07-04T11:15:00Z" w16du:dateUtc="2025-07-04T09:15:00Z">
              <w:rPr/>
            </w:rPrChange>
          </w:rPr>
          <w:t xml:space="preserve">Cancer arises </w:t>
        </w:r>
      </w:ins>
      <w:ins w:id="6" w:author="Alexander Steemers" w:date="2025-07-04T13:24:00Z" w16du:dateUtc="2025-07-04T11:24:00Z">
        <w:r w:rsidR="00ED4A24">
          <w:rPr>
            <w:sz w:val="22"/>
            <w:szCs w:val="22"/>
          </w:rPr>
          <w:t>due to</w:t>
        </w:r>
      </w:ins>
      <w:ins w:id="7" w:author="Alexander Steemers" w:date="2025-07-04T07:58:00Z" w16du:dateUtc="2025-07-04T05:58:00Z">
        <w:r w:rsidR="000B1D02" w:rsidRPr="0052437A">
          <w:rPr>
            <w:sz w:val="22"/>
            <w:szCs w:val="22"/>
          </w:rPr>
          <w:t xml:space="preserve"> the </w:t>
        </w:r>
      </w:ins>
      <w:ins w:id="8" w:author="Alexander Steemers" w:date="2025-07-04T00:48:00Z" w16du:dateUtc="2025-07-03T22:48:00Z">
        <w:r w:rsidR="00385B97" w:rsidRPr="0052437A">
          <w:rPr>
            <w:sz w:val="22"/>
            <w:szCs w:val="22"/>
          </w:rPr>
          <w:t xml:space="preserve">stepwise </w:t>
        </w:r>
      </w:ins>
      <w:ins w:id="9" w:author="Alexander Steemers" w:date="2025-07-04T00:38:00Z" w16du:dateUtc="2025-07-03T22:38:00Z">
        <w:r w:rsidRPr="0052437A">
          <w:rPr>
            <w:sz w:val="22"/>
            <w:szCs w:val="22"/>
            <w:rPrChange w:id="10" w:author="Alexander Steemers" w:date="2025-07-04T11:15:00Z" w16du:dateUtc="2025-07-04T09:15:00Z">
              <w:rPr/>
            </w:rPrChange>
          </w:rPr>
          <w:t>accumulation of mutations in key driver genes</w:t>
        </w:r>
      </w:ins>
      <w:ins w:id="11" w:author="Alexander Steemers" w:date="2025-07-04T11:14:00Z" w16du:dateUtc="2025-07-04T09:14:00Z">
        <w:r w:rsidR="0052437A" w:rsidRPr="0052437A">
          <w:rPr>
            <w:sz w:val="22"/>
            <w:szCs w:val="22"/>
          </w:rPr>
          <w:t>.</w:t>
        </w:r>
      </w:ins>
      <w:ins w:id="12" w:author="Alexander Steemers" w:date="2025-07-04T00:38:00Z" w16du:dateUtc="2025-07-03T22:38:00Z">
        <w:r w:rsidRPr="0052437A">
          <w:rPr>
            <w:sz w:val="22"/>
            <w:szCs w:val="22"/>
            <w:rPrChange w:id="13" w:author="Alexander Steemers" w:date="2025-07-04T11:15:00Z" w16du:dateUtc="2025-07-04T09:15:00Z">
              <w:rPr/>
            </w:rPrChange>
          </w:rPr>
          <w:t xml:space="preserve"> </w:t>
        </w:r>
      </w:ins>
      <w:ins w:id="14" w:author="Alexander Steemers" w:date="2025-07-04T11:14:00Z" w16du:dateUtc="2025-07-04T09:14:00Z">
        <w:r w:rsidR="0052437A" w:rsidRPr="0052437A">
          <w:rPr>
            <w:sz w:val="22"/>
            <w:szCs w:val="22"/>
          </w:rPr>
          <w:t xml:space="preserve">Such mutations </w:t>
        </w:r>
      </w:ins>
      <w:ins w:id="15" w:author="Alexander Steemers" w:date="2025-07-04T13:24:00Z" w16du:dateUtc="2025-07-04T11:24:00Z">
        <w:r w:rsidR="00ED4A24">
          <w:rPr>
            <w:sz w:val="22"/>
            <w:szCs w:val="22"/>
          </w:rPr>
          <w:t xml:space="preserve">typically </w:t>
        </w:r>
      </w:ins>
      <w:ins w:id="16" w:author="Alexander Steemers" w:date="2025-07-04T11:14:00Z" w16du:dateUtc="2025-07-04T09:14:00Z">
        <w:r w:rsidR="0052437A" w:rsidRPr="0052437A">
          <w:rPr>
            <w:sz w:val="22"/>
            <w:szCs w:val="22"/>
          </w:rPr>
          <w:t xml:space="preserve">accumulate over an extended period, commencing </w:t>
        </w:r>
      </w:ins>
      <w:ins w:id="17" w:author="Alexander Steemers" w:date="2025-07-05T12:30:00Z" w16du:dateUtc="2025-07-05T10:30:00Z">
        <w:r w:rsidR="00F34145">
          <w:rPr>
            <w:sz w:val="22"/>
            <w:szCs w:val="22"/>
          </w:rPr>
          <w:t xml:space="preserve">even </w:t>
        </w:r>
      </w:ins>
      <w:ins w:id="18" w:author="Alexander Steemers" w:date="2025-07-04T11:14:00Z" w16du:dateUtc="2025-07-04T09:14:00Z">
        <w:r w:rsidR="0052437A" w:rsidRPr="0052437A">
          <w:rPr>
            <w:sz w:val="22"/>
            <w:szCs w:val="22"/>
          </w:rPr>
          <w:t xml:space="preserve">decades before clinical </w:t>
        </w:r>
      </w:ins>
      <w:ins w:id="19" w:author="Alexander Steemers" w:date="2025-07-04T00:38:00Z" w16du:dateUtc="2025-07-03T22:38:00Z">
        <w:r w:rsidRPr="0052437A">
          <w:rPr>
            <w:sz w:val="22"/>
            <w:szCs w:val="22"/>
            <w:rPrChange w:id="20" w:author="Alexander Steemers" w:date="2025-07-04T11:15:00Z" w16du:dateUtc="2025-07-04T09:15:00Z">
              <w:rPr/>
            </w:rPrChange>
          </w:rPr>
          <w:t>presentation</w:t>
        </w:r>
      </w:ins>
      <w:customXmlInsRangeStart w:id="21" w:author="Alexander Steemers" w:date="2025-07-04T11:17:00Z"/>
      <w:sdt>
        <w:sdtPr>
          <w:rPr>
            <w:sz w:val="22"/>
            <w:szCs w:val="22"/>
          </w:rPr>
          <w:alias w:val="SmartCite Citation"/>
          <w:tag w:val="b34848c8-ba63-4a52-8b72-567a6ac06e67:3e8862af-deac-48eb-b524-c01092b99e01,b34848c8-ba63-4a52-8b72-567a6ac06e67:eaddad6d-1a5b-45fd-98a1-3a1de07a1e37+"/>
          <w:id w:val="-26644747"/>
          <w:placeholder>
            <w:docPart w:val="DefaultPlaceholder_-1854013440"/>
          </w:placeholder>
        </w:sdtPr>
        <w:sdtContent>
          <w:customXmlInsRangeEnd w:id="21"/>
          <w:ins w:id="22" w:author="Alexander Steemers" w:date="2025-07-11T16:20:00Z" w16du:dateUtc="2025-07-11T14:20:00Z">
            <w:r w:rsidR="00777CC9" w:rsidRPr="00777CC9">
              <w:rPr>
                <w:rFonts w:ascii="Aptos" w:eastAsia="Times New Roman" w:hAnsi="Aptos"/>
                <w:sz w:val="22"/>
                <w:vertAlign w:val="superscript"/>
                <w:rPrChange w:id="23" w:author="Alexander Steemers" w:date="2025-07-11T16:20:00Z" w16du:dateUtc="2025-07-11T14:20:00Z">
                  <w:rPr>
                    <w:rFonts w:eastAsia="Times New Roman"/>
                    <w:vertAlign w:val="superscript"/>
                  </w:rPr>
                </w:rPrChange>
              </w:rPr>
              <w:t>1,2</w:t>
            </w:r>
          </w:ins>
          <w:customXmlInsRangeStart w:id="24" w:author="Alexander Steemers" w:date="2025-07-04T11:17:00Z"/>
        </w:sdtContent>
      </w:sdt>
      <w:customXmlInsRangeEnd w:id="24"/>
      <w:ins w:id="25" w:author="Alexander Steemers" w:date="2025-07-04T11:17:00Z" w16du:dateUtc="2025-07-04T09:17:00Z">
        <w:r w:rsidR="0052437A">
          <w:rPr>
            <w:sz w:val="22"/>
            <w:szCs w:val="22"/>
          </w:rPr>
          <w:t> </w:t>
        </w:r>
      </w:ins>
      <w:ins w:id="26" w:author="Alexander Steemers" w:date="2025-07-04T00:38:00Z" w16du:dateUtc="2025-07-03T22:38:00Z">
        <w:r w:rsidRPr="0052437A">
          <w:rPr>
            <w:sz w:val="22"/>
            <w:szCs w:val="22"/>
            <w:rPrChange w:id="27" w:author="Alexander Steemers" w:date="2025-07-04T11:15:00Z" w16du:dateUtc="2025-07-04T09:15:00Z">
              <w:rPr/>
            </w:rPrChange>
          </w:rPr>
          <w:t xml:space="preserve">. </w:t>
        </w:r>
        <w:r w:rsidRPr="0052437A">
          <w:rPr>
            <w:rStyle w:val="Strong"/>
            <w:b w:val="0"/>
            <w:bCs w:val="0"/>
            <w:sz w:val="22"/>
            <w:szCs w:val="22"/>
            <w:rPrChange w:id="28" w:author="Alexander Steemers" w:date="2025-07-04T11:15:00Z" w16du:dateUtc="2025-07-04T09:15:00Z">
              <w:rPr>
                <w:rStyle w:val="Strong"/>
              </w:rPr>
            </w:rPrChange>
          </w:rPr>
          <w:t xml:space="preserve">Paradoxically, </w:t>
        </w:r>
      </w:ins>
      <w:ins w:id="29" w:author="Alexander Steemers" w:date="2025-07-04T00:47:00Z" w16du:dateUtc="2025-07-03T22:47:00Z">
        <w:r w:rsidR="00385B97" w:rsidRPr="0052437A">
          <w:rPr>
            <w:rStyle w:val="Strong"/>
            <w:b w:val="0"/>
            <w:bCs w:val="0"/>
            <w:sz w:val="22"/>
            <w:szCs w:val="22"/>
          </w:rPr>
          <w:t xml:space="preserve">however, </w:t>
        </w:r>
      </w:ins>
      <w:ins w:id="30" w:author="Alexander Steemers" w:date="2025-07-04T00:38:00Z" w16du:dateUtc="2025-07-03T22:38:00Z">
        <w:r w:rsidRPr="0052437A">
          <w:rPr>
            <w:rStyle w:val="Strong"/>
            <w:b w:val="0"/>
            <w:bCs w:val="0"/>
            <w:sz w:val="22"/>
            <w:szCs w:val="22"/>
            <w:rPrChange w:id="31" w:author="Alexander Steemers" w:date="2025-07-04T11:15:00Z" w16du:dateUtc="2025-07-04T09:15:00Z">
              <w:rPr>
                <w:rStyle w:val="Strong"/>
              </w:rPr>
            </w:rPrChange>
          </w:rPr>
          <w:t>cancers such as Burkitt lymphoma (BL)</w:t>
        </w:r>
      </w:ins>
      <w:ins w:id="32" w:author="Alexander Steemers" w:date="2025-07-04T00:39:00Z" w16du:dateUtc="2025-07-03T22:39:00Z">
        <w:r w:rsidRPr="0052437A">
          <w:rPr>
            <w:rStyle w:val="Strong"/>
            <w:b w:val="0"/>
            <w:bCs w:val="0"/>
            <w:sz w:val="22"/>
            <w:szCs w:val="22"/>
            <w:rPrChange w:id="33" w:author="Alexander Steemers" w:date="2025-07-04T11:15:00Z" w16du:dateUtc="2025-07-04T09:15:00Z">
              <w:rPr>
                <w:rStyle w:val="Strong"/>
              </w:rPr>
            </w:rPrChange>
          </w:rPr>
          <w:t xml:space="preserve"> </w:t>
        </w:r>
      </w:ins>
      <w:ins w:id="34" w:author="Alexander Steemers" w:date="2025-07-04T00:53:00Z" w16du:dateUtc="2025-07-03T22:53:00Z">
        <w:r w:rsidR="00D456DC" w:rsidRPr="0052437A">
          <w:rPr>
            <w:rStyle w:val="Strong"/>
            <w:b w:val="0"/>
            <w:bCs w:val="0"/>
            <w:sz w:val="22"/>
            <w:szCs w:val="22"/>
          </w:rPr>
          <w:t>predominantly affect</w:t>
        </w:r>
      </w:ins>
      <w:ins w:id="35" w:author="Alexander Steemers" w:date="2025-07-04T16:32:00Z" w16du:dateUtc="2025-07-04T14:32:00Z">
        <w:r w:rsidR="00F47781">
          <w:rPr>
            <w:rStyle w:val="Strong"/>
            <w:b w:val="0"/>
            <w:bCs w:val="0"/>
            <w:sz w:val="22"/>
            <w:szCs w:val="22"/>
          </w:rPr>
          <w:t xml:space="preserve"> children</w:t>
        </w:r>
      </w:ins>
      <w:ins w:id="36" w:author="Alexander Steemers" w:date="2025-07-04T00:45:00Z" w16du:dateUtc="2025-07-03T22:45:00Z">
        <w:r w:rsidR="00385B97" w:rsidRPr="0052437A">
          <w:rPr>
            <w:rPrChange w:id="37" w:author="Alexander Steemers" w:date="2025-07-04T11:15:00Z" w16du:dateUtc="2025-07-04T09:15:00Z">
              <w:rPr>
                <w:rStyle w:val="Strong"/>
                <w:b w:val="0"/>
                <w:bCs w:val="0"/>
                <w:sz w:val="22"/>
                <w:szCs w:val="22"/>
              </w:rPr>
            </w:rPrChange>
          </w:rPr>
          <w:t xml:space="preserve">, </w:t>
        </w:r>
      </w:ins>
      <w:ins w:id="38" w:author="Alexander Steemers" w:date="2025-07-04T00:54:00Z" w16du:dateUtc="2025-07-03T22:54:00Z">
        <w:r w:rsidR="00F77954" w:rsidRPr="0052437A">
          <w:rPr>
            <w:sz w:val="22"/>
            <w:szCs w:val="22"/>
            <w:rPrChange w:id="39" w:author="Alexander Steemers" w:date="2025-07-04T11:15:00Z" w16du:dateUtc="2025-07-04T09:15:00Z">
              <w:rPr>
                <w:rStyle w:val="Emphasis"/>
                <w:rFonts w:ascii="Arial" w:hAnsi="Arial" w:cs="Arial"/>
                <w:b/>
                <w:bCs/>
                <w:i w:val="0"/>
                <w:iCs w:val="0"/>
                <w:color w:val="767676"/>
                <w:sz w:val="21"/>
                <w:szCs w:val="21"/>
                <w:shd w:val="clear" w:color="auto" w:fill="FFFFFF"/>
              </w:rPr>
            </w:rPrChange>
          </w:rPr>
          <w:t>with a median age of onset</w:t>
        </w:r>
        <w:r w:rsidR="00F77954" w:rsidRPr="0052437A">
          <w:rPr>
            <w:sz w:val="22"/>
            <w:szCs w:val="22"/>
            <w:rPrChange w:id="40" w:author="Alexander Steemers" w:date="2025-07-04T11:15:00Z" w16du:dateUtc="2025-07-04T09:15:00Z">
              <w:rPr>
                <w:rFonts w:ascii="Arial" w:hAnsi="Arial" w:cs="Arial"/>
                <w:color w:val="474747"/>
                <w:sz w:val="21"/>
                <w:szCs w:val="21"/>
                <w:shd w:val="clear" w:color="auto" w:fill="FFFFFF"/>
              </w:rPr>
            </w:rPrChange>
          </w:rPr>
          <w:t> of 10 years</w:t>
        </w:r>
      </w:ins>
      <w:customXmlInsRangeStart w:id="41" w:author="Alexander Steemers" w:date="2025-07-04T11:18:00Z"/>
      <w:sdt>
        <w:sdtPr>
          <w:rPr>
            <w:sz w:val="22"/>
            <w:szCs w:val="22"/>
          </w:rPr>
          <w:alias w:val="SmartCite Citation"/>
          <w:tag w:val="b34848c8-ba63-4a52-8b72-567a6ac06e67:dff93efa-94bc-4ee2-8643-8c49777e6fe7+"/>
          <w:id w:val="2108622097"/>
          <w:placeholder>
            <w:docPart w:val="DefaultPlaceholder_-1854013440"/>
          </w:placeholder>
        </w:sdtPr>
        <w:sdtContent>
          <w:customXmlInsRangeEnd w:id="41"/>
          <w:ins w:id="42" w:author="Alexander Steemers" w:date="2025-07-11T16:20:00Z" w16du:dateUtc="2025-07-11T14:20:00Z">
            <w:r w:rsidR="00777CC9" w:rsidRPr="00777CC9">
              <w:rPr>
                <w:rFonts w:ascii="Aptos" w:eastAsia="Times New Roman" w:hAnsi="Aptos"/>
                <w:sz w:val="22"/>
                <w:vertAlign w:val="superscript"/>
                <w:rPrChange w:id="43" w:author="Alexander Steemers" w:date="2025-07-11T16:20:00Z" w16du:dateUtc="2025-07-11T14:20:00Z">
                  <w:rPr>
                    <w:rFonts w:eastAsia="Times New Roman"/>
                    <w:vertAlign w:val="superscript"/>
                  </w:rPr>
                </w:rPrChange>
              </w:rPr>
              <w:t>3</w:t>
            </w:r>
          </w:ins>
          <w:customXmlInsRangeStart w:id="44" w:author="Alexander Steemers" w:date="2025-07-04T11:18:00Z"/>
        </w:sdtContent>
      </w:sdt>
      <w:customXmlInsRangeEnd w:id="44"/>
      <w:ins w:id="45" w:author="Alexander Steemers" w:date="2025-07-04T11:18:00Z" w16du:dateUtc="2025-07-04T09:18:00Z">
        <w:r w:rsidR="0052437A">
          <w:rPr>
            <w:sz w:val="22"/>
            <w:szCs w:val="22"/>
          </w:rPr>
          <w:t> </w:t>
        </w:r>
      </w:ins>
      <w:ins w:id="46" w:author="Alexander Steemers" w:date="2025-07-04T00:39:00Z" w16du:dateUtc="2025-07-03T22:39:00Z">
        <w:r w:rsidRPr="0052437A">
          <w:rPr>
            <w:rStyle w:val="Strong"/>
            <w:b w:val="0"/>
            <w:bCs w:val="0"/>
            <w:sz w:val="22"/>
            <w:szCs w:val="22"/>
            <w:rPrChange w:id="47" w:author="Alexander Steemers" w:date="2025-07-04T11:15:00Z" w16du:dateUtc="2025-07-04T09:15:00Z">
              <w:rPr>
                <w:rStyle w:val="Strong"/>
              </w:rPr>
            </w:rPrChange>
          </w:rPr>
          <w:t>.</w:t>
        </w:r>
      </w:ins>
      <w:ins w:id="48" w:author="Alexander Steemers" w:date="2025-07-04T00:48:00Z" w16du:dateUtc="2025-07-03T22:48:00Z">
        <w:r w:rsidR="00385B97" w:rsidRPr="0052437A">
          <w:rPr>
            <w:sz w:val="22"/>
            <w:szCs w:val="22"/>
            <w:rPrChange w:id="49" w:author="Alexander Steemers" w:date="2025-07-04T11:15:00Z" w16du:dateUtc="2025-07-04T09:15:00Z">
              <w:rPr/>
            </w:rPrChange>
          </w:rPr>
          <w:t xml:space="preserve"> </w:t>
        </w:r>
        <w:r w:rsidR="00385B97" w:rsidRPr="0052437A">
          <w:rPr>
            <w:rStyle w:val="Strong"/>
            <w:b w:val="0"/>
            <w:bCs w:val="0"/>
            <w:sz w:val="22"/>
            <w:szCs w:val="22"/>
          </w:rPr>
          <w:t>This</w:t>
        </w:r>
      </w:ins>
      <w:ins w:id="50" w:author="Alexander Steemers" w:date="2025-07-04T00:56:00Z" w16du:dateUtc="2025-07-03T22:56:00Z">
        <w:r w:rsidR="007B2C3B" w:rsidRPr="0052437A">
          <w:rPr>
            <w:rStyle w:val="Strong"/>
            <w:b w:val="0"/>
            <w:bCs w:val="0"/>
            <w:sz w:val="22"/>
            <w:szCs w:val="22"/>
          </w:rPr>
          <w:t xml:space="preserve"> </w:t>
        </w:r>
      </w:ins>
      <w:ins w:id="51" w:author="Alexander Steemers" w:date="2025-07-04T00:48:00Z" w16du:dateUtc="2025-07-03T22:48:00Z">
        <w:r w:rsidR="00385B97" w:rsidRPr="0052437A">
          <w:rPr>
            <w:rStyle w:val="Strong"/>
            <w:b w:val="0"/>
            <w:bCs w:val="0"/>
            <w:sz w:val="22"/>
            <w:szCs w:val="22"/>
          </w:rPr>
          <w:t>raises intriguing questions about how oncogenic processes unfold over such a compressed timescale.</w:t>
        </w:r>
      </w:ins>
      <w:ins w:id="52" w:author="Alexander Steemers" w:date="2025-07-04T00:39:00Z" w16du:dateUtc="2025-07-03T22:39:00Z">
        <w:r w:rsidRPr="0052437A">
          <w:rPr>
            <w:rStyle w:val="Strong"/>
            <w:b w:val="0"/>
            <w:bCs w:val="0"/>
            <w:sz w:val="22"/>
            <w:szCs w:val="22"/>
            <w:rPrChange w:id="53" w:author="Alexander Steemers" w:date="2025-07-04T11:15:00Z" w16du:dateUtc="2025-07-04T09:15:00Z">
              <w:rPr>
                <w:rStyle w:val="Strong"/>
              </w:rPr>
            </w:rPrChange>
          </w:rPr>
          <w:t xml:space="preserve"> </w:t>
        </w:r>
      </w:ins>
    </w:p>
    <w:p w14:paraId="6D7B5DF2" w14:textId="34E59A66" w:rsidR="00E31A08" w:rsidRPr="0052437A" w:rsidRDefault="005F1CD5" w:rsidP="00376BA7">
      <w:pPr>
        <w:jc w:val="both"/>
        <w:rPr>
          <w:ins w:id="54" w:author="Alexander Steemers" w:date="2025-07-02T16:46:00Z" w16du:dateUtc="2025-07-02T14:46:00Z"/>
          <w:sz w:val="22"/>
          <w:szCs w:val="22"/>
        </w:rPr>
      </w:pPr>
      <w:ins w:id="55" w:author="Alexander Steemers" w:date="2025-07-04T16:35:00Z" w16du:dateUtc="2025-07-04T14:35:00Z">
        <w:r w:rsidRPr="005F1CD5">
          <w:rPr>
            <w:rStyle w:val="Strong"/>
            <w:b w:val="0"/>
            <w:bCs w:val="0"/>
            <w:sz w:val="22"/>
            <w:szCs w:val="22"/>
          </w:rPr>
          <w:t>Paediatric</w:t>
        </w:r>
      </w:ins>
      <w:ins w:id="56" w:author="Alexander Steemers" w:date="2025-07-04T00:41:00Z" w16du:dateUtc="2025-07-03T22:41:00Z">
        <w:r w:rsidR="00C123BF" w:rsidRPr="0052437A">
          <w:rPr>
            <w:rStyle w:val="Strong"/>
            <w:b w:val="0"/>
            <w:bCs w:val="0"/>
            <w:sz w:val="22"/>
            <w:szCs w:val="22"/>
            <w:rPrChange w:id="57" w:author="Alexander Steemers" w:date="2025-07-04T11:15:00Z" w16du:dateUtc="2025-07-04T09:15:00Z">
              <w:rPr>
                <w:rStyle w:val="Strong"/>
              </w:rPr>
            </w:rPrChange>
          </w:rPr>
          <w:t xml:space="preserve"> </w:t>
        </w:r>
        <w:r w:rsidR="00C123BF" w:rsidRPr="0052437A">
          <w:rPr>
            <w:sz w:val="22"/>
            <w:szCs w:val="22"/>
          </w:rPr>
          <w:t>BL (</w:t>
        </w:r>
        <w:proofErr w:type="spellStart"/>
        <w:r w:rsidR="00C123BF" w:rsidRPr="0052437A">
          <w:rPr>
            <w:sz w:val="22"/>
            <w:szCs w:val="22"/>
          </w:rPr>
          <w:t>pBL</w:t>
        </w:r>
        <w:proofErr w:type="spellEnd"/>
        <w:r w:rsidR="00C123BF" w:rsidRPr="0052437A">
          <w:rPr>
            <w:sz w:val="22"/>
            <w:szCs w:val="22"/>
          </w:rPr>
          <w:t xml:space="preserve">) </w:t>
        </w:r>
      </w:ins>
      <w:ins w:id="58" w:author="Alexander Steemers" w:date="2025-07-01T16:18:00Z" w16du:dateUtc="2025-07-01T14:18:00Z">
        <w:r w:rsidR="00376BA7" w:rsidRPr="0052437A">
          <w:rPr>
            <w:sz w:val="22"/>
            <w:szCs w:val="22"/>
          </w:rPr>
          <w:t xml:space="preserve">is </w:t>
        </w:r>
      </w:ins>
      <w:ins w:id="59" w:author="Alexander Steemers" w:date="2025-07-01T16:21:00Z" w16du:dateUtc="2025-07-01T14:21:00Z">
        <w:r w:rsidR="00376BA7" w:rsidRPr="0052437A">
          <w:rPr>
            <w:sz w:val="22"/>
            <w:szCs w:val="22"/>
          </w:rPr>
          <w:t>a</w:t>
        </w:r>
      </w:ins>
      <w:ins w:id="60" w:author="Alexander Steemers" w:date="2025-07-01T16:38:00Z" w16du:dateUtc="2025-07-01T14:38:00Z">
        <w:r w:rsidR="00EE58E5" w:rsidRPr="0052437A">
          <w:rPr>
            <w:sz w:val="22"/>
            <w:szCs w:val="22"/>
          </w:rPr>
          <w:t xml:space="preserve"> highly </w:t>
        </w:r>
      </w:ins>
      <w:ins w:id="61" w:author="Alexander Steemers" w:date="2025-07-01T16:20:00Z" w16du:dateUtc="2025-07-01T14:20:00Z">
        <w:r w:rsidR="00376BA7" w:rsidRPr="0052437A">
          <w:rPr>
            <w:sz w:val="22"/>
            <w:szCs w:val="22"/>
          </w:rPr>
          <w:t>aggressive</w:t>
        </w:r>
      </w:ins>
      <w:ins w:id="62" w:author="Alexander Steemers" w:date="2025-07-01T16:38:00Z" w16du:dateUtc="2025-07-01T14:38:00Z">
        <w:r w:rsidR="00EE58E5" w:rsidRPr="0052437A">
          <w:rPr>
            <w:sz w:val="22"/>
            <w:szCs w:val="22"/>
          </w:rPr>
          <w:t>, germinal centre-derived B-cell malignancy</w:t>
        </w:r>
      </w:ins>
      <w:ins w:id="63" w:author="Alexander Steemers" w:date="2025-07-01T16:21:00Z" w16du:dateUtc="2025-07-01T14:21:00Z">
        <w:r w:rsidR="00376BA7" w:rsidRPr="0052437A">
          <w:rPr>
            <w:sz w:val="22"/>
            <w:szCs w:val="22"/>
          </w:rPr>
          <w:t xml:space="preserve"> and </w:t>
        </w:r>
      </w:ins>
      <w:ins w:id="64" w:author="Alexander Steemers" w:date="2025-07-01T16:39:00Z" w16du:dateUtc="2025-07-01T14:39:00Z">
        <w:r w:rsidR="00EE58E5" w:rsidRPr="0052437A">
          <w:rPr>
            <w:sz w:val="22"/>
            <w:szCs w:val="22"/>
          </w:rPr>
          <w:t>is regarded as the fastest-growing human tumour</w:t>
        </w:r>
      </w:ins>
      <w:customXmlInsRangeStart w:id="65" w:author="Alexander Steemers" w:date="2025-07-02T12:53:00Z"/>
      <w:sdt>
        <w:sdtPr>
          <w:rPr>
            <w:sz w:val="22"/>
            <w:szCs w:val="22"/>
          </w:rPr>
          <w:alias w:val="SmartCite Citation"/>
          <w:tag w:val="b34848c8-ba63-4a52-8b72-567a6ac06e67:325ac47c-e09e-4ae7-8f5e-31197137070b+"/>
          <w:id w:val="-329985500"/>
          <w:placeholder>
            <w:docPart w:val="DefaultPlaceholder_-1854013440"/>
          </w:placeholder>
        </w:sdtPr>
        <w:sdtContent>
          <w:customXmlInsRangeEnd w:id="65"/>
          <w:ins w:id="66" w:author="Alexander Steemers" w:date="2025-07-11T16:20:00Z" w16du:dateUtc="2025-07-11T14:20:00Z">
            <w:r w:rsidR="00777CC9" w:rsidRPr="00777CC9">
              <w:rPr>
                <w:rFonts w:ascii="Aptos" w:eastAsia="Times New Roman" w:hAnsi="Aptos"/>
                <w:sz w:val="22"/>
                <w:vertAlign w:val="superscript"/>
                <w:rPrChange w:id="67" w:author="Alexander Steemers" w:date="2025-07-11T16:20:00Z" w16du:dateUtc="2025-07-11T14:20:00Z">
                  <w:rPr>
                    <w:rFonts w:eastAsia="Times New Roman"/>
                    <w:vertAlign w:val="superscript"/>
                  </w:rPr>
                </w:rPrChange>
              </w:rPr>
              <w:t>4</w:t>
            </w:r>
          </w:ins>
          <w:customXmlInsRangeStart w:id="68" w:author="Alexander Steemers" w:date="2025-07-02T12:53:00Z"/>
        </w:sdtContent>
      </w:sdt>
      <w:customXmlInsRangeEnd w:id="68"/>
      <w:ins w:id="69" w:author="Alexander Steemers" w:date="2025-07-04T11:19:00Z" w16du:dateUtc="2025-07-04T09:19:00Z">
        <w:r w:rsidR="0052437A">
          <w:rPr>
            <w:sz w:val="22"/>
            <w:szCs w:val="22"/>
          </w:rPr>
          <w:t xml:space="preserve"> </w:t>
        </w:r>
      </w:ins>
      <w:ins w:id="70" w:author="Alexander Steemers" w:date="2025-07-01T16:18:00Z" w16du:dateUtc="2025-07-01T14:18:00Z">
        <w:r w:rsidR="00376BA7" w:rsidRPr="0052437A">
          <w:rPr>
            <w:sz w:val="22"/>
            <w:szCs w:val="22"/>
          </w:rPr>
          <w:t xml:space="preserve">. </w:t>
        </w:r>
      </w:ins>
      <w:ins w:id="71" w:author="Alexander Steemers" w:date="2025-07-02T11:54:00Z" w16du:dateUtc="2025-07-02T09:54:00Z">
        <w:r w:rsidR="000D76A6" w:rsidRPr="0052437A">
          <w:rPr>
            <w:sz w:val="22"/>
            <w:szCs w:val="22"/>
          </w:rPr>
          <w:t xml:space="preserve">A distinctive feature of </w:t>
        </w:r>
      </w:ins>
      <w:ins w:id="72" w:author="Alexander Steemers" w:date="2025-07-04T00:41:00Z" w16du:dateUtc="2025-07-03T22:41:00Z">
        <w:r w:rsidR="00C123BF" w:rsidRPr="0052437A">
          <w:rPr>
            <w:sz w:val="22"/>
            <w:szCs w:val="22"/>
          </w:rPr>
          <w:t>p</w:t>
        </w:r>
      </w:ins>
      <w:ins w:id="73" w:author="Alexander Steemers" w:date="2025-07-02T11:54:00Z" w16du:dateUtc="2025-07-02T09:54:00Z">
        <w:r w:rsidR="000D76A6" w:rsidRPr="0052437A">
          <w:rPr>
            <w:sz w:val="22"/>
            <w:szCs w:val="22"/>
          </w:rPr>
          <w:t xml:space="preserve">BL is its primary extranodal presentation, most commonly involving the </w:t>
        </w:r>
      </w:ins>
      <w:ins w:id="74" w:author="Alexander Steemers" w:date="2025-07-04T16:35:00Z" w16du:dateUtc="2025-07-04T14:35:00Z">
        <w:r w:rsidRPr="0052437A">
          <w:rPr>
            <w:sz w:val="22"/>
            <w:szCs w:val="22"/>
          </w:rPr>
          <w:t>ileocecal</w:t>
        </w:r>
      </w:ins>
      <w:ins w:id="75" w:author="Alexander Steemers" w:date="2025-07-02T11:54:00Z" w16du:dateUtc="2025-07-02T09:54:00Z">
        <w:r w:rsidR="000D76A6" w:rsidRPr="0052437A">
          <w:rPr>
            <w:sz w:val="22"/>
            <w:szCs w:val="22"/>
          </w:rPr>
          <w:t xml:space="preserve"> region. While localized disease often responds well to intensive chemotherapy, </w:t>
        </w:r>
      </w:ins>
      <w:ins w:id="76" w:author="Alexander Steemers" w:date="2025-07-02T13:29:00Z" w16du:dateUtc="2025-07-02T11:29:00Z">
        <w:r w:rsidR="00DF4B27" w:rsidRPr="0052437A">
          <w:rPr>
            <w:sz w:val="22"/>
            <w:szCs w:val="22"/>
          </w:rPr>
          <w:t xml:space="preserve">both acute and </w:t>
        </w:r>
      </w:ins>
      <w:ins w:id="77" w:author="Alexander Steemers" w:date="2025-07-02T13:30:00Z" w16du:dateUtc="2025-07-02T11:30:00Z">
        <w:r w:rsidR="00A137DC" w:rsidRPr="0052437A">
          <w:rPr>
            <w:sz w:val="22"/>
            <w:szCs w:val="22"/>
          </w:rPr>
          <w:t xml:space="preserve">long-term </w:t>
        </w:r>
      </w:ins>
      <w:ins w:id="78" w:author="Alexander Steemers" w:date="2025-07-02T13:29:00Z" w16du:dateUtc="2025-07-02T11:29:00Z">
        <w:r w:rsidR="00DF4B27" w:rsidRPr="0052437A">
          <w:rPr>
            <w:sz w:val="22"/>
            <w:szCs w:val="22"/>
          </w:rPr>
          <w:t>side effects are commo</w:t>
        </w:r>
      </w:ins>
      <w:ins w:id="79" w:author="Alexander Steemers" w:date="2025-07-11T16:13:00Z" w16du:dateUtc="2025-07-11T14:13:00Z">
        <w:r w:rsidR="00EF0E84">
          <w:rPr>
            <w:sz w:val="22"/>
            <w:szCs w:val="22"/>
          </w:rPr>
          <w:t>n</w:t>
        </w:r>
      </w:ins>
      <w:customXmlInsRangeStart w:id="80" w:author="Alexander Steemers" w:date="2025-07-11T16:13:00Z"/>
      <w:sdt>
        <w:sdtPr>
          <w:rPr>
            <w:sz w:val="22"/>
            <w:szCs w:val="22"/>
          </w:rPr>
          <w:alias w:val="SmartCite Citation"/>
          <w:tag w:val="b34848c8-ba63-4a52-8b72-567a6ac06e67:72a4e03e-f64f-41c4-b121-c9ce84921885,b34848c8-ba63-4a52-8b72-567a6ac06e67:ee6f2716-c44d-4c1a-abe5-9e06a21496a2+"/>
          <w:id w:val="-1008362315"/>
          <w:placeholder>
            <w:docPart w:val="DefaultPlaceholder_-1854013440"/>
          </w:placeholder>
        </w:sdtPr>
        <w:sdtContent>
          <w:customXmlInsRangeEnd w:id="80"/>
          <w:ins w:id="81" w:author="Alexander Steemers" w:date="2025-07-11T16:20:00Z" w16du:dateUtc="2025-07-11T14:20:00Z">
            <w:r w:rsidR="00777CC9" w:rsidRPr="00777CC9">
              <w:rPr>
                <w:rFonts w:ascii="Aptos" w:eastAsia="Times New Roman" w:hAnsi="Aptos"/>
                <w:sz w:val="22"/>
                <w:vertAlign w:val="superscript"/>
                <w:rPrChange w:id="82" w:author="Alexander Steemers" w:date="2025-07-11T16:20:00Z" w16du:dateUtc="2025-07-11T14:20:00Z">
                  <w:rPr>
                    <w:rFonts w:eastAsia="Times New Roman"/>
                    <w:vertAlign w:val="superscript"/>
                  </w:rPr>
                </w:rPrChange>
              </w:rPr>
              <w:t>5,6</w:t>
            </w:r>
          </w:ins>
          <w:customXmlInsRangeStart w:id="83" w:author="Alexander Steemers" w:date="2025-07-11T16:13:00Z"/>
        </w:sdtContent>
      </w:sdt>
      <w:customXmlInsRangeEnd w:id="83"/>
      <w:ins w:id="84" w:author="Alexander Steemers" w:date="2025-07-11T16:13:00Z" w16du:dateUtc="2025-07-11T14:13:00Z">
        <w:r w:rsidR="00EF0E84">
          <w:rPr>
            <w:sz w:val="22"/>
            <w:szCs w:val="22"/>
          </w:rPr>
          <w:t> </w:t>
        </w:r>
      </w:ins>
      <w:ins w:id="85" w:author="Alexander Steemers" w:date="2025-07-02T13:28:00Z" w16du:dateUtc="2025-07-02T11:28:00Z">
        <w:r w:rsidR="00DF4B27" w:rsidRPr="0052437A">
          <w:rPr>
            <w:sz w:val="22"/>
            <w:szCs w:val="22"/>
          </w:rPr>
          <w:t>. In addition,</w:t>
        </w:r>
      </w:ins>
      <w:ins w:id="86" w:author="Alexander Steemers" w:date="2025-07-11T16:23:00Z" w16du:dateUtc="2025-07-11T14:23:00Z">
        <w:r w:rsidR="00777CC9">
          <w:rPr>
            <w:sz w:val="22"/>
            <w:szCs w:val="22"/>
          </w:rPr>
          <w:t xml:space="preserve"> </w:t>
        </w:r>
      </w:ins>
      <w:ins w:id="87" w:author="Alexander Steemers" w:date="2025-07-11T16:24:00Z" w16du:dateUtc="2025-07-11T14:24:00Z">
        <w:r w:rsidR="00777CC9">
          <w:rPr>
            <w:sz w:val="22"/>
            <w:szCs w:val="22"/>
          </w:rPr>
          <w:t xml:space="preserve">involvement in the </w:t>
        </w:r>
      </w:ins>
      <w:ins w:id="88" w:author="Alexander Steemers" w:date="2025-07-11T16:23:00Z" w16du:dateUtc="2025-07-11T14:23:00Z">
        <w:r w:rsidR="00777CC9">
          <w:rPr>
            <w:sz w:val="22"/>
            <w:szCs w:val="22"/>
          </w:rPr>
          <w:t>bone marrow or central nervous system</w:t>
        </w:r>
      </w:ins>
      <w:ins w:id="89" w:author="Alexander Steemers" w:date="2025-07-11T16:24:00Z" w16du:dateUtc="2025-07-11T14:24:00Z">
        <w:r w:rsidR="00777CC9">
          <w:rPr>
            <w:sz w:val="22"/>
            <w:szCs w:val="22"/>
          </w:rPr>
          <w:t xml:space="preserve"> (CNS) is</w:t>
        </w:r>
      </w:ins>
      <w:ins w:id="90" w:author="Alexander Steemers" w:date="2025-07-11T16:30:00Z" w16du:dateUtc="2025-07-11T14:30:00Z">
        <w:r w:rsidR="003D7071">
          <w:rPr>
            <w:sz w:val="22"/>
            <w:szCs w:val="22"/>
          </w:rPr>
          <w:t xml:space="preserve"> strati</w:t>
        </w:r>
      </w:ins>
      <w:ins w:id="91" w:author="Alexander Steemers" w:date="2025-07-11T16:31:00Z" w16du:dateUtc="2025-07-11T14:31:00Z">
        <w:r w:rsidR="003D7071">
          <w:rPr>
            <w:sz w:val="22"/>
            <w:szCs w:val="22"/>
          </w:rPr>
          <w:t xml:space="preserve">fied </w:t>
        </w:r>
      </w:ins>
      <w:ins w:id="92" w:author="Alexander Steemers" w:date="2025-07-11T17:22:00Z" w16du:dateUtc="2025-07-11T15:22:00Z">
        <w:r w:rsidR="00EB42E2">
          <w:rPr>
            <w:sz w:val="22"/>
            <w:szCs w:val="22"/>
          </w:rPr>
          <w:t xml:space="preserve">as </w:t>
        </w:r>
      </w:ins>
      <w:ins w:id="93" w:author="Alexander Steemers" w:date="2025-07-11T17:23:00Z" w16du:dateUtc="2025-07-11T15:23:00Z">
        <w:r w:rsidR="00EB42E2">
          <w:rPr>
            <w:sz w:val="22"/>
            <w:szCs w:val="22"/>
          </w:rPr>
          <w:t xml:space="preserve">advanced-stage BL, </w:t>
        </w:r>
      </w:ins>
      <w:ins w:id="94" w:author="Alexander Steemers" w:date="2025-07-11T16:24:00Z" w16du:dateUtc="2025-07-11T14:24:00Z">
        <w:r w:rsidR="00777CC9">
          <w:rPr>
            <w:sz w:val="22"/>
            <w:szCs w:val="22"/>
          </w:rPr>
          <w:t>while</w:t>
        </w:r>
      </w:ins>
      <w:ins w:id="95" w:author="Alexander Steemers" w:date="2025-07-02T13:28:00Z" w16du:dateUtc="2025-07-02T11:28:00Z">
        <w:r w:rsidR="00DF4B27" w:rsidRPr="0052437A">
          <w:rPr>
            <w:sz w:val="22"/>
            <w:szCs w:val="22"/>
          </w:rPr>
          <w:t xml:space="preserve"> </w:t>
        </w:r>
      </w:ins>
      <w:ins w:id="96" w:author="Alexander Steemers" w:date="2025-07-11T16:14:00Z" w16du:dateUtc="2025-07-11T14:14:00Z">
        <w:r w:rsidR="00EF0E84" w:rsidRPr="00EF0E84">
          <w:rPr>
            <w:sz w:val="22"/>
            <w:szCs w:val="22"/>
          </w:rPr>
          <w:t>recurrent/refractory disease is associated with an extremely poor prognosi</w:t>
        </w:r>
      </w:ins>
      <w:ins w:id="97" w:author="Alexander Steemers" w:date="2025-07-11T16:15:00Z" w16du:dateUtc="2025-07-11T14:15:00Z">
        <w:r w:rsidR="00EF0E84">
          <w:rPr>
            <w:sz w:val="22"/>
            <w:szCs w:val="22"/>
          </w:rPr>
          <w:t>s</w:t>
        </w:r>
      </w:ins>
      <w:customXmlInsRangeStart w:id="98" w:author="Alexander Steemers" w:date="2025-07-11T16:20:00Z"/>
      <w:sdt>
        <w:sdtPr>
          <w:rPr>
            <w:sz w:val="22"/>
            <w:szCs w:val="22"/>
          </w:rPr>
          <w:alias w:val="SmartCite Citation"/>
          <w:tag w:val="b34848c8-ba63-4a52-8b72-567a6ac06e67:40ee8f05-ef67-4abc-843d-7a5a242430a7+"/>
          <w:id w:val="1524905960"/>
          <w:placeholder>
            <w:docPart w:val="DefaultPlaceholder_-1854013440"/>
          </w:placeholder>
        </w:sdtPr>
        <w:sdtContent>
          <w:customXmlInsRangeEnd w:id="98"/>
          <w:ins w:id="99" w:author="Alexander Steemers" w:date="2025-07-11T16:20:00Z" w16du:dateUtc="2025-07-11T14:20:00Z">
            <w:r w:rsidR="00777CC9" w:rsidRPr="00777CC9">
              <w:rPr>
                <w:rFonts w:ascii="Aptos" w:eastAsia="Times New Roman" w:hAnsi="Aptos"/>
                <w:sz w:val="22"/>
                <w:vertAlign w:val="superscript"/>
                <w:rPrChange w:id="100" w:author="Alexander Steemers" w:date="2025-07-11T16:20:00Z" w16du:dateUtc="2025-07-11T14:20:00Z">
                  <w:rPr>
                    <w:rFonts w:eastAsia="Times New Roman"/>
                    <w:vertAlign w:val="superscript"/>
                  </w:rPr>
                </w:rPrChange>
              </w:rPr>
              <w:t>7</w:t>
            </w:r>
          </w:ins>
          <w:customXmlInsRangeStart w:id="101" w:author="Alexander Steemers" w:date="2025-07-11T16:20:00Z"/>
        </w:sdtContent>
      </w:sdt>
      <w:customXmlInsRangeEnd w:id="101"/>
      <w:ins w:id="102" w:author="Alexander Steemers" w:date="2025-07-11T16:20:00Z" w16du:dateUtc="2025-07-11T14:20:00Z">
        <w:r w:rsidR="00777CC9">
          <w:rPr>
            <w:sz w:val="22"/>
            <w:szCs w:val="22"/>
          </w:rPr>
          <w:t> </w:t>
        </w:r>
      </w:ins>
      <w:ins w:id="103" w:author="Alexander Steemers" w:date="2025-07-02T11:54:00Z" w16du:dateUtc="2025-07-02T09:54:00Z">
        <w:r w:rsidR="000D76A6" w:rsidRPr="0052437A">
          <w:rPr>
            <w:sz w:val="22"/>
            <w:szCs w:val="22"/>
          </w:rPr>
          <w:t xml:space="preserve">. </w:t>
        </w:r>
      </w:ins>
      <w:ins w:id="104" w:author="Alexander Steemers" w:date="2025-07-05T12:34:00Z" w16du:dateUtc="2025-07-05T10:34:00Z">
        <w:r w:rsidR="00E81C6C" w:rsidRPr="00E81C6C">
          <w:rPr>
            <w:sz w:val="22"/>
            <w:szCs w:val="22"/>
          </w:rPr>
          <w:t>A deeper understanding of the molecular mechanisms driving lymphomagenesis</w:t>
        </w:r>
      </w:ins>
      <w:ins w:id="105" w:author="Alexander Steemers" w:date="2025-07-11T17:23:00Z" w16du:dateUtc="2025-07-11T15:23:00Z">
        <w:r w:rsidR="00EB42E2">
          <w:rPr>
            <w:sz w:val="22"/>
            <w:szCs w:val="22"/>
          </w:rPr>
          <w:t xml:space="preserve">, </w:t>
        </w:r>
      </w:ins>
      <w:ins w:id="106" w:author="Alexander Steemers" w:date="2025-07-05T12:34:00Z" w16du:dateUtc="2025-07-05T10:34:00Z">
        <w:r w:rsidR="00E81C6C" w:rsidRPr="00E81C6C">
          <w:rPr>
            <w:sz w:val="22"/>
            <w:szCs w:val="22"/>
          </w:rPr>
          <w:t xml:space="preserve">dissemination </w:t>
        </w:r>
      </w:ins>
      <w:ins w:id="107" w:author="Alexander Steemers" w:date="2025-07-11T17:23:00Z" w16du:dateUtc="2025-07-11T15:23:00Z">
        <w:r w:rsidR="00EB42E2">
          <w:rPr>
            <w:sz w:val="22"/>
            <w:szCs w:val="22"/>
          </w:rPr>
          <w:t xml:space="preserve">and relapse </w:t>
        </w:r>
      </w:ins>
      <w:ins w:id="108" w:author="Alexander Steemers" w:date="2025-07-05T12:34:00Z" w16du:dateUtc="2025-07-05T10:34:00Z">
        <w:r w:rsidR="00E81C6C" w:rsidRPr="00E81C6C">
          <w:rPr>
            <w:sz w:val="22"/>
            <w:szCs w:val="22"/>
          </w:rPr>
          <w:t>may pave the way for more targeted and less toxic therapeutic strategies.</w:t>
        </w:r>
      </w:ins>
    </w:p>
    <w:p w14:paraId="305A8227" w14:textId="5445AB3F" w:rsidR="00E31A08" w:rsidRPr="0052437A" w:rsidRDefault="008B4460" w:rsidP="00376BA7">
      <w:pPr>
        <w:jc w:val="both"/>
        <w:rPr>
          <w:ins w:id="109" w:author="Alexander Steemers" w:date="2025-07-02T16:47:00Z" w16du:dateUtc="2025-07-02T14:47:00Z"/>
          <w:sz w:val="22"/>
          <w:szCs w:val="22"/>
        </w:rPr>
      </w:pPr>
      <w:ins w:id="110" w:author="Alexander Steemers" w:date="2025-07-02T16:51:00Z" w16du:dateUtc="2025-07-02T14:51:00Z">
        <w:r w:rsidRPr="0052437A">
          <w:rPr>
            <w:sz w:val="22"/>
            <w:szCs w:val="22"/>
          </w:rPr>
          <w:t>T</w:t>
        </w:r>
      </w:ins>
      <w:ins w:id="111" w:author="Alexander Steemers" w:date="2025-07-01T16:18:00Z" w16du:dateUtc="2025-07-01T14:18:00Z">
        <w:r w:rsidR="00376BA7" w:rsidRPr="0052437A">
          <w:rPr>
            <w:sz w:val="22"/>
            <w:szCs w:val="22"/>
          </w:rPr>
          <w:t xml:space="preserve">he genetic hallmark of BL is a </w:t>
        </w:r>
      </w:ins>
      <w:ins w:id="112" w:author="Alexander Steemers" w:date="2025-07-01T16:39:00Z" w16du:dateUtc="2025-07-01T14:39:00Z">
        <w:r w:rsidR="00EE58E5" w:rsidRPr="0052437A">
          <w:rPr>
            <w:sz w:val="22"/>
            <w:szCs w:val="22"/>
          </w:rPr>
          <w:t xml:space="preserve">reciprocal </w:t>
        </w:r>
      </w:ins>
      <w:ins w:id="113" w:author="Alexander Steemers" w:date="2025-07-01T16:18:00Z" w16du:dateUtc="2025-07-01T14:18:00Z">
        <w:r w:rsidR="00376BA7" w:rsidRPr="0052437A">
          <w:rPr>
            <w:sz w:val="22"/>
            <w:szCs w:val="22"/>
          </w:rPr>
          <w:t xml:space="preserve">translocation that </w:t>
        </w:r>
      </w:ins>
      <w:ins w:id="114" w:author="Alexander Steemers" w:date="2025-07-01T16:40:00Z" w16du:dateUtc="2025-07-01T14:40:00Z">
        <w:r w:rsidR="00EE58E5" w:rsidRPr="0052437A">
          <w:rPr>
            <w:sz w:val="22"/>
            <w:szCs w:val="22"/>
          </w:rPr>
          <w:t xml:space="preserve">places </w:t>
        </w:r>
      </w:ins>
      <w:ins w:id="115" w:author="Alexander Steemers" w:date="2025-07-01T16:18:00Z" w16du:dateUtc="2025-07-01T14:18:00Z">
        <w:r w:rsidR="00376BA7" w:rsidRPr="0052437A">
          <w:rPr>
            <w:sz w:val="22"/>
            <w:szCs w:val="22"/>
          </w:rPr>
          <w:t xml:space="preserve">the </w:t>
        </w:r>
        <w:r w:rsidR="00376BA7" w:rsidRPr="0052437A">
          <w:rPr>
            <w:i/>
            <w:iCs/>
            <w:sz w:val="22"/>
            <w:szCs w:val="22"/>
            <w:rPrChange w:id="116" w:author="Alexander Steemers" w:date="2025-07-04T11:15:00Z" w16du:dateUtc="2025-07-04T09:15:00Z">
              <w:rPr>
                <w:sz w:val="22"/>
                <w:szCs w:val="22"/>
              </w:rPr>
            </w:rPrChange>
          </w:rPr>
          <w:t>MYC</w:t>
        </w:r>
        <w:r w:rsidR="00376BA7" w:rsidRPr="0052437A">
          <w:rPr>
            <w:sz w:val="22"/>
            <w:szCs w:val="22"/>
          </w:rPr>
          <w:t xml:space="preserve"> </w:t>
        </w:r>
      </w:ins>
      <w:ins w:id="117" w:author="Alexander Steemers" w:date="2025-07-01T16:40:00Z" w16du:dateUtc="2025-07-01T14:40:00Z">
        <w:r w:rsidR="00EE58E5" w:rsidRPr="0052437A">
          <w:rPr>
            <w:sz w:val="22"/>
            <w:szCs w:val="22"/>
          </w:rPr>
          <w:t xml:space="preserve">oncogene under the control of </w:t>
        </w:r>
      </w:ins>
      <w:ins w:id="118" w:author="Alexander Steemers" w:date="2025-07-01T16:18:00Z" w16du:dateUtc="2025-07-01T14:18:00Z">
        <w:r w:rsidR="00376BA7" w:rsidRPr="0052437A">
          <w:rPr>
            <w:sz w:val="22"/>
            <w:szCs w:val="22"/>
          </w:rPr>
          <w:t>immunoglobulin</w:t>
        </w:r>
      </w:ins>
      <w:ins w:id="119" w:author="Alexander Steemers" w:date="2025-07-01T16:40:00Z" w16du:dateUtc="2025-07-01T14:40:00Z">
        <w:r w:rsidR="00EE58E5" w:rsidRPr="0052437A">
          <w:rPr>
            <w:sz w:val="22"/>
            <w:szCs w:val="22"/>
          </w:rPr>
          <w:t xml:space="preserve"> </w:t>
        </w:r>
      </w:ins>
      <w:ins w:id="120" w:author="Alexander Steemers" w:date="2025-07-01T16:18:00Z" w16du:dateUtc="2025-07-01T14:18:00Z">
        <w:r w:rsidR="00376BA7" w:rsidRPr="0052437A">
          <w:rPr>
            <w:sz w:val="22"/>
            <w:szCs w:val="22"/>
          </w:rPr>
          <w:t>enhancer</w:t>
        </w:r>
      </w:ins>
      <w:ins w:id="121" w:author="Alexander Steemers" w:date="2025-07-01T16:40:00Z" w16du:dateUtc="2025-07-01T14:40:00Z">
        <w:r w:rsidR="00EE58E5" w:rsidRPr="0052437A">
          <w:rPr>
            <w:sz w:val="22"/>
            <w:szCs w:val="22"/>
          </w:rPr>
          <w:t>s</w:t>
        </w:r>
      </w:ins>
      <w:ins w:id="122" w:author="Alexander Steemers" w:date="2025-07-01T16:18:00Z" w16du:dateUtc="2025-07-01T14:18:00Z">
        <w:r w:rsidR="00376BA7" w:rsidRPr="0052437A">
          <w:rPr>
            <w:sz w:val="22"/>
            <w:szCs w:val="22"/>
          </w:rPr>
          <w:t xml:space="preserve">, </w:t>
        </w:r>
      </w:ins>
      <w:ins w:id="123" w:author="Alexander Steemers" w:date="2025-07-01T16:40:00Z" w16du:dateUtc="2025-07-01T14:40:00Z">
        <w:r w:rsidR="00EE58E5" w:rsidRPr="0052437A">
          <w:rPr>
            <w:sz w:val="22"/>
            <w:szCs w:val="22"/>
          </w:rPr>
          <w:t>resulting in constitutive MYC</w:t>
        </w:r>
      </w:ins>
      <w:ins w:id="124" w:author="Alexander Steemers" w:date="2025-07-01T16:18:00Z" w16du:dateUtc="2025-07-01T14:18:00Z">
        <w:r w:rsidR="00376BA7" w:rsidRPr="0052437A">
          <w:rPr>
            <w:sz w:val="22"/>
            <w:szCs w:val="22"/>
          </w:rPr>
          <w:t xml:space="preserve"> overexpression</w:t>
        </w:r>
      </w:ins>
      <w:customXmlInsRangeStart w:id="125" w:author="Alexander Steemers" w:date="2025-07-02T12:54:00Z"/>
      <w:sdt>
        <w:sdtPr>
          <w:rPr>
            <w:sz w:val="22"/>
            <w:szCs w:val="22"/>
          </w:rPr>
          <w:alias w:val="SmartCite Citation"/>
          <w:tag w:val="b34848c8-ba63-4a52-8b72-567a6ac06e67:0f5dd964-e2f8-4a3e-8f57-64b7bf0fbefa+"/>
          <w:id w:val="459846195"/>
          <w:placeholder>
            <w:docPart w:val="DefaultPlaceholder_-1854013440"/>
          </w:placeholder>
        </w:sdtPr>
        <w:sdtContent>
          <w:customXmlInsRangeEnd w:id="125"/>
          <w:ins w:id="126" w:author="Alexander Steemers" w:date="2025-07-11T16:20:00Z" w16du:dateUtc="2025-07-11T14:20:00Z">
            <w:r w:rsidR="00777CC9" w:rsidRPr="00777CC9">
              <w:rPr>
                <w:rFonts w:ascii="Aptos" w:eastAsia="Times New Roman" w:hAnsi="Aptos"/>
                <w:sz w:val="22"/>
                <w:vertAlign w:val="superscript"/>
                <w:rPrChange w:id="127" w:author="Alexander Steemers" w:date="2025-07-11T16:20:00Z" w16du:dateUtc="2025-07-11T14:20:00Z">
                  <w:rPr>
                    <w:rFonts w:eastAsia="Times New Roman"/>
                    <w:vertAlign w:val="superscript"/>
                  </w:rPr>
                </w:rPrChange>
              </w:rPr>
              <w:t>8</w:t>
            </w:r>
          </w:ins>
          <w:customXmlInsRangeStart w:id="128" w:author="Alexander Steemers" w:date="2025-07-02T12:54:00Z"/>
        </w:sdtContent>
      </w:sdt>
      <w:customXmlInsRangeEnd w:id="128"/>
      <w:ins w:id="129" w:author="Alexander Steemers" w:date="2025-07-04T11:19:00Z" w16du:dateUtc="2025-07-04T09:19:00Z">
        <w:r w:rsidR="0052437A">
          <w:rPr>
            <w:sz w:val="22"/>
            <w:szCs w:val="22"/>
          </w:rPr>
          <w:t xml:space="preserve"> </w:t>
        </w:r>
      </w:ins>
      <w:ins w:id="130" w:author="Alexander Steemers" w:date="2025-07-01T16:18:00Z" w16du:dateUtc="2025-07-01T14:18:00Z">
        <w:r w:rsidR="00376BA7" w:rsidRPr="0052437A">
          <w:rPr>
            <w:sz w:val="22"/>
            <w:szCs w:val="22"/>
          </w:rPr>
          <w:t>.</w:t>
        </w:r>
      </w:ins>
      <w:ins w:id="131" w:author="Alexander Steemers" w:date="2025-07-01T16:49:00Z" w16du:dateUtc="2025-07-01T14:49:00Z">
        <w:r w:rsidR="00413D00" w:rsidRPr="0052437A">
          <w:rPr>
            <w:sz w:val="22"/>
            <w:szCs w:val="22"/>
          </w:rPr>
          <w:t xml:space="preserve"> </w:t>
        </w:r>
      </w:ins>
      <w:ins w:id="132" w:author="Alexander Steemers" w:date="2025-07-01T16:18:00Z" w16du:dateUtc="2025-07-01T14:18:00Z">
        <w:r w:rsidR="00376BA7" w:rsidRPr="0052437A">
          <w:rPr>
            <w:sz w:val="22"/>
            <w:szCs w:val="22"/>
          </w:rPr>
          <w:t xml:space="preserve">MYC dysregulation alone is insufficient for BL oncogenesis, and additional genetic alterations are required to fully </w:t>
        </w:r>
      </w:ins>
      <w:ins w:id="133" w:author="Alexander Steemers" w:date="2025-07-01T16:41:00Z" w16du:dateUtc="2025-07-01T14:41:00Z">
        <w:r w:rsidR="00EE58E5" w:rsidRPr="0052437A">
          <w:rPr>
            <w:sz w:val="22"/>
            <w:szCs w:val="22"/>
          </w:rPr>
          <w:t>drive malignant transformation</w:t>
        </w:r>
      </w:ins>
      <w:customXmlInsRangeStart w:id="134" w:author="Alexander Steemers" w:date="2025-07-02T12:55:00Z"/>
      <w:sdt>
        <w:sdtPr>
          <w:rPr>
            <w:sz w:val="22"/>
            <w:szCs w:val="22"/>
          </w:rPr>
          <w:alias w:val="SmartCite Citation"/>
          <w:tag w:val="b34848c8-ba63-4a52-8b72-567a6ac06e67:13025610-b4d0-452a-b3b8-3a7d0e1aa861,b34848c8-ba63-4a52-8b72-567a6ac06e67:547bea47-277c-4baf-b582-f382289f485f,b34848c8-ba63-4a52-8b72-567a6ac06e67:5c36fd90-c589-4a9e-b115-8b0aadb9d7ab+"/>
          <w:id w:val="-1236935796"/>
          <w:placeholder>
            <w:docPart w:val="DefaultPlaceholder_-1854013440"/>
          </w:placeholder>
        </w:sdtPr>
        <w:sdtContent>
          <w:customXmlInsRangeEnd w:id="134"/>
          <w:ins w:id="135" w:author="Alexander Steemers" w:date="2025-07-11T16:20:00Z" w16du:dateUtc="2025-07-11T14:20:00Z">
            <w:r w:rsidR="00777CC9" w:rsidRPr="00777CC9">
              <w:rPr>
                <w:rFonts w:ascii="Aptos" w:eastAsia="Times New Roman" w:hAnsi="Aptos"/>
                <w:sz w:val="22"/>
                <w:vertAlign w:val="superscript"/>
                <w:rPrChange w:id="136" w:author="Alexander Steemers" w:date="2025-07-11T16:20:00Z" w16du:dateUtc="2025-07-11T14:20:00Z">
                  <w:rPr>
                    <w:rFonts w:eastAsia="Times New Roman"/>
                    <w:vertAlign w:val="superscript"/>
                  </w:rPr>
                </w:rPrChange>
              </w:rPr>
              <w:t>9–11</w:t>
            </w:r>
          </w:ins>
          <w:customXmlInsRangeStart w:id="137" w:author="Alexander Steemers" w:date="2025-07-02T12:55:00Z"/>
        </w:sdtContent>
      </w:sdt>
      <w:customXmlInsRangeEnd w:id="137"/>
      <w:ins w:id="138" w:author="Alexander Steemers" w:date="2025-07-02T12:55:00Z" w16du:dateUtc="2025-07-02T10:55:00Z">
        <w:r w:rsidR="00410973" w:rsidRPr="0052437A">
          <w:rPr>
            <w:sz w:val="22"/>
            <w:szCs w:val="22"/>
          </w:rPr>
          <w:t> </w:t>
        </w:r>
      </w:ins>
      <w:ins w:id="139" w:author="Alexander Steemers" w:date="2025-07-01T16:18:00Z" w16du:dateUtc="2025-07-01T14:18:00Z">
        <w:r w:rsidR="00376BA7" w:rsidRPr="0052437A">
          <w:rPr>
            <w:sz w:val="22"/>
            <w:szCs w:val="22"/>
          </w:rPr>
          <w:t>.</w:t>
        </w:r>
      </w:ins>
      <w:ins w:id="140" w:author="Alexander Steemers" w:date="2025-07-01T16:52:00Z" w16du:dateUtc="2025-07-01T14:52:00Z">
        <w:r w:rsidR="00413D00" w:rsidRPr="0052437A">
          <w:rPr>
            <w:sz w:val="22"/>
            <w:szCs w:val="22"/>
            <w:rPrChange w:id="141" w:author="Alexander Steemers" w:date="2025-07-04T11:15:00Z" w16du:dateUtc="2025-07-04T09:15:00Z">
              <w:rPr/>
            </w:rPrChange>
          </w:rPr>
          <w:t xml:space="preserve"> </w:t>
        </w:r>
      </w:ins>
      <w:ins w:id="142" w:author="Alexander Steemers" w:date="2025-07-01T16:53:00Z" w16du:dateUtc="2025-07-01T14:53:00Z">
        <w:r w:rsidR="00413D00" w:rsidRPr="0052437A">
          <w:rPr>
            <w:sz w:val="22"/>
            <w:szCs w:val="22"/>
          </w:rPr>
          <w:t>These c</w:t>
        </w:r>
      </w:ins>
      <w:ins w:id="143" w:author="Alexander Steemers" w:date="2025-07-01T16:52:00Z" w16du:dateUtc="2025-07-01T14:52:00Z">
        <w:r w:rsidR="00413D00" w:rsidRPr="0052437A">
          <w:rPr>
            <w:sz w:val="22"/>
            <w:szCs w:val="22"/>
            <w:rPrChange w:id="144" w:author="Alexander Steemers" w:date="2025-07-04T11:15:00Z" w16du:dateUtc="2025-07-04T09:15:00Z">
              <w:rPr/>
            </w:rPrChange>
          </w:rPr>
          <w:t xml:space="preserve">ooperating mutations typically </w:t>
        </w:r>
        <w:r w:rsidR="00413D00" w:rsidRPr="0052437A">
          <w:rPr>
            <w:sz w:val="22"/>
            <w:szCs w:val="22"/>
          </w:rPr>
          <w:t>involve</w:t>
        </w:r>
      </w:ins>
      <w:ins w:id="145" w:author="Alexander Steemers" w:date="2025-07-01T16:56:00Z" w16du:dateUtc="2025-07-01T14:56:00Z">
        <w:r w:rsidR="00413D00" w:rsidRPr="0052437A">
          <w:rPr>
            <w:sz w:val="22"/>
            <w:szCs w:val="22"/>
          </w:rPr>
          <w:t xml:space="preserve"> genes</w:t>
        </w:r>
      </w:ins>
      <w:ins w:id="146" w:author="Alexander Steemers" w:date="2025-07-01T16:52:00Z" w16du:dateUtc="2025-07-01T14:52:00Z">
        <w:r w:rsidR="00413D00" w:rsidRPr="0052437A">
          <w:rPr>
            <w:sz w:val="22"/>
            <w:szCs w:val="22"/>
          </w:rPr>
          <w:t xml:space="preserve"> </w:t>
        </w:r>
      </w:ins>
      <w:ins w:id="147" w:author="Alexander Steemers" w:date="2025-07-02T11:22:00Z" w16du:dateUtc="2025-07-02T09:22:00Z">
        <w:r w:rsidR="00146CCE" w:rsidRPr="0052437A">
          <w:rPr>
            <w:sz w:val="22"/>
            <w:szCs w:val="22"/>
          </w:rPr>
          <w:t>important in</w:t>
        </w:r>
      </w:ins>
      <w:ins w:id="148" w:author="Alexander Steemers" w:date="2025-07-01T16:52:00Z" w16du:dateUtc="2025-07-01T14:52:00Z">
        <w:r w:rsidR="00413D00" w:rsidRPr="0052437A">
          <w:rPr>
            <w:sz w:val="22"/>
            <w:szCs w:val="22"/>
          </w:rPr>
          <w:t xml:space="preserve"> </w:t>
        </w:r>
      </w:ins>
      <w:ins w:id="149" w:author="Alexander Steemers" w:date="2025-07-01T16:56:00Z" w16du:dateUtc="2025-07-01T14:56:00Z">
        <w:r w:rsidR="00413D00" w:rsidRPr="0052437A">
          <w:rPr>
            <w:sz w:val="22"/>
            <w:szCs w:val="22"/>
          </w:rPr>
          <w:t>B-cell receptor (BCR) signalling (</w:t>
        </w:r>
        <w:r w:rsidR="00413D00" w:rsidRPr="0052437A">
          <w:rPr>
            <w:i/>
            <w:iCs/>
            <w:sz w:val="22"/>
            <w:szCs w:val="22"/>
            <w:rPrChange w:id="150" w:author="Alexander Steemers" w:date="2025-07-04T11:15:00Z" w16du:dateUtc="2025-07-04T09:15:00Z">
              <w:rPr>
                <w:sz w:val="22"/>
                <w:szCs w:val="22"/>
              </w:rPr>
            </w:rPrChange>
          </w:rPr>
          <w:t>ID3</w:t>
        </w:r>
        <w:r w:rsidR="00413D00" w:rsidRPr="0052437A">
          <w:rPr>
            <w:sz w:val="22"/>
            <w:szCs w:val="22"/>
          </w:rPr>
          <w:t xml:space="preserve">, </w:t>
        </w:r>
        <w:r w:rsidR="00413D00" w:rsidRPr="0052437A">
          <w:rPr>
            <w:i/>
            <w:iCs/>
            <w:sz w:val="22"/>
            <w:szCs w:val="22"/>
            <w:rPrChange w:id="151" w:author="Alexander Steemers" w:date="2025-07-04T11:15:00Z" w16du:dateUtc="2025-07-04T09:15:00Z">
              <w:rPr>
                <w:sz w:val="22"/>
                <w:szCs w:val="22"/>
              </w:rPr>
            </w:rPrChange>
          </w:rPr>
          <w:t>FOXO1</w:t>
        </w:r>
        <w:r w:rsidR="00413D00" w:rsidRPr="0052437A">
          <w:rPr>
            <w:sz w:val="22"/>
            <w:szCs w:val="22"/>
          </w:rPr>
          <w:t xml:space="preserve">, </w:t>
        </w:r>
        <w:r w:rsidR="00413D00" w:rsidRPr="0052437A">
          <w:rPr>
            <w:i/>
            <w:iCs/>
            <w:sz w:val="22"/>
            <w:szCs w:val="22"/>
            <w:rPrChange w:id="152" w:author="Alexander Steemers" w:date="2025-07-04T11:15:00Z" w16du:dateUtc="2025-07-04T09:15:00Z">
              <w:rPr>
                <w:sz w:val="22"/>
                <w:szCs w:val="22"/>
              </w:rPr>
            </w:rPrChange>
          </w:rPr>
          <w:t>TCF3</w:t>
        </w:r>
        <w:r w:rsidR="00413D00" w:rsidRPr="0052437A">
          <w:rPr>
            <w:sz w:val="22"/>
            <w:szCs w:val="22"/>
          </w:rPr>
          <w:t>)</w:t>
        </w:r>
      </w:ins>
      <w:ins w:id="153" w:author="Alexander Steemers" w:date="2025-07-01T16:51:00Z" w16du:dateUtc="2025-07-01T14:51:00Z">
        <w:r w:rsidR="00413D00" w:rsidRPr="0052437A">
          <w:rPr>
            <w:sz w:val="22"/>
            <w:szCs w:val="22"/>
          </w:rPr>
          <w:t xml:space="preserve">, </w:t>
        </w:r>
      </w:ins>
      <w:ins w:id="154" w:author="Alexander Steemers" w:date="2025-07-01T16:57:00Z" w16du:dateUtc="2025-07-01T14:57:00Z">
        <w:r w:rsidR="00413D00" w:rsidRPr="0052437A">
          <w:rPr>
            <w:sz w:val="22"/>
            <w:szCs w:val="22"/>
          </w:rPr>
          <w:t xml:space="preserve">cell survival </w:t>
        </w:r>
      </w:ins>
      <w:ins w:id="155" w:author="Alexander Steemers" w:date="2025-07-01T16:51:00Z" w16du:dateUtc="2025-07-01T14:51:00Z">
        <w:r w:rsidR="00413D00" w:rsidRPr="0052437A">
          <w:rPr>
            <w:sz w:val="22"/>
            <w:szCs w:val="22"/>
          </w:rPr>
          <w:t>and proliferation</w:t>
        </w:r>
      </w:ins>
      <w:ins w:id="156" w:author="Alexander Steemers" w:date="2025-07-01T16:57:00Z" w16du:dateUtc="2025-07-01T14:57:00Z">
        <w:r w:rsidR="00413D00" w:rsidRPr="0052437A">
          <w:rPr>
            <w:sz w:val="22"/>
            <w:szCs w:val="22"/>
          </w:rPr>
          <w:t xml:space="preserve"> (</w:t>
        </w:r>
        <w:r w:rsidR="00413D00" w:rsidRPr="0052437A">
          <w:rPr>
            <w:i/>
            <w:iCs/>
            <w:sz w:val="22"/>
            <w:szCs w:val="22"/>
            <w:rPrChange w:id="157" w:author="Alexander Steemers" w:date="2025-07-04T11:15:00Z" w16du:dateUtc="2025-07-04T09:15:00Z">
              <w:rPr>
                <w:sz w:val="22"/>
                <w:szCs w:val="22"/>
              </w:rPr>
            </w:rPrChange>
          </w:rPr>
          <w:t>MYC</w:t>
        </w:r>
        <w:r w:rsidR="00413D00" w:rsidRPr="0052437A">
          <w:rPr>
            <w:sz w:val="22"/>
            <w:szCs w:val="22"/>
          </w:rPr>
          <w:t xml:space="preserve">, </w:t>
        </w:r>
        <w:r w:rsidR="00413D00" w:rsidRPr="0052437A">
          <w:rPr>
            <w:i/>
            <w:iCs/>
            <w:sz w:val="22"/>
            <w:szCs w:val="22"/>
            <w:rPrChange w:id="158" w:author="Alexander Steemers" w:date="2025-07-04T11:15:00Z" w16du:dateUtc="2025-07-04T09:15:00Z">
              <w:rPr>
                <w:sz w:val="22"/>
                <w:szCs w:val="22"/>
              </w:rPr>
            </w:rPrChange>
          </w:rPr>
          <w:t>CCND3</w:t>
        </w:r>
        <w:r w:rsidR="00413D00" w:rsidRPr="0052437A">
          <w:rPr>
            <w:sz w:val="22"/>
            <w:szCs w:val="22"/>
          </w:rPr>
          <w:t xml:space="preserve">, </w:t>
        </w:r>
        <w:r w:rsidR="00413D00" w:rsidRPr="0052437A">
          <w:rPr>
            <w:i/>
            <w:iCs/>
            <w:sz w:val="22"/>
            <w:szCs w:val="22"/>
            <w:rPrChange w:id="159" w:author="Alexander Steemers" w:date="2025-07-04T11:15:00Z" w16du:dateUtc="2025-07-04T09:15:00Z">
              <w:rPr>
                <w:sz w:val="22"/>
                <w:szCs w:val="22"/>
              </w:rPr>
            </w:rPrChange>
          </w:rPr>
          <w:t>TP53</w:t>
        </w:r>
        <w:r w:rsidR="00413D00" w:rsidRPr="0052437A">
          <w:rPr>
            <w:sz w:val="22"/>
            <w:szCs w:val="22"/>
          </w:rPr>
          <w:t xml:space="preserve">), and </w:t>
        </w:r>
      </w:ins>
      <w:ins w:id="160" w:author="Alexander Steemers" w:date="2025-07-01T17:00:00Z" w16du:dateUtc="2025-07-01T15:00:00Z">
        <w:r w:rsidR="00A83BD9" w:rsidRPr="0052437A">
          <w:rPr>
            <w:sz w:val="22"/>
            <w:szCs w:val="22"/>
          </w:rPr>
          <w:t xml:space="preserve">in </w:t>
        </w:r>
      </w:ins>
      <w:ins w:id="161" w:author="Alexander Steemers" w:date="2025-07-01T16:51:00Z" w16du:dateUtc="2025-07-01T14:51:00Z">
        <w:r w:rsidR="00413D00" w:rsidRPr="0052437A">
          <w:rPr>
            <w:sz w:val="22"/>
            <w:szCs w:val="22"/>
          </w:rPr>
          <w:t xml:space="preserve">SWI–SNF chromatin remodelling </w:t>
        </w:r>
      </w:ins>
      <w:ins w:id="162" w:author="Alexander Steemers" w:date="2025-07-01T16:57:00Z" w16du:dateUtc="2025-07-01T14:57:00Z">
        <w:r w:rsidR="00413D00" w:rsidRPr="0052437A">
          <w:rPr>
            <w:sz w:val="22"/>
            <w:szCs w:val="22"/>
          </w:rPr>
          <w:t>(</w:t>
        </w:r>
        <w:r w:rsidR="00413D00" w:rsidRPr="0052437A">
          <w:rPr>
            <w:i/>
            <w:iCs/>
            <w:sz w:val="22"/>
            <w:szCs w:val="22"/>
            <w:rPrChange w:id="163" w:author="Alexander Steemers" w:date="2025-07-04T11:15:00Z" w16du:dateUtc="2025-07-04T09:15:00Z">
              <w:rPr>
                <w:sz w:val="22"/>
                <w:szCs w:val="22"/>
              </w:rPr>
            </w:rPrChange>
          </w:rPr>
          <w:t>SMARCA4</w:t>
        </w:r>
        <w:r w:rsidR="00413D00" w:rsidRPr="0052437A">
          <w:rPr>
            <w:sz w:val="22"/>
            <w:szCs w:val="22"/>
          </w:rPr>
          <w:t xml:space="preserve">, </w:t>
        </w:r>
        <w:r w:rsidR="00413D00" w:rsidRPr="0052437A">
          <w:rPr>
            <w:i/>
            <w:iCs/>
            <w:sz w:val="22"/>
            <w:szCs w:val="22"/>
            <w:rPrChange w:id="164" w:author="Alexander Steemers" w:date="2025-07-04T11:15:00Z" w16du:dateUtc="2025-07-04T09:15:00Z">
              <w:rPr>
                <w:sz w:val="22"/>
                <w:szCs w:val="22"/>
              </w:rPr>
            </w:rPrChange>
          </w:rPr>
          <w:t>ARID1A</w:t>
        </w:r>
      </w:ins>
      <w:ins w:id="165" w:author="Alexander Steemers" w:date="2025-07-03T18:50:00Z" w16du:dateUtc="2025-07-03T16:50:00Z">
        <w:r w:rsidR="00DF3A7E" w:rsidRPr="0052437A">
          <w:rPr>
            <w:sz w:val="22"/>
            <w:szCs w:val="22"/>
          </w:rPr>
          <w:t>),</w:t>
        </w:r>
      </w:ins>
      <w:ins w:id="166" w:author="Alexander Steemers" w:date="2025-07-01T16:51:00Z" w16du:dateUtc="2025-07-01T14:51:00Z">
        <w:r w:rsidR="00413D00" w:rsidRPr="0052437A">
          <w:rPr>
            <w:sz w:val="22"/>
            <w:szCs w:val="22"/>
          </w:rPr>
          <w:t xml:space="preserve"> highlighting recurrent disruption of</w:t>
        </w:r>
      </w:ins>
      <w:ins w:id="167" w:author="Alexander Steemers" w:date="2025-07-01T16:58:00Z" w16du:dateUtc="2025-07-01T14:58:00Z">
        <w:r w:rsidR="00413D00" w:rsidRPr="0052437A">
          <w:rPr>
            <w:sz w:val="22"/>
            <w:szCs w:val="22"/>
          </w:rPr>
          <w:t xml:space="preserve"> signalling</w:t>
        </w:r>
      </w:ins>
      <w:ins w:id="168" w:author="Alexander Steemers" w:date="2025-07-01T16:51:00Z" w16du:dateUtc="2025-07-01T14:51:00Z">
        <w:r w:rsidR="00413D00" w:rsidRPr="0052437A">
          <w:rPr>
            <w:sz w:val="22"/>
            <w:szCs w:val="22"/>
          </w:rPr>
          <w:t>, growth regulation, and epigenetic networks</w:t>
        </w:r>
      </w:ins>
      <w:ins w:id="169" w:author="Alexander Steemers" w:date="2025-07-02T13:03:00Z" w16du:dateUtc="2025-07-02T11:03:00Z">
        <w:r w:rsidR="00213F89" w:rsidRPr="0052437A">
          <w:rPr>
            <w:sz w:val="22"/>
            <w:szCs w:val="22"/>
          </w:rPr>
          <w:t xml:space="preserve"> in BL</w:t>
        </w:r>
      </w:ins>
      <w:customXmlInsRangeStart w:id="170" w:author="Alexander Steemers" w:date="2025-07-02T12:56:00Z"/>
      <w:sdt>
        <w:sdtPr>
          <w:rPr>
            <w:sz w:val="22"/>
            <w:szCs w:val="22"/>
          </w:rPr>
          <w:alias w:val="SmartCite Citation"/>
          <w:tag w:val="b34848c8-ba63-4a52-8b72-567a6ac06e67:c796cdb5-e4c1-4b4a-a472-9524a3eb85f8+"/>
          <w:id w:val="76332010"/>
          <w:placeholder>
            <w:docPart w:val="DefaultPlaceholder_-1854013440"/>
          </w:placeholder>
        </w:sdtPr>
        <w:sdtContent>
          <w:customXmlInsRangeEnd w:id="170"/>
          <w:ins w:id="171" w:author="Alexander Steemers" w:date="2025-07-11T16:20:00Z" w16du:dateUtc="2025-07-11T14:20:00Z">
            <w:r w:rsidR="00777CC9" w:rsidRPr="00777CC9">
              <w:rPr>
                <w:rFonts w:ascii="Aptos" w:eastAsia="Times New Roman" w:hAnsi="Aptos"/>
                <w:sz w:val="22"/>
                <w:vertAlign w:val="superscript"/>
                <w:rPrChange w:id="172" w:author="Alexander Steemers" w:date="2025-07-11T16:20:00Z" w16du:dateUtc="2025-07-11T14:20:00Z">
                  <w:rPr>
                    <w:rFonts w:eastAsia="Times New Roman"/>
                    <w:vertAlign w:val="superscript"/>
                  </w:rPr>
                </w:rPrChange>
              </w:rPr>
              <w:t>12</w:t>
            </w:r>
          </w:ins>
          <w:customXmlInsRangeStart w:id="173" w:author="Alexander Steemers" w:date="2025-07-02T12:56:00Z"/>
        </w:sdtContent>
      </w:sdt>
      <w:customXmlInsRangeEnd w:id="173"/>
      <w:ins w:id="174" w:author="Alexander Steemers" w:date="2025-07-02T12:56:00Z" w16du:dateUtc="2025-07-02T10:56:00Z">
        <w:r w:rsidR="00410973" w:rsidRPr="0052437A">
          <w:rPr>
            <w:sz w:val="22"/>
            <w:szCs w:val="22"/>
          </w:rPr>
          <w:t> </w:t>
        </w:r>
      </w:ins>
      <w:ins w:id="175" w:author="Alexander Steemers" w:date="2025-07-01T16:53:00Z" w16du:dateUtc="2025-07-01T14:53:00Z">
        <w:r w:rsidR="00413D00" w:rsidRPr="0052437A">
          <w:rPr>
            <w:sz w:val="22"/>
            <w:szCs w:val="22"/>
          </w:rPr>
          <w:t>.</w:t>
        </w:r>
      </w:ins>
      <w:ins w:id="176" w:author="Alexander Steemers" w:date="2025-07-02T11:39:00Z" w16du:dateUtc="2025-07-02T09:39:00Z">
        <w:r w:rsidR="004248D7" w:rsidRPr="0052437A">
          <w:rPr>
            <w:sz w:val="22"/>
            <w:szCs w:val="22"/>
          </w:rPr>
          <w:t xml:space="preserve"> </w:t>
        </w:r>
      </w:ins>
      <w:ins w:id="177" w:author="Alexander Steemers" w:date="2025-07-02T11:54:00Z" w16du:dateUtc="2025-07-02T09:54:00Z">
        <w:r w:rsidR="000D76A6" w:rsidRPr="0052437A">
          <w:rPr>
            <w:sz w:val="22"/>
            <w:szCs w:val="22"/>
          </w:rPr>
          <w:t>Despite advances in defining the molecular driver</w:t>
        </w:r>
      </w:ins>
      <w:ins w:id="178" w:author="Alexander Steemers" w:date="2025-07-07T12:59:00Z" w16du:dateUtc="2025-07-07T10:59:00Z">
        <w:r w:rsidR="004E67CB">
          <w:rPr>
            <w:sz w:val="22"/>
            <w:szCs w:val="22"/>
          </w:rPr>
          <w:t>s</w:t>
        </w:r>
      </w:ins>
      <w:ins w:id="179" w:author="Alexander Steemers" w:date="2025-07-01T16:44:00Z" w16du:dateUtc="2025-07-01T14:44:00Z">
        <w:r w:rsidR="00EE58E5" w:rsidRPr="0052437A">
          <w:rPr>
            <w:sz w:val="22"/>
            <w:szCs w:val="22"/>
          </w:rPr>
          <w:t xml:space="preserve">, the </w:t>
        </w:r>
      </w:ins>
      <w:ins w:id="180" w:author="Alexander Steemers" w:date="2025-07-02T12:49:00Z" w16du:dateUtc="2025-07-02T10:49:00Z">
        <w:r w:rsidR="008161CA" w:rsidRPr="0052437A">
          <w:rPr>
            <w:sz w:val="22"/>
            <w:szCs w:val="22"/>
          </w:rPr>
          <w:t xml:space="preserve">timing </w:t>
        </w:r>
      </w:ins>
      <w:ins w:id="181" w:author="Alexander Steemers" w:date="2025-07-01T16:44:00Z" w16du:dateUtc="2025-07-01T14:44:00Z">
        <w:r w:rsidR="00EE58E5" w:rsidRPr="0052437A">
          <w:rPr>
            <w:sz w:val="22"/>
            <w:szCs w:val="22"/>
          </w:rPr>
          <w:t xml:space="preserve">and clonal architecture of </w:t>
        </w:r>
      </w:ins>
      <w:ins w:id="182" w:author="Alexander Steemers" w:date="2025-07-07T12:59:00Z" w16du:dateUtc="2025-07-07T10:59:00Z">
        <w:r w:rsidR="004E67CB">
          <w:rPr>
            <w:sz w:val="22"/>
            <w:szCs w:val="22"/>
          </w:rPr>
          <w:t xml:space="preserve">BL </w:t>
        </w:r>
      </w:ins>
      <w:ins w:id="183" w:author="Alexander Steemers" w:date="2025-07-01T16:44:00Z" w16du:dateUtc="2025-07-01T14:44:00Z">
        <w:r w:rsidR="00EE58E5" w:rsidRPr="0052437A">
          <w:rPr>
            <w:sz w:val="22"/>
            <w:szCs w:val="22"/>
          </w:rPr>
          <w:t xml:space="preserve">mutations remain </w:t>
        </w:r>
      </w:ins>
      <w:ins w:id="184" w:author="Alexander Steemers" w:date="2025-07-03T18:49:00Z" w16du:dateUtc="2025-07-03T16:49:00Z">
        <w:r w:rsidR="009233B0" w:rsidRPr="0052437A">
          <w:rPr>
            <w:sz w:val="22"/>
            <w:szCs w:val="22"/>
          </w:rPr>
          <w:t>largely unknown</w:t>
        </w:r>
      </w:ins>
      <w:ins w:id="185" w:author="Alexander Steemers" w:date="2025-07-01T16:44:00Z" w16du:dateUtc="2025-07-01T14:44:00Z">
        <w:r w:rsidR="00EE58E5" w:rsidRPr="0052437A">
          <w:rPr>
            <w:sz w:val="22"/>
            <w:szCs w:val="22"/>
          </w:rPr>
          <w:t xml:space="preserve">, </w:t>
        </w:r>
      </w:ins>
      <w:ins w:id="186" w:author="Alexander Steemers" w:date="2025-07-03T18:49:00Z" w16du:dateUtc="2025-07-03T16:49:00Z">
        <w:r w:rsidR="009233B0" w:rsidRPr="0052437A">
          <w:rPr>
            <w:sz w:val="22"/>
            <w:szCs w:val="22"/>
          </w:rPr>
          <w:t xml:space="preserve">mainly </w:t>
        </w:r>
      </w:ins>
      <w:ins w:id="187" w:author="Alexander Steemers" w:date="2025-07-01T16:44:00Z" w16du:dateUtc="2025-07-01T14:44:00Z">
        <w:r w:rsidR="00EE58E5" w:rsidRPr="0052437A">
          <w:rPr>
            <w:sz w:val="22"/>
            <w:szCs w:val="22"/>
          </w:rPr>
          <w:t>because conventional bulk sequencing blurs signals from genetically heterogeneous subclones.</w:t>
        </w:r>
      </w:ins>
    </w:p>
    <w:p w14:paraId="045B9D28" w14:textId="3FD2FF58" w:rsidR="00376BA7" w:rsidRPr="00B70578" w:rsidRDefault="009233B0" w:rsidP="00376BA7">
      <w:pPr>
        <w:jc w:val="both"/>
        <w:rPr>
          <w:ins w:id="188" w:author="Alexander Steemers" w:date="2025-07-01T16:18:00Z" w16du:dateUtc="2025-07-01T14:18:00Z"/>
          <w:sz w:val="22"/>
          <w:szCs w:val="22"/>
        </w:rPr>
      </w:pPr>
      <w:ins w:id="189" w:author="Alexander Steemers" w:date="2025-07-03T18:49:00Z" w16du:dateUtc="2025-07-03T16:49:00Z">
        <w:r>
          <w:rPr>
            <w:sz w:val="22"/>
            <w:szCs w:val="22"/>
          </w:rPr>
          <w:t>Here</w:t>
        </w:r>
      </w:ins>
      <w:ins w:id="190" w:author="Alexander Steemers" w:date="2025-07-01T16:18:00Z" w16du:dateUtc="2025-07-01T14:18:00Z">
        <w:r w:rsidR="00376BA7" w:rsidRPr="00B70578">
          <w:rPr>
            <w:sz w:val="22"/>
            <w:szCs w:val="22"/>
          </w:rPr>
          <w:t>, we analysed the genomes of malignant and non-malignant B-</w:t>
        </w:r>
        <w:r w:rsidR="00376BA7" w:rsidRPr="008161CA">
          <w:rPr>
            <w:color w:val="000000" w:themeColor="text1"/>
            <w:sz w:val="22"/>
            <w:szCs w:val="22"/>
            <w:rPrChange w:id="191" w:author="Alexander Steemers" w:date="2025-07-02T12:47:00Z" w16du:dateUtc="2025-07-02T10:47:00Z">
              <w:rPr>
                <w:sz w:val="22"/>
                <w:szCs w:val="22"/>
              </w:rPr>
            </w:rPrChange>
          </w:rPr>
          <w:t xml:space="preserve">cells </w:t>
        </w:r>
      </w:ins>
      <w:ins w:id="192" w:author="Alexander Steemers" w:date="2025-07-01T17:01:00Z" w16du:dateUtc="2025-07-01T15:01:00Z">
        <w:r w:rsidR="00A83BD9" w:rsidRPr="008161CA">
          <w:rPr>
            <w:color w:val="000000" w:themeColor="text1"/>
            <w:sz w:val="22"/>
            <w:szCs w:val="22"/>
            <w:rPrChange w:id="193" w:author="Alexander Steemers" w:date="2025-07-02T12:47:00Z" w16du:dateUtc="2025-07-02T10:47:00Z">
              <w:rPr>
                <w:sz w:val="22"/>
                <w:szCs w:val="22"/>
              </w:rPr>
            </w:rPrChange>
          </w:rPr>
          <w:t xml:space="preserve">from a cohort of </w:t>
        </w:r>
      </w:ins>
      <w:ins w:id="194" w:author="Alexander Steemers" w:date="2025-07-04T00:50:00Z" w16du:dateUtc="2025-07-03T22:50:00Z">
        <w:r w:rsidR="00E94055">
          <w:rPr>
            <w:color w:val="000000" w:themeColor="text1"/>
            <w:sz w:val="22"/>
            <w:szCs w:val="22"/>
          </w:rPr>
          <w:t>p</w:t>
        </w:r>
      </w:ins>
      <w:ins w:id="195" w:author="Alexander Steemers" w:date="2025-07-02T13:32:00Z" w16du:dateUtc="2025-07-02T11:32:00Z">
        <w:r w:rsidR="00A137DC">
          <w:rPr>
            <w:color w:val="000000" w:themeColor="text1"/>
            <w:sz w:val="22"/>
            <w:szCs w:val="22"/>
          </w:rPr>
          <w:t xml:space="preserve">BL </w:t>
        </w:r>
      </w:ins>
      <w:ins w:id="196" w:author="Alexander Steemers" w:date="2025-07-01T17:01:00Z" w16du:dateUtc="2025-07-01T15:01:00Z">
        <w:r w:rsidR="00A83BD9" w:rsidRPr="008161CA">
          <w:rPr>
            <w:color w:val="000000" w:themeColor="text1"/>
            <w:sz w:val="22"/>
            <w:szCs w:val="22"/>
            <w:rPrChange w:id="197" w:author="Alexander Steemers" w:date="2025-07-02T12:47:00Z" w16du:dateUtc="2025-07-02T10:47:00Z">
              <w:rPr>
                <w:sz w:val="22"/>
                <w:szCs w:val="22"/>
              </w:rPr>
            </w:rPrChange>
          </w:rPr>
          <w:t xml:space="preserve">patients </w:t>
        </w:r>
      </w:ins>
      <w:ins w:id="198" w:author="Alexander Steemers" w:date="2025-07-01T16:18:00Z" w16du:dateUtc="2025-07-01T14:18:00Z">
        <w:r w:rsidR="00376BA7" w:rsidRPr="00B70578">
          <w:rPr>
            <w:sz w:val="22"/>
            <w:szCs w:val="22"/>
          </w:rPr>
          <w:t>using single-cell whole genome sequencing (</w:t>
        </w:r>
        <w:proofErr w:type="spellStart"/>
        <w:r w:rsidR="00376BA7" w:rsidRPr="00B70578">
          <w:rPr>
            <w:sz w:val="22"/>
            <w:szCs w:val="22"/>
          </w:rPr>
          <w:t>scWGS</w:t>
        </w:r>
        <w:proofErr w:type="spellEnd"/>
        <w:r w:rsidR="00376BA7" w:rsidRPr="00B70578">
          <w:rPr>
            <w:sz w:val="22"/>
            <w:szCs w:val="22"/>
          </w:rPr>
          <w:t xml:space="preserve">). </w:t>
        </w:r>
      </w:ins>
      <w:ins w:id="199" w:author="Alexander Steemers" w:date="2025-07-02T13:34:00Z" w16du:dateUtc="2025-07-02T11:34:00Z">
        <w:r w:rsidR="001F4024">
          <w:rPr>
            <w:sz w:val="22"/>
            <w:szCs w:val="22"/>
          </w:rPr>
          <w:t xml:space="preserve">Since </w:t>
        </w:r>
      </w:ins>
      <w:ins w:id="200" w:author="Alexander Steemers" w:date="2025-07-02T13:32:00Z" w16du:dateUtc="2025-07-02T11:32:00Z">
        <w:r w:rsidR="00A137DC">
          <w:rPr>
            <w:sz w:val="22"/>
            <w:szCs w:val="22"/>
          </w:rPr>
          <w:t>primary</w:t>
        </w:r>
      </w:ins>
      <w:ins w:id="201" w:author="Alexander Steemers" w:date="2025-07-02T13:01:00Z" w16du:dateUtc="2025-07-02T11:01:00Z">
        <w:r w:rsidR="00410973">
          <w:rPr>
            <w:sz w:val="22"/>
            <w:szCs w:val="22"/>
          </w:rPr>
          <w:t xml:space="preserve"> </w:t>
        </w:r>
      </w:ins>
      <w:ins w:id="202" w:author="Alexander Steemers" w:date="2025-07-01T16:18:00Z" w16du:dateUtc="2025-07-01T14:18:00Z">
        <w:r w:rsidR="00376BA7" w:rsidRPr="00B70578">
          <w:rPr>
            <w:sz w:val="22"/>
            <w:szCs w:val="22"/>
          </w:rPr>
          <w:t xml:space="preserve">lymphoma cells do not clonally expand </w:t>
        </w:r>
        <w:r w:rsidR="00376BA7" w:rsidRPr="00B741E8">
          <w:rPr>
            <w:i/>
            <w:iCs/>
            <w:sz w:val="22"/>
            <w:szCs w:val="22"/>
            <w:rPrChange w:id="203" w:author="Alexander Steemers" w:date="2025-07-01T16:31:00Z" w16du:dateUtc="2025-07-01T14:31:00Z">
              <w:rPr>
                <w:sz w:val="22"/>
                <w:szCs w:val="22"/>
              </w:rPr>
            </w:rPrChange>
          </w:rPr>
          <w:t>ex vivo</w:t>
        </w:r>
      </w:ins>
      <w:ins w:id="204" w:author="Alexander Steemers" w:date="2025-07-14T13:09:00Z" w16du:dateUtc="2025-07-14T11:09:00Z">
        <w:r w:rsidR="00563F7C">
          <w:rPr>
            <w:sz w:val="22"/>
            <w:szCs w:val="22"/>
          </w:rPr>
          <w:t>,</w:t>
        </w:r>
      </w:ins>
      <w:ins w:id="205" w:author="Alexander Steemers" w:date="2025-07-11T11:14:00Z" w16du:dateUtc="2025-07-11T09:14:00Z">
        <w:r w:rsidR="00E67D07">
          <w:rPr>
            <w:sz w:val="22"/>
            <w:szCs w:val="22"/>
          </w:rPr>
          <w:t xml:space="preserve"> </w:t>
        </w:r>
        <w:r w:rsidR="00E67D07" w:rsidRPr="00E67D07">
          <w:rPr>
            <w:sz w:val="22"/>
            <w:szCs w:val="22"/>
          </w:rPr>
          <w:t>precluding the generation of single-cell colonie</w:t>
        </w:r>
        <w:r w:rsidR="00E67D07">
          <w:rPr>
            <w:sz w:val="22"/>
            <w:szCs w:val="22"/>
          </w:rPr>
          <w:t>s</w:t>
        </w:r>
      </w:ins>
      <w:ins w:id="206" w:author="Alexander Steemers" w:date="2025-07-14T13:09:00Z" w16du:dateUtc="2025-07-14T11:09:00Z">
        <w:r w:rsidR="00563F7C">
          <w:rPr>
            <w:sz w:val="22"/>
            <w:szCs w:val="22"/>
          </w:rPr>
          <w:t>,</w:t>
        </w:r>
      </w:ins>
      <w:ins w:id="207" w:author="Alexander Steemers" w:date="2025-07-11T11:14:00Z" w16du:dateUtc="2025-07-11T09:14:00Z">
        <w:r w:rsidR="00E67D07">
          <w:rPr>
            <w:sz w:val="22"/>
            <w:szCs w:val="22"/>
          </w:rPr>
          <w:t xml:space="preserve"> </w:t>
        </w:r>
      </w:ins>
      <w:ins w:id="208" w:author="Alexander Steemers" w:date="2025-07-01T16:18:00Z" w16du:dateUtc="2025-07-01T14:18:00Z">
        <w:r w:rsidR="00376BA7" w:rsidRPr="00B70578">
          <w:rPr>
            <w:sz w:val="22"/>
            <w:szCs w:val="22"/>
          </w:rPr>
          <w:t>we implemented the novel Primary Template-directed Amplification (PTA) technique which allows for direct whole genome amplification of individual cells</w:t>
        </w:r>
      </w:ins>
      <w:customXmlInsRangeStart w:id="209" w:author="Alexander Steemers" w:date="2025-07-02T12:57:00Z"/>
      <w:sdt>
        <w:sdtPr>
          <w:rPr>
            <w:sz w:val="22"/>
            <w:szCs w:val="22"/>
          </w:rPr>
          <w:alias w:val="SmartCite Citation"/>
          <w:tag w:val="b34848c8-ba63-4a52-8b72-567a6ac06e67:87ed983b-fad8-412a-a998-7d24ad0f07d6,b34848c8-ba63-4a52-8b72-567a6ac06e67:d8cb50e6-995c-400a-b506-c86b5a3e8332+"/>
          <w:id w:val="841366672"/>
          <w:placeholder>
            <w:docPart w:val="DefaultPlaceholder_-1854013440"/>
          </w:placeholder>
        </w:sdtPr>
        <w:sdtContent>
          <w:customXmlInsRangeEnd w:id="209"/>
          <w:ins w:id="210" w:author="Alexander Steemers" w:date="2025-07-11T16:20:00Z" w16du:dateUtc="2025-07-11T14:20:00Z">
            <w:r w:rsidR="00777CC9" w:rsidRPr="00777CC9">
              <w:rPr>
                <w:rFonts w:ascii="Aptos" w:eastAsia="Times New Roman" w:hAnsi="Aptos"/>
                <w:sz w:val="22"/>
                <w:vertAlign w:val="superscript"/>
                <w:rPrChange w:id="211" w:author="Alexander Steemers" w:date="2025-07-11T16:20:00Z" w16du:dateUtc="2025-07-11T14:20:00Z">
                  <w:rPr>
                    <w:rFonts w:eastAsia="Times New Roman"/>
                    <w:vertAlign w:val="superscript"/>
                  </w:rPr>
                </w:rPrChange>
              </w:rPr>
              <w:t>13,14</w:t>
            </w:r>
          </w:ins>
          <w:customXmlInsRangeStart w:id="212" w:author="Alexander Steemers" w:date="2025-07-02T12:57:00Z"/>
        </w:sdtContent>
      </w:sdt>
      <w:customXmlInsRangeEnd w:id="212"/>
      <w:ins w:id="213" w:author="Alexander Steemers" w:date="2025-07-04T11:19:00Z" w16du:dateUtc="2025-07-04T09:19:00Z">
        <w:r w:rsidR="0052437A">
          <w:rPr>
            <w:sz w:val="22"/>
            <w:szCs w:val="22"/>
          </w:rPr>
          <w:t xml:space="preserve"> </w:t>
        </w:r>
      </w:ins>
      <w:ins w:id="214" w:author="Alexander Steemers" w:date="2025-07-01T16:18:00Z" w16du:dateUtc="2025-07-01T14:18:00Z">
        <w:r w:rsidR="00376BA7" w:rsidRPr="00B70578">
          <w:rPr>
            <w:sz w:val="22"/>
            <w:szCs w:val="22"/>
          </w:rPr>
          <w:t>.</w:t>
        </w:r>
      </w:ins>
      <w:ins w:id="215" w:author="Alexander Steemers" w:date="2025-07-01T16:47:00Z" w16du:dateUtc="2025-07-01T14:47:00Z">
        <w:r w:rsidR="00EE58E5">
          <w:rPr>
            <w:sz w:val="22"/>
            <w:szCs w:val="22"/>
          </w:rPr>
          <w:t xml:space="preserve"> </w:t>
        </w:r>
      </w:ins>
      <w:ins w:id="216" w:author="Alexander Steemers" w:date="2025-07-03T18:50:00Z" w16du:dateUtc="2025-07-03T16:50:00Z">
        <w:r>
          <w:rPr>
            <w:sz w:val="22"/>
            <w:szCs w:val="22"/>
          </w:rPr>
          <w:t>T</w:t>
        </w:r>
      </w:ins>
      <w:ins w:id="217" w:author="Alexander Steemers" w:date="2025-07-02T12:46:00Z" w16du:dateUtc="2025-07-02T10:46:00Z">
        <w:r w:rsidR="008161CA" w:rsidRPr="008161CA">
          <w:rPr>
            <w:sz w:val="22"/>
            <w:szCs w:val="22"/>
          </w:rPr>
          <w:t xml:space="preserve">umour cells were sampled either from a single anatomical site or from multiple distinct locations within the same patient, allowing us to reconstruct both the temporal and spatial </w:t>
        </w:r>
      </w:ins>
      <w:ins w:id="218" w:author="Alexander Steemers" w:date="2025-07-02T13:32:00Z" w16du:dateUtc="2025-07-02T11:32:00Z">
        <w:r w:rsidR="00A137DC">
          <w:rPr>
            <w:sz w:val="22"/>
            <w:szCs w:val="22"/>
          </w:rPr>
          <w:t xml:space="preserve">trajectory </w:t>
        </w:r>
      </w:ins>
      <w:ins w:id="219" w:author="Alexander Steemers" w:date="2025-07-02T12:46:00Z" w16du:dateUtc="2025-07-02T10:46:00Z">
        <w:r w:rsidR="008161CA" w:rsidRPr="008161CA">
          <w:rPr>
            <w:sz w:val="22"/>
            <w:szCs w:val="22"/>
          </w:rPr>
          <w:t xml:space="preserve">of </w:t>
        </w:r>
      </w:ins>
      <w:proofErr w:type="spellStart"/>
      <w:ins w:id="220" w:author="Alexander Steemers" w:date="2025-07-04T00:51:00Z" w16du:dateUtc="2025-07-03T22:51:00Z">
        <w:r w:rsidR="00E94055">
          <w:rPr>
            <w:sz w:val="22"/>
            <w:szCs w:val="22"/>
          </w:rPr>
          <w:t>p</w:t>
        </w:r>
      </w:ins>
      <w:ins w:id="221" w:author="Alexander Steemers" w:date="2025-07-02T12:46:00Z" w16du:dateUtc="2025-07-02T10:46:00Z">
        <w:r w:rsidR="008161CA" w:rsidRPr="008161CA">
          <w:rPr>
            <w:sz w:val="22"/>
            <w:szCs w:val="22"/>
          </w:rPr>
          <w:t>BL</w:t>
        </w:r>
        <w:proofErr w:type="spellEnd"/>
        <w:r w:rsidR="008161CA" w:rsidRPr="008161CA">
          <w:rPr>
            <w:sz w:val="22"/>
            <w:szCs w:val="22"/>
          </w:rPr>
          <w:t xml:space="preserve"> at single-cell resolution.</w:t>
        </w:r>
      </w:ins>
    </w:p>
    <w:p w14:paraId="4B9BAD50" w14:textId="292B0186" w:rsidR="00B741E8" w:rsidRPr="00EE3503" w:rsidDel="004248D7" w:rsidRDefault="00B741E8" w:rsidP="004E3F21">
      <w:pPr>
        <w:jc w:val="both"/>
        <w:rPr>
          <w:del w:id="222" w:author="Alexander Steemers" w:date="2025-07-02T11:45:00Z" w16du:dateUtc="2025-07-02T09:45:00Z"/>
          <w:sz w:val="22"/>
          <w:szCs w:val="22"/>
          <w:rPrChange w:id="223" w:author="Alexander Steemers" w:date="2025-06-30T17:34:00Z" w16du:dateUtc="2025-06-30T15:34:00Z">
            <w:rPr>
              <w:del w:id="224" w:author="Alexander Steemers" w:date="2025-07-02T11:45:00Z" w16du:dateUtc="2025-07-02T09:45:00Z"/>
              <w:b/>
              <w:bCs/>
              <w:sz w:val="32"/>
              <w:szCs w:val="32"/>
            </w:rPr>
          </w:rPrChange>
        </w:rPr>
      </w:pPr>
    </w:p>
    <w:p w14:paraId="4D588634" w14:textId="7A9A80E4" w:rsidR="00D26D34" w:rsidRPr="00EE3503" w:rsidRDefault="00D26D34" w:rsidP="004E3F21">
      <w:pPr>
        <w:jc w:val="both"/>
        <w:rPr>
          <w:b/>
          <w:bCs/>
          <w:sz w:val="32"/>
          <w:szCs w:val="32"/>
        </w:rPr>
      </w:pPr>
      <w:r w:rsidRPr="00EE3503">
        <w:rPr>
          <w:b/>
          <w:bCs/>
          <w:sz w:val="32"/>
          <w:szCs w:val="32"/>
        </w:rPr>
        <w:t>Results</w:t>
      </w:r>
    </w:p>
    <w:p w14:paraId="7798973A" w14:textId="614E946D" w:rsidR="0039338D" w:rsidRDefault="0039338D" w:rsidP="00182E16">
      <w:pPr>
        <w:jc w:val="both"/>
        <w:rPr>
          <w:ins w:id="225" w:author="Alexander Steemers" w:date="2025-07-01T15:33:00Z" w16du:dateUtc="2025-07-01T13:33:00Z"/>
          <w:sz w:val="22"/>
          <w:szCs w:val="22"/>
        </w:rPr>
      </w:pPr>
      <w:ins w:id="226" w:author="Alexander Steemers" w:date="2025-07-01T15:33:00Z" w16du:dateUtc="2025-07-01T13:33:00Z">
        <w:r w:rsidRPr="00EE3503">
          <w:rPr>
            <w:sz w:val="22"/>
            <w:szCs w:val="22"/>
          </w:rPr>
          <w:lastRenderedPageBreak/>
          <w:t>Previously</w:t>
        </w:r>
      </w:ins>
      <w:ins w:id="227" w:author="Alexander Steemers" w:date="2025-07-01T16:15:00Z" w16du:dateUtc="2025-07-01T14:15:00Z">
        <w:r w:rsidR="002D576E">
          <w:rPr>
            <w:sz w:val="22"/>
            <w:szCs w:val="22"/>
          </w:rPr>
          <w:t xml:space="preserve"> (from the Machado paper)</w:t>
        </w:r>
      </w:ins>
      <w:ins w:id="228" w:author="Alexander Steemers" w:date="2025-07-01T15:33:00Z" w16du:dateUtc="2025-07-01T13:33:00Z">
        <w:r w:rsidRPr="00EE3503">
          <w:rPr>
            <w:sz w:val="22"/>
            <w:szCs w:val="22"/>
          </w:rPr>
          <w:t xml:space="preserve"> it was thought that BL cells have the same mutational burden as normal memory B cells, is that true?</w:t>
        </w:r>
        <w:r>
          <w:rPr>
            <w:sz w:val="22"/>
            <w:szCs w:val="22"/>
          </w:rPr>
          <w:t xml:space="preserve"> </w:t>
        </w:r>
        <w:r w:rsidRPr="0039338D">
          <w:rPr>
            <w:sz w:val="22"/>
            <w:szCs w:val="22"/>
          </w:rPr>
          <w:sym w:font="Wingdings" w:char="F0E0"/>
        </w:r>
        <w:r>
          <w:rPr>
            <w:sz w:val="22"/>
            <w:szCs w:val="22"/>
          </w:rPr>
          <w:t xml:space="preserve"> No, they have higher mutational burden than expected</w:t>
        </w:r>
      </w:ins>
      <w:ins w:id="229" w:author="Alexander Steemers" w:date="2025-07-02T13:34:00Z" w16du:dateUtc="2025-07-02T11:34:00Z">
        <w:r w:rsidR="00504E39">
          <w:rPr>
            <w:sz w:val="22"/>
            <w:szCs w:val="22"/>
          </w:rPr>
          <w:t xml:space="preserve"> when you </w:t>
        </w:r>
      </w:ins>
      <w:ins w:id="230" w:author="Alexander Steemers" w:date="2025-07-07T13:00:00Z" w16du:dateUtc="2025-07-07T11:00:00Z">
        <w:r w:rsidR="004E67CB">
          <w:rPr>
            <w:sz w:val="22"/>
            <w:szCs w:val="22"/>
          </w:rPr>
          <w:t xml:space="preserve">consider </w:t>
        </w:r>
      </w:ins>
      <w:ins w:id="231" w:author="Alexander Steemers" w:date="2025-07-02T13:35:00Z" w16du:dateUtc="2025-07-02T11:35:00Z">
        <w:r w:rsidR="00504E39">
          <w:rPr>
            <w:sz w:val="22"/>
            <w:szCs w:val="22"/>
          </w:rPr>
          <w:t>both shared and private somatic mutations of individual cells</w:t>
        </w:r>
      </w:ins>
      <w:ins w:id="232" w:author="Alexander Steemers" w:date="2025-07-01T15:33:00Z" w16du:dateUtc="2025-07-01T13:33:00Z">
        <w:r>
          <w:rPr>
            <w:sz w:val="22"/>
            <w:szCs w:val="22"/>
          </w:rPr>
          <w:t>.</w:t>
        </w:r>
      </w:ins>
      <w:ins w:id="233" w:author="Alexander Steemers" w:date="2025-07-11T11:35:00Z" w16du:dateUtc="2025-07-11T09:35:00Z">
        <w:r w:rsidR="00C3188F" w:rsidRPr="00C3188F">
          <w:t xml:space="preserve"> </w:t>
        </w:r>
        <w:r w:rsidR="00C3188F" w:rsidRPr="00C3188F">
          <w:rPr>
            <w:sz w:val="22"/>
            <w:szCs w:val="22"/>
          </w:rPr>
          <w:t xml:space="preserve">Well, it's also not untrue. However, they compared the MRCA. To know the complete mutation burden, one needs to perform </w:t>
        </w:r>
        <w:proofErr w:type="spellStart"/>
        <w:r w:rsidR="00C3188F" w:rsidRPr="00C3188F">
          <w:rPr>
            <w:sz w:val="22"/>
            <w:szCs w:val="22"/>
          </w:rPr>
          <w:t>scWGS</w:t>
        </w:r>
        <w:proofErr w:type="spellEnd"/>
        <w:r w:rsidR="00C3188F" w:rsidRPr="00C3188F">
          <w:rPr>
            <w:sz w:val="22"/>
            <w:szCs w:val="22"/>
          </w:rPr>
          <w:t>.</w:t>
        </w:r>
      </w:ins>
    </w:p>
    <w:p w14:paraId="762A428B" w14:textId="50412329" w:rsidR="00182E16" w:rsidRPr="00925D92" w:rsidRDefault="00182E16">
      <w:pPr>
        <w:ind w:left="1080"/>
        <w:jc w:val="both"/>
        <w:rPr>
          <w:ins w:id="234" w:author="Alexander Steemers" w:date="2025-06-28T15:01:00Z"/>
          <w:b/>
          <w:bCs/>
          <w:sz w:val="22"/>
          <w:szCs w:val="22"/>
          <w:rPrChange w:id="235" w:author="Alexander Steemers" w:date="2025-07-01T15:52:00Z" w16du:dateUtc="2025-07-01T13:52:00Z">
            <w:rPr>
              <w:ins w:id="236" w:author="Alexander Steemers" w:date="2025-06-28T15:01:00Z"/>
              <w:b/>
              <w:bCs/>
              <w:sz w:val="32"/>
              <w:szCs w:val="32"/>
            </w:rPr>
          </w:rPrChange>
        </w:rPr>
        <w:pPrChange w:id="237" w:author="Alexander Steemers" w:date="2025-07-01T15:46:00Z" w16du:dateUtc="2025-07-01T13:46:00Z">
          <w:pPr>
            <w:jc w:val="both"/>
          </w:pPr>
        </w:pPrChange>
      </w:pPr>
      <w:ins w:id="238" w:author="Alexander Steemers" w:date="2025-06-28T15:01:00Z">
        <w:r w:rsidRPr="00925D92">
          <w:rPr>
            <w:b/>
            <w:bCs/>
            <w:sz w:val="22"/>
            <w:szCs w:val="22"/>
            <w:rPrChange w:id="239" w:author="Alexander Steemers" w:date="2025-07-01T15:52:00Z" w16du:dateUtc="2025-07-01T13:52:00Z">
              <w:rPr>
                <w:b/>
                <w:bCs/>
                <w:sz w:val="32"/>
                <w:szCs w:val="32"/>
              </w:rPr>
            </w:rPrChange>
          </w:rPr>
          <w:t>Figure 1</w:t>
        </w:r>
      </w:ins>
      <w:ins w:id="240" w:author="Alexander Steemers" w:date="2025-07-01T15:52:00Z" w16du:dateUtc="2025-07-01T13:52:00Z">
        <w:r w:rsidR="00925D92">
          <w:rPr>
            <w:b/>
            <w:bCs/>
            <w:sz w:val="22"/>
            <w:szCs w:val="22"/>
          </w:rPr>
          <w:t>:</w:t>
        </w:r>
      </w:ins>
      <w:ins w:id="241" w:author="Alexander Steemers" w:date="2025-06-28T15:01:00Z">
        <w:r w:rsidRPr="00925D92">
          <w:rPr>
            <w:b/>
            <w:bCs/>
            <w:sz w:val="22"/>
            <w:szCs w:val="22"/>
            <w:rPrChange w:id="242" w:author="Alexander Steemers" w:date="2025-07-01T15:52:00Z" w16du:dateUtc="2025-07-01T13:52:00Z">
              <w:rPr>
                <w:b/>
                <w:bCs/>
                <w:sz w:val="32"/>
                <w:szCs w:val="32"/>
              </w:rPr>
            </w:rPrChange>
          </w:rPr>
          <w:t xml:space="preserve"> </w:t>
        </w:r>
      </w:ins>
      <w:ins w:id="243" w:author="Alexander Steemers" w:date="2025-07-01T15:53:00Z" w16du:dateUtc="2025-07-01T13:53:00Z">
        <w:r w:rsidR="00925D92">
          <w:rPr>
            <w:b/>
            <w:bCs/>
            <w:sz w:val="22"/>
            <w:szCs w:val="22"/>
          </w:rPr>
          <w:t xml:space="preserve">Experimental overview and </w:t>
        </w:r>
        <w:proofErr w:type="spellStart"/>
        <w:r w:rsidR="00925D92">
          <w:rPr>
            <w:b/>
            <w:bCs/>
            <w:sz w:val="22"/>
            <w:szCs w:val="22"/>
          </w:rPr>
          <w:t>ageline</w:t>
        </w:r>
        <w:proofErr w:type="spellEnd"/>
        <w:r w:rsidR="00925D92">
          <w:rPr>
            <w:b/>
            <w:bCs/>
            <w:sz w:val="22"/>
            <w:szCs w:val="22"/>
          </w:rPr>
          <w:t xml:space="preserve"> to show increased mutational burden</w:t>
        </w:r>
      </w:ins>
      <w:ins w:id="244" w:author="Alexander Steemers" w:date="2025-07-01T15:54:00Z" w16du:dateUtc="2025-07-01T13:54:00Z">
        <w:r w:rsidR="00654BA7">
          <w:rPr>
            <w:b/>
            <w:bCs/>
            <w:sz w:val="22"/>
            <w:szCs w:val="22"/>
          </w:rPr>
          <w:t xml:space="preserve"> in BL cells</w:t>
        </w:r>
      </w:ins>
      <w:ins w:id="245" w:author="Alexander Steemers" w:date="2025-07-01T15:53:00Z" w16du:dateUtc="2025-07-01T13:53:00Z">
        <w:r w:rsidR="00925D92">
          <w:rPr>
            <w:b/>
            <w:bCs/>
            <w:sz w:val="22"/>
            <w:szCs w:val="22"/>
          </w:rPr>
          <w:t>.</w:t>
        </w:r>
      </w:ins>
    </w:p>
    <w:p w14:paraId="4D319511" w14:textId="77777777" w:rsidR="00182E16" w:rsidRPr="00EE3503" w:rsidRDefault="00182E16">
      <w:pPr>
        <w:pStyle w:val="ListParagraph"/>
        <w:numPr>
          <w:ilvl w:val="0"/>
          <w:numId w:val="4"/>
        </w:numPr>
        <w:ind w:left="1440"/>
        <w:jc w:val="both"/>
        <w:rPr>
          <w:ins w:id="246" w:author="Alexander Steemers" w:date="2025-06-28T15:02:00Z" w16du:dateUtc="2025-06-28T13:02:00Z"/>
          <w:sz w:val="22"/>
          <w:szCs w:val="22"/>
        </w:rPr>
        <w:pPrChange w:id="247" w:author="Alexander Steemers" w:date="2025-07-01T15:46:00Z" w16du:dateUtc="2025-07-01T13:46:00Z">
          <w:pPr>
            <w:pStyle w:val="ListParagraph"/>
            <w:numPr>
              <w:numId w:val="2"/>
            </w:numPr>
            <w:ind w:left="400" w:hanging="360"/>
            <w:jc w:val="both"/>
          </w:pPr>
        </w:pPrChange>
      </w:pPr>
      <w:ins w:id="248" w:author="Alexander Steemers" w:date="2025-06-28T15:01:00Z">
        <w:r w:rsidRPr="00EE3503">
          <w:rPr>
            <w:sz w:val="22"/>
            <w:szCs w:val="22"/>
            <w:rPrChange w:id="249" w:author="Alexander Steemers" w:date="2025-06-30T17:34:00Z" w16du:dateUtc="2025-06-30T15:34:00Z">
              <w:rPr>
                <w:b/>
                <w:bCs/>
                <w:sz w:val="32"/>
                <w:szCs w:val="32"/>
              </w:rPr>
            </w:rPrChange>
          </w:rPr>
          <w:t xml:space="preserve">Overview of experimental pipeline for </w:t>
        </w:r>
        <w:proofErr w:type="spellStart"/>
        <w:r w:rsidRPr="00EE3503">
          <w:rPr>
            <w:sz w:val="22"/>
            <w:szCs w:val="22"/>
            <w:rPrChange w:id="250" w:author="Alexander Steemers" w:date="2025-06-30T17:34:00Z" w16du:dateUtc="2025-06-30T15:34:00Z">
              <w:rPr>
                <w:b/>
                <w:bCs/>
                <w:sz w:val="32"/>
                <w:szCs w:val="32"/>
              </w:rPr>
            </w:rPrChange>
          </w:rPr>
          <w:t>scWGS</w:t>
        </w:r>
        <w:proofErr w:type="spellEnd"/>
        <w:r w:rsidRPr="00EE3503">
          <w:rPr>
            <w:sz w:val="22"/>
            <w:szCs w:val="22"/>
            <w:rPrChange w:id="251" w:author="Alexander Steemers" w:date="2025-06-30T17:34:00Z" w16du:dateUtc="2025-06-30T15:34:00Z">
              <w:rPr>
                <w:b/>
                <w:bCs/>
                <w:sz w:val="32"/>
                <w:szCs w:val="32"/>
              </w:rPr>
            </w:rPrChange>
          </w:rPr>
          <w:t> </w:t>
        </w:r>
      </w:ins>
    </w:p>
    <w:p w14:paraId="2065C814" w14:textId="77777777" w:rsidR="00182E16" w:rsidRPr="00EE3503" w:rsidRDefault="00182E16">
      <w:pPr>
        <w:pStyle w:val="ListParagraph"/>
        <w:numPr>
          <w:ilvl w:val="0"/>
          <w:numId w:val="4"/>
        </w:numPr>
        <w:ind w:left="1440"/>
        <w:jc w:val="both"/>
        <w:rPr>
          <w:ins w:id="252" w:author="Alexander Steemers" w:date="2025-06-28T15:02:00Z" w16du:dateUtc="2025-06-28T13:02:00Z"/>
          <w:sz w:val="22"/>
          <w:szCs w:val="22"/>
        </w:rPr>
        <w:pPrChange w:id="253" w:author="Alexander Steemers" w:date="2025-07-01T15:46:00Z" w16du:dateUtc="2025-07-01T13:46:00Z">
          <w:pPr>
            <w:pStyle w:val="ListParagraph"/>
            <w:numPr>
              <w:numId w:val="2"/>
            </w:numPr>
            <w:ind w:left="400" w:hanging="360"/>
            <w:jc w:val="both"/>
          </w:pPr>
        </w:pPrChange>
      </w:pPr>
      <w:ins w:id="254" w:author="Alexander Steemers" w:date="2025-06-28T15:02:00Z" w16du:dateUtc="2025-06-28T13:02:00Z">
        <w:r w:rsidRPr="00EE3503">
          <w:rPr>
            <w:sz w:val="22"/>
            <w:szCs w:val="22"/>
          </w:rPr>
          <w:t>Overview of patients and mutations</w:t>
        </w:r>
      </w:ins>
    </w:p>
    <w:p w14:paraId="04A8840E" w14:textId="0AF8A802" w:rsidR="00182E16" w:rsidRPr="004E0303" w:rsidRDefault="00182E16">
      <w:pPr>
        <w:pStyle w:val="ListParagraph"/>
        <w:numPr>
          <w:ilvl w:val="0"/>
          <w:numId w:val="4"/>
        </w:numPr>
        <w:ind w:left="1440"/>
        <w:jc w:val="both"/>
        <w:rPr>
          <w:ins w:id="255" w:author="Alexander Steemers" w:date="2025-07-11T11:16:00Z" w16du:dateUtc="2025-07-11T09:16:00Z"/>
          <w:sz w:val="22"/>
          <w:szCs w:val="22"/>
          <w:highlight w:val="yellow"/>
          <w:rPrChange w:id="256" w:author="Alexander Steemers" w:date="2025-07-11T11:39:00Z" w16du:dateUtc="2025-07-11T09:39:00Z">
            <w:rPr>
              <w:ins w:id="257" w:author="Alexander Steemers" w:date="2025-07-11T11:16:00Z" w16du:dateUtc="2025-07-11T09:16:00Z"/>
              <w:sz w:val="22"/>
              <w:szCs w:val="22"/>
            </w:rPr>
          </w:rPrChange>
        </w:rPr>
      </w:pPr>
      <w:commentRangeStart w:id="258"/>
      <w:proofErr w:type="spellStart"/>
      <w:ins w:id="259" w:author="Alexander Steemers" w:date="2025-06-28T15:01:00Z">
        <w:r w:rsidRPr="00EE3503">
          <w:rPr>
            <w:sz w:val="22"/>
            <w:szCs w:val="22"/>
            <w:rPrChange w:id="260" w:author="Alexander Steemers" w:date="2025-06-30T17:34:00Z" w16du:dateUtc="2025-06-30T15:34:00Z">
              <w:rPr>
                <w:b/>
                <w:bCs/>
                <w:sz w:val="32"/>
                <w:szCs w:val="32"/>
              </w:rPr>
            </w:rPrChange>
          </w:rPr>
          <w:t>Ageline</w:t>
        </w:r>
        <w:proofErr w:type="spellEnd"/>
        <w:r w:rsidRPr="00EE3503">
          <w:rPr>
            <w:sz w:val="22"/>
            <w:szCs w:val="22"/>
            <w:rPrChange w:id="261" w:author="Alexander Steemers" w:date="2025-06-30T17:34:00Z" w16du:dateUtc="2025-06-30T15:34:00Z">
              <w:rPr>
                <w:b/>
                <w:bCs/>
                <w:sz w:val="32"/>
                <w:szCs w:val="32"/>
              </w:rPr>
            </w:rPrChange>
          </w:rPr>
          <w:t xml:space="preserve"> with </w:t>
        </w:r>
        <w:proofErr w:type="spellStart"/>
        <w:r w:rsidRPr="00EE3503">
          <w:rPr>
            <w:sz w:val="22"/>
            <w:szCs w:val="22"/>
            <w:rPrChange w:id="262" w:author="Alexander Steemers" w:date="2025-06-30T17:34:00Z" w16du:dateUtc="2025-06-30T15:34:00Z">
              <w:rPr>
                <w:b/>
                <w:bCs/>
                <w:sz w:val="32"/>
                <w:szCs w:val="32"/>
              </w:rPr>
            </w:rPrChange>
          </w:rPr>
          <w:t>myc</w:t>
        </w:r>
        <w:proofErr w:type="spellEnd"/>
        <w:r w:rsidRPr="00EE3503">
          <w:rPr>
            <w:sz w:val="22"/>
            <w:szCs w:val="22"/>
            <w:rPrChange w:id="263" w:author="Alexander Steemers" w:date="2025-06-30T17:34:00Z" w16du:dateUtc="2025-06-30T15:34:00Z">
              <w:rPr>
                <w:b/>
                <w:bCs/>
                <w:sz w:val="32"/>
                <w:szCs w:val="32"/>
              </w:rPr>
            </w:rPrChange>
          </w:rPr>
          <w:t xml:space="preserve">-SBS-, </w:t>
        </w:r>
        <w:proofErr w:type="spellStart"/>
        <w:r w:rsidRPr="00EE3503">
          <w:rPr>
            <w:sz w:val="22"/>
            <w:szCs w:val="22"/>
            <w:rPrChange w:id="264" w:author="Alexander Steemers" w:date="2025-06-30T17:34:00Z" w16du:dateUtc="2025-06-30T15:34:00Z">
              <w:rPr>
                <w:b/>
                <w:bCs/>
                <w:sz w:val="32"/>
                <w:szCs w:val="32"/>
              </w:rPr>
            </w:rPrChange>
          </w:rPr>
          <w:t>myc</w:t>
        </w:r>
        <w:proofErr w:type="spellEnd"/>
        <w:r w:rsidRPr="00EE3503">
          <w:rPr>
            <w:sz w:val="22"/>
            <w:szCs w:val="22"/>
            <w:rPrChange w:id="265" w:author="Alexander Steemers" w:date="2025-06-30T17:34:00Z" w16du:dateUtc="2025-06-30T15:34:00Z">
              <w:rPr>
                <w:b/>
                <w:bCs/>
                <w:sz w:val="32"/>
                <w:szCs w:val="32"/>
              </w:rPr>
            </w:rPrChange>
          </w:rPr>
          <w:t xml:space="preserve">-SBS+ and </w:t>
        </w:r>
        <w:proofErr w:type="spellStart"/>
        <w:r w:rsidRPr="00EE3503">
          <w:rPr>
            <w:sz w:val="22"/>
            <w:szCs w:val="22"/>
            <w:rPrChange w:id="266" w:author="Alexander Steemers" w:date="2025-06-30T17:34:00Z" w16du:dateUtc="2025-06-30T15:34:00Z">
              <w:rPr>
                <w:b/>
                <w:bCs/>
                <w:sz w:val="32"/>
                <w:szCs w:val="32"/>
              </w:rPr>
            </w:rPrChange>
          </w:rPr>
          <w:t>myc</w:t>
        </w:r>
        <w:proofErr w:type="spellEnd"/>
        <w:r w:rsidRPr="00EE3503">
          <w:rPr>
            <w:sz w:val="22"/>
            <w:szCs w:val="22"/>
            <w:rPrChange w:id="267" w:author="Alexander Steemers" w:date="2025-06-30T17:34:00Z" w16du:dateUtc="2025-06-30T15:34:00Z">
              <w:rPr>
                <w:b/>
                <w:bCs/>
                <w:sz w:val="32"/>
                <w:szCs w:val="32"/>
              </w:rPr>
            </w:rPrChange>
          </w:rPr>
          <w:t>+ cells</w:t>
        </w:r>
      </w:ins>
      <w:ins w:id="268" w:author="Alexander Steemers" w:date="2025-06-30T17:42:00Z" w16du:dateUtc="2025-06-30T15:42:00Z">
        <w:r w:rsidR="00525846">
          <w:rPr>
            <w:sz w:val="22"/>
            <w:szCs w:val="22"/>
          </w:rPr>
          <w:t xml:space="preserve"> (call them Malignant cells</w:t>
        </w:r>
      </w:ins>
      <w:ins w:id="269" w:author="Alexander Steemers" w:date="2025-06-30T17:43:00Z" w16du:dateUtc="2025-06-30T15:43:00Z">
        <w:r w:rsidR="00525846">
          <w:rPr>
            <w:sz w:val="22"/>
            <w:szCs w:val="22"/>
          </w:rPr>
          <w:t>, Normal Memory B cells, normal Naïve B cells in the actual figure)</w:t>
        </w:r>
      </w:ins>
      <w:commentRangeEnd w:id="258"/>
      <w:ins w:id="270" w:author="Alexander Steemers" w:date="2025-07-10T11:43:00Z" w16du:dateUtc="2025-07-10T09:43:00Z">
        <w:r w:rsidR="00502202">
          <w:rPr>
            <w:rStyle w:val="CommentReference"/>
          </w:rPr>
          <w:commentReference w:id="258"/>
        </w:r>
      </w:ins>
      <w:ins w:id="271" w:author="Alexander Steemers" w:date="2025-07-11T11:35:00Z" w16du:dateUtc="2025-07-11T09:35:00Z">
        <w:r w:rsidR="00C3188F">
          <w:rPr>
            <w:sz w:val="22"/>
            <w:szCs w:val="22"/>
          </w:rPr>
          <w:t xml:space="preserve"> </w:t>
        </w:r>
        <w:r w:rsidR="00C3188F" w:rsidRPr="004E0303">
          <w:rPr>
            <w:sz w:val="22"/>
            <w:szCs w:val="22"/>
            <w:highlight w:val="yellow"/>
            <w:rPrChange w:id="272" w:author="Alexander Steemers" w:date="2025-07-11T11:39:00Z" w16du:dateUtc="2025-07-11T09:39:00Z">
              <w:rPr>
                <w:sz w:val="22"/>
                <w:szCs w:val="22"/>
              </w:rPr>
            </w:rPrChange>
          </w:rPr>
          <w:t xml:space="preserve">Add the MRCAs to show that Machado et al were not wrong. Also, you can use this later for the </w:t>
        </w:r>
        <w:proofErr w:type="spellStart"/>
        <w:r w:rsidR="00C3188F" w:rsidRPr="004E0303">
          <w:rPr>
            <w:sz w:val="22"/>
            <w:szCs w:val="22"/>
            <w:highlight w:val="yellow"/>
            <w:rPrChange w:id="273" w:author="Alexander Steemers" w:date="2025-07-11T11:39:00Z" w16du:dateUtc="2025-07-11T09:39:00Z">
              <w:rPr>
                <w:sz w:val="22"/>
                <w:szCs w:val="22"/>
              </w:rPr>
            </w:rPrChange>
          </w:rPr>
          <w:t>modeling</w:t>
        </w:r>
        <w:proofErr w:type="spellEnd"/>
        <w:r w:rsidR="00C3188F" w:rsidRPr="004E0303">
          <w:rPr>
            <w:sz w:val="22"/>
            <w:szCs w:val="22"/>
            <w:highlight w:val="yellow"/>
            <w:rPrChange w:id="274" w:author="Alexander Steemers" w:date="2025-07-11T11:39:00Z" w16du:dateUtc="2025-07-11T09:39:00Z">
              <w:rPr>
                <w:sz w:val="22"/>
                <w:szCs w:val="22"/>
              </w:rPr>
            </w:rPrChange>
          </w:rPr>
          <w:t xml:space="preserve"> when you generate </w:t>
        </w:r>
        <w:proofErr w:type="spellStart"/>
        <w:r w:rsidR="00C3188F" w:rsidRPr="004E0303">
          <w:rPr>
            <w:sz w:val="22"/>
            <w:szCs w:val="22"/>
            <w:highlight w:val="yellow"/>
            <w:rPrChange w:id="275" w:author="Alexander Steemers" w:date="2025-07-11T11:39:00Z" w16du:dateUtc="2025-07-11T09:39:00Z">
              <w:rPr>
                <w:sz w:val="22"/>
                <w:szCs w:val="22"/>
              </w:rPr>
            </w:rPrChange>
          </w:rPr>
          <w:t>ultrametric</w:t>
        </w:r>
        <w:proofErr w:type="spellEnd"/>
        <w:r w:rsidR="00C3188F" w:rsidRPr="004E0303">
          <w:rPr>
            <w:sz w:val="22"/>
            <w:szCs w:val="22"/>
            <w:highlight w:val="yellow"/>
            <w:rPrChange w:id="276" w:author="Alexander Steemers" w:date="2025-07-11T11:39:00Z" w16du:dateUtc="2025-07-11T09:39:00Z">
              <w:rPr>
                <w:sz w:val="22"/>
                <w:szCs w:val="22"/>
              </w:rPr>
            </w:rPrChange>
          </w:rPr>
          <w:t xml:space="preserve"> trees. You could add the entire cohort here.</w:t>
        </w:r>
      </w:ins>
      <w:ins w:id="277" w:author="Alexander Steemers" w:date="2025-07-11T14:29:00Z" w16du:dateUtc="2025-07-11T12:29:00Z">
        <w:r w:rsidR="0019603D">
          <w:rPr>
            <w:sz w:val="22"/>
            <w:szCs w:val="22"/>
            <w:highlight w:val="yellow"/>
          </w:rPr>
          <w:t xml:space="preserve"> (bone marrow not in </w:t>
        </w:r>
        <w:proofErr w:type="spellStart"/>
        <w:r w:rsidR="0019603D">
          <w:rPr>
            <w:sz w:val="22"/>
            <w:szCs w:val="22"/>
            <w:highlight w:val="yellow"/>
          </w:rPr>
          <w:t>ageline</w:t>
        </w:r>
        <w:proofErr w:type="spellEnd"/>
        <w:r w:rsidR="0019603D">
          <w:rPr>
            <w:sz w:val="22"/>
            <w:szCs w:val="22"/>
            <w:highlight w:val="yellow"/>
          </w:rPr>
          <w:t xml:space="preserve"> model)</w:t>
        </w:r>
      </w:ins>
    </w:p>
    <w:p w14:paraId="68DC2542" w14:textId="307A9371" w:rsidR="00AB2F92" w:rsidRDefault="00AB2F92">
      <w:pPr>
        <w:pStyle w:val="ListParagraph"/>
        <w:numPr>
          <w:ilvl w:val="0"/>
          <w:numId w:val="4"/>
        </w:numPr>
        <w:ind w:left="1440"/>
        <w:jc w:val="both"/>
        <w:rPr>
          <w:ins w:id="278" w:author="Alexander Steemers" w:date="2025-07-11T11:33:00Z" w16du:dateUtc="2025-07-11T09:33:00Z"/>
          <w:sz w:val="22"/>
          <w:szCs w:val="22"/>
        </w:rPr>
      </w:pPr>
      <w:proofErr w:type="spellStart"/>
      <w:ins w:id="279" w:author="Alexander Steemers" w:date="2025-07-11T11:16:00Z" w16du:dateUtc="2025-07-11T09:16:00Z">
        <w:r>
          <w:rPr>
            <w:sz w:val="22"/>
            <w:szCs w:val="22"/>
          </w:rPr>
          <w:t>Ageline</w:t>
        </w:r>
        <w:proofErr w:type="spellEnd"/>
        <w:r>
          <w:rPr>
            <w:sz w:val="22"/>
            <w:szCs w:val="22"/>
          </w:rPr>
          <w:t xml:space="preserve"> with Ma</w:t>
        </w:r>
      </w:ins>
      <w:ins w:id="280" w:author="Alexander Steemers" w:date="2025-07-11T11:17:00Z" w16du:dateUtc="2025-07-11T09:17:00Z">
        <w:r>
          <w:rPr>
            <w:sz w:val="22"/>
            <w:szCs w:val="22"/>
          </w:rPr>
          <w:t>lignant cells and Bulk WGS</w:t>
        </w:r>
        <w:r w:rsidR="00D24E05">
          <w:rPr>
            <w:sz w:val="22"/>
            <w:szCs w:val="22"/>
          </w:rPr>
          <w:t>?</w:t>
        </w:r>
      </w:ins>
      <w:ins w:id="281" w:author="Alexander Steemers" w:date="2025-07-11T14:17:00Z" w16du:dateUtc="2025-07-11T12:17:00Z">
        <w:r w:rsidR="00870968">
          <w:rPr>
            <w:sz w:val="22"/>
            <w:szCs w:val="22"/>
          </w:rPr>
          <w:t xml:space="preserve"> Per signature </w:t>
        </w:r>
      </w:ins>
    </w:p>
    <w:p w14:paraId="362C8FF3" w14:textId="7EEA5B07" w:rsidR="00C3188F" w:rsidRPr="004E0303" w:rsidRDefault="00C3188F" w:rsidP="00C3188F">
      <w:pPr>
        <w:pStyle w:val="ListParagraph"/>
        <w:numPr>
          <w:ilvl w:val="0"/>
          <w:numId w:val="4"/>
        </w:numPr>
        <w:ind w:left="1440"/>
        <w:jc w:val="both"/>
        <w:rPr>
          <w:ins w:id="282" w:author="Alexander Steemers" w:date="2025-07-11T11:33:00Z" w16du:dateUtc="2025-07-11T09:33:00Z"/>
          <w:sz w:val="22"/>
          <w:szCs w:val="22"/>
          <w:highlight w:val="yellow"/>
          <w:u w:val="single"/>
          <w:rPrChange w:id="283" w:author="Alexander Steemers" w:date="2025-07-11T11:39:00Z" w16du:dateUtc="2025-07-11T09:39:00Z">
            <w:rPr>
              <w:ins w:id="284" w:author="Alexander Steemers" w:date="2025-07-11T11:33:00Z" w16du:dateUtc="2025-07-11T09:33:00Z"/>
              <w:sz w:val="22"/>
              <w:szCs w:val="22"/>
            </w:rPr>
          </w:rPrChange>
        </w:rPr>
      </w:pPr>
      <w:ins w:id="285" w:author="Alexander Steemers" w:date="2025-07-11T11:33:00Z" w16du:dateUtc="2025-07-11T09:33:00Z">
        <w:r w:rsidRPr="004E0303">
          <w:rPr>
            <w:sz w:val="22"/>
            <w:szCs w:val="22"/>
            <w:highlight w:val="yellow"/>
            <w:u w:val="single"/>
            <w:rPrChange w:id="286" w:author="Alexander Steemers" w:date="2025-07-11T11:39:00Z" w16du:dateUtc="2025-07-11T09:39:00Z">
              <w:rPr>
                <w:sz w:val="22"/>
                <w:szCs w:val="22"/>
              </w:rPr>
            </w:rPrChange>
          </w:rPr>
          <w:t xml:space="preserve">Mutational signatures? Would be nice to give a general overview. Also, what is the cause of the increased mut burden in the single cells? The observation that the mut burden at the single cell </w:t>
        </w:r>
        <w:proofErr w:type="spellStart"/>
        <w:r w:rsidRPr="004E0303">
          <w:rPr>
            <w:sz w:val="22"/>
            <w:szCs w:val="22"/>
            <w:highlight w:val="yellow"/>
            <w:u w:val="single"/>
            <w:rPrChange w:id="287" w:author="Alexander Steemers" w:date="2025-07-11T11:39:00Z" w16du:dateUtc="2025-07-11T09:39:00Z">
              <w:rPr>
                <w:sz w:val="22"/>
                <w:szCs w:val="22"/>
              </w:rPr>
            </w:rPrChange>
          </w:rPr>
          <w:t>clevel</w:t>
        </w:r>
        <w:proofErr w:type="spellEnd"/>
        <w:r w:rsidRPr="004E0303">
          <w:rPr>
            <w:sz w:val="22"/>
            <w:szCs w:val="22"/>
            <w:highlight w:val="yellow"/>
            <w:u w:val="single"/>
            <w:rPrChange w:id="288" w:author="Alexander Steemers" w:date="2025-07-11T11:39:00Z" w16du:dateUtc="2025-07-11T09:39:00Z">
              <w:rPr>
                <w:sz w:val="22"/>
                <w:szCs w:val="22"/>
              </w:rPr>
            </w:rPrChange>
          </w:rPr>
          <w:t xml:space="preserve"> is higher than the MRCA is the main message of this figure. Also, this will also allow you to show that we don’t have an artifact signature left (which is important, because a reviewer could argue that this increase is caused by that.)</w:t>
        </w:r>
      </w:ins>
      <w:ins w:id="289" w:author="Alexander Steemers" w:date="2025-07-11T14:17:00Z" w16du:dateUtc="2025-07-11T12:17:00Z">
        <w:r w:rsidR="00870968">
          <w:rPr>
            <w:sz w:val="22"/>
            <w:szCs w:val="22"/>
            <w:highlight w:val="yellow"/>
            <w:u w:val="single"/>
          </w:rPr>
          <w:t xml:space="preserve"> </w:t>
        </w:r>
      </w:ins>
    </w:p>
    <w:p w14:paraId="792E93C9" w14:textId="40CE7BBC" w:rsidR="00C3188F" w:rsidRPr="004E0303" w:rsidRDefault="00C3188F">
      <w:pPr>
        <w:pStyle w:val="ListParagraph"/>
        <w:numPr>
          <w:ilvl w:val="0"/>
          <w:numId w:val="4"/>
        </w:numPr>
        <w:ind w:left="1440"/>
        <w:jc w:val="both"/>
        <w:rPr>
          <w:ins w:id="290" w:author="Alexander Steemers" w:date="2025-07-01T15:34:00Z" w16du:dateUtc="2025-07-01T13:34:00Z"/>
          <w:sz w:val="22"/>
          <w:szCs w:val="22"/>
          <w:highlight w:val="yellow"/>
          <w:u w:val="single"/>
          <w:rPrChange w:id="291" w:author="Alexander Steemers" w:date="2025-07-11T11:39:00Z" w16du:dateUtc="2025-07-11T09:39:00Z">
            <w:rPr>
              <w:ins w:id="292" w:author="Alexander Steemers" w:date="2025-07-01T15:34:00Z" w16du:dateUtc="2025-07-01T13:34:00Z"/>
            </w:rPr>
          </w:rPrChange>
        </w:rPr>
        <w:pPrChange w:id="293" w:author="Alexander Steemers" w:date="2025-07-11T11:33:00Z" w16du:dateUtc="2025-07-11T09:33:00Z">
          <w:pPr>
            <w:pStyle w:val="ListParagraph"/>
            <w:numPr>
              <w:numId w:val="4"/>
            </w:numPr>
            <w:ind w:left="360" w:hanging="360"/>
            <w:jc w:val="both"/>
          </w:pPr>
        </w:pPrChange>
      </w:pPr>
      <w:proofErr w:type="spellStart"/>
      <w:ins w:id="294" w:author="Alexander Steemers" w:date="2025-07-11T11:33:00Z" w16du:dateUtc="2025-07-11T09:33:00Z">
        <w:r w:rsidRPr="004E0303">
          <w:rPr>
            <w:sz w:val="22"/>
            <w:szCs w:val="22"/>
            <w:highlight w:val="yellow"/>
            <w:u w:val="single"/>
            <w:rPrChange w:id="295" w:author="Alexander Steemers" w:date="2025-07-11T11:39:00Z" w16du:dateUtc="2025-07-11T09:39:00Z">
              <w:rPr>
                <w:sz w:val="22"/>
                <w:szCs w:val="22"/>
              </w:rPr>
            </w:rPrChange>
          </w:rPr>
          <w:t>Oncoplot</w:t>
        </w:r>
        <w:proofErr w:type="spellEnd"/>
        <w:r w:rsidRPr="004E0303">
          <w:rPr>
            <w:sz w:val="22"/>
            <w:szCs w:val="22"/>
            <w:highlight w:val="yellow"/>
            <w:u w:val="single"/>
            <w:rPrChange w:id="296" w:author="Alexander Steemers" w:date="2025-07-11T11:39:00Z" w16du:dateUtc="2025-07-11T09:39:00Z">
              <w:rPr>
                <w:sz w:val="22"/>
                <w:szCs w:val="22"/>
              </w:rPr>
            </w:rPrChange>
          </w:rPr>
          <w:t xml:space="preserve"> of the entire cohort including single cells? This will show that the patients you’ve chosen for </w:t>
        </w:r>
        <w:proofErr w:type="spellStart"/>
        <w:r w:rsidRPr="004E0303">
          <w:rPr>
            <w:sz w:val="22"/>
            <w:szCs w:val="22"/>
            <w:highlight w:val="yellow"/>
            <w:u w:val="single"/>
            <w:rPrChange w:id="297" w:author="Alexander Steemers" w:date="2025-07-11T11:39:00Z" w16du:dateUtc="2025-07-11T09:39:00Z">
              <w:rPr>
                <w:sz w:val="22"/>
                <w:szCs w:val="22"/>
              </w:rPr>
            </w:rPrChange>
          </w:rPr>
          <w:t>scWGS</w:t>
        </w:r>
        <w:proofErr w:type="spellEnd"/>
        <w:r w:rsidRPr="004E0303">
          <w:rPr>
            <w:sz w:val="22"/>
            <w:szCs w:val="22"/>
            <w:highlight w:val="yellow"/>
            <w:u w:val="single"/>
            <w:rPrChange w:id="298" w:author="Alexander Steemers" w:date="2025-07-11T11:39:00Z" w16du:dateUtc="2025-07-11T09:39:00Z">
              <w:rPr>
                <w:sz w:val="22"/>
                <w:szCs w:val="22"/>
              </w:rPr>
            </w:rPrChange>
          </w:rPr>
          <w:t xml:space="preserve"> are representative for the cohort. -&gt; although increased mut burden in single-cells compared to MRCAs, we don’t see additional hits in the single cells. What does that mean?</w:t>
        </w:r>
      </w:ins>
    </w:p>
    <w:p w14:paraId="694E6A33" w14:textId="400903FA" w:rsidR="0039338D" w:rsidRPr="0039338D" w:rsidRDefault="0039338D">
      <w:pPr>
        <w:jc w:val="both"/>
        <w:rPr>
          <w:ins w:id="299" w:author="Alexander Steemers" w:date="2025-06-28T15:02:00Z" w16du:dateUtc="2025-06-28T13:02:00Z"/>
          <w:sz w:val="22"/>
          <w:szCs w:val="22"/>
          <w:rPrChange w:id="300" w:author="Alexander Steemers" w:date="2025-07-01T15:34:00Z" w16du:dateUtc="2025-07-01T13:34:00Z">
            <w:rPr>
              <w:ins w:id="301" w:author="Alexander Steemers" w:date="2025-06-28T15:02:00Z" w16du:dateUtc="2025-06-28T13:02:00Z"/>
            </w:rPr>
          </w:rPrChange>
        </w:rPr>
        <w:pPrChange w:id="302" w:author="Alexander Steemers" w:date="2025-07-01T15:34:00Z" w16du:dateUtc="2025-07-01T13:34:00Z">
          <w:pPr>
            <w:pStyle w:val="ListParagraph"/>
            <w:numPr>
              <w:numId w:val="2"/>
            </w:numPr>
            <w:ind w:left="400" w:hanging="360"/>
            <w:jc w:val="both"/>
          </w:pPr>
        </w:pPrChange>
      </w:pPr>
      <w:ins w:id="303" w:author="Alexander Steemers" w:date="2025-07-01T15:34:00Z" w16du:dateUtc="2025-07-01T13:34:00Z">
        <w:r>
          <w:rPr>
            <w:sz w:val="22"/>
            <w:szCs w:val="22"/>
          </w:rPr>
          <w:t xml:space="preserve">Okay we see higher mutational burden, but what is the clonal architecture of these tumours? </w:t>
        </w:r>
        <w:r w:rsidRPr="00EE3503">
          <w:rPr>
            <w:sz w:val="22"/>
            <w:szCs w:val="22"/>
          </w:rPr>
          <w:t xml:space="preserve">Which of these mutations are clonal and which </w:t>
        </w:r>
        <w:r>
          <w:rPr>
            <w:sz w:val="22"/>
            <w:szCs w:val="22"/>
          </w:rPr>
          <w:t>are sub-</w:t>
        </w:r>
        <w:r w:rsidRPr="00EE3503">
          <w:rPr>
            <w:sz w:val="22"/>
            <w:szCs w:val="22"/>
          </w:rPr>
          <w:t>clonal?</w:t>
        </w:r>
      </w:ins>
      <w:ins w:id="304" w:author="Alexander Steemers" w:date="2025-07-04T08:02:00Z" w16du:dateUtc="2025-07-04T06:02:00Z">
        <w:r w:rsidR="00F05D0C">
          <w:rPr>
            <w:sz w:val="22"/>
            <w:szCs w:val="22"/>
          </w:rPr>
          <w:t xml:space="preserve"> Are there subclonal drivers?</w:t>
        </w:r>
      </w:ins>
      <w:ins w:id="305" w:author="Alexander Steemers" w:date="2025-07-07T13:01:00Z" w16du:dateUtc="2025-07-07T11:01:00Z">
        <w:r w:rsidR="004E67CB">
          <w:rPr>
            <w:sz w:val="22"/>
            <w:szCs w:val="22"/>
          </w:rPr>
          <w:t xml:space="preserve"> Can we time CNVs in respect to drivers?</w:t>
        </w:r>
      </w:ins>
      <w:ins w:id="306" w:author="Alexander Steemers" w:date="2025-07-09T17:03:00Z" w16du:dateUtc="2025-07-09T15:03:00Z">
        <w:r w:rsidR="00E26959">
          <w:rPr>
            <w:sz w:val="22"/>
            <w:szCs w:val="22"/>
          </w:rPr>
          <w:t xml:space="preserve"> We will look into a larger cohort, in this case 15 additional bulk W</w:t>
        </w:r>
      </w:ins>
      <w:ins w:id="307" w:author="Alexander Steemers" w:date="2025-07-09T17:04:00Z" w16du:dateUtc="2025-07-09T15:04:00Z">
        <w:r w:rsidR="00E26959">
          <w:rPr>
            <w:sz w:val="22"/>
            <w:szCs w:val="22"/>
          </w:rPr>
          <w:t>GS samples</w:t>
        </w:r>
      </w:ins>
    </w:p>
    <w:p w14:paraId="795AD2DC" w14:textId="081416C7" w:rsidR="00182E16" w:rsidRPr="00925D92" w:rsidRDefault="00182E16">
      <w:pPr>
        <w:ind w:left="1080"/>
        <w:jc w:val="both"/>
        <w:rPr>
          <w:ins w:id="308" w:author="Alexander Steemers" w:date="2025-06-28T15:03:00Z"/>
          <w:b/>
          <w:bCs/>
          <w:sz w:val="22"/>
          <w:szCs w:val="22"/>
          <w:rPrChange w:id="309" w:author="Alexander Steemers" w:date="2025-07-01T15:52:00Z" w16du:dateUtc="2025-07-01T13:52:00Z">
            <w:rPr>
              <w:ins w:id="310" w:author="Alexander Steemers" w:date="2025-06-28T15:03:00Z"/>
              <w:sz w:val="22"/>
              <w:szCs w:val="22"/>
            </w:rPr>
          </w:rPrChange>
        </w:rPr>
        <w:pPrChange w:id="311" w:author="Alexander Steemers" w:date="2025-07-01T15:46:00Z" w16du:dateUtc="2025-07-01T13:46:00Z">
          <w:pPr>
            <w:jc w:val="both"/>
          </w:pPr>
        </w:pPrChange>
      </w:pPr>
      <w:ins w:id="312" w:author="Alexander Steemers" w:date="2025-06-28T15:03:00Z">
        <w:r w:rsidRPr="00925D92">
          <w:rPr>
            <w:b/>
            <w:bCs/>
            <w:sz w:val="22"/>
            <w:szCs w:val="22"/>
            <w:rPrChange w:id="313" w:author="Alexander Steemers" w:date="2025-07-01T15:52:00Z" w16du:dateUtc="2025-07-01T13:52:00Z">
              <w:rPr>
                <w:sz w:val="22"/>
                <w:szCs w:val="22"/>
              </w:rPr>
            </w:rPrChange>
          </w:rPr>
          <w:t>Figure 2</w:t>
        </w:r>
      </w:ins>
      <w:ins w:id="314" w:author="Alexander Steemers" w:date="2025-07-01T15:52:00Z" w16du:dateUtc="2025-07-01T13:52:00Z">
        <w:r w:rsidR="00925D92">
          <w:rPr>
            <w:b/>
            <w:bCs/>
            <w:sz w:val="22"/>
            <w:szCs w:val="22"/>
          </w:rPr>
          <w:t>:</w:t>
        </w:r>
      </w:ins>
      <w:ins w:id="315" w:author="Alexander Steemers" w:date="2025-06-28T15:03:00Z">
        <w:r w:rsidRPr="00925D92">
          <w:rPr>
            <w:b/>
            <w:bCs/>
            <w:sz w:val="22"/>
            <w:szCs w:val="22"/>
            <w:rPrChange w:id="316" w:author="Alexander Steemers" w:date="2025-07-01T15:52:00Z" w16du:dateUtc="2025-07-01T13:52:00Z">
              <w:rPr>
                <w:sz w:val="22"/>
                <w:szCs w:val="22"/>
              </w:rPr>
            </w:rPrChange>
          </w:rPr>
          <w:t xml:space="preserve"> </w:t>
        </w:r>
        <w:commentRangeStart w:id="317"/>
        <w:r w:rsidRPr="00925D92">
          <w:rPr>
            <w:b/>
            <w:bCs/>
            <w:sz w:val="22"/>
            <w:szCs w:val="22"/>
            <w:rPrChange w:id="318" w:author="Alexander Steemers" w:date="2025-07-01T15:52:00Z" w16du:dateUtc="2025-07-01T13:52:00Z">
              <w:rPr>
                <w:sz w:val="22"/>
                <w:szCs w:val="22"/>
              </w:rPr>
            </w:rPrChange>
          </w:rPr>
          <w:t>Intra-tumoral heterogeneity</w:t>
        </w:r>
      </w:ins>
      <w:ins w:id="319" w:author="Alexander Steemers" w:date="2025-06-28T15:13:00Z" w16du:dateUtc="2025-06-28T13:13:00Z">
        <w:r w:rsidR="00074CDB" w:rsidRPr="00925D92">
          <w:rPr>
            <w:b/>
            <w:bCs/>
            <w:sz w:val="22"/>
            <w:szCs w:val="22"/>
            <w:rPrChange w:id="320" w:author="Alexander Steemers" w:date="2025-07-01T15:52:00Z" w16du:dateUtc="2025-07-01T13:52:00Z">
              <w:rPr>
                <w:sz w:val="22"/>
                <w:szCs w:val="22"/>
              </w:rPr>
            </w:rPrChange>
          </w:rPr>
          <w:t>.</w:t>
        </w:r>
      </w:ins>
      <w:commentRangeEnd w:id="317"/>
      <w:ins w:id="321" w:author="Alexander Steemers" w:date="2025-07-11T11:42:00Z" w16du:dateUtc="2025-07-11T09:42:00Z">
        <w:r w:rsidR="001A77EC">
          <w:rPr>
            <w:rStyle w:val="CommentReference"/>
          </w:rPr>
          <w:commentReference w:id="317"/>
        </w:r>
      </w:ins>
      <w:ins w:id="322" w:author="Alexander Steemers" w:date="2025-07-11T14:34:00Z" w16du:dateUtc="2025-07-11T12:34:00Z">
        <w:r w:rsidR="0019603D">
          <w:rPr>
            <w:b/>
            <w:bCs/>
            <w:sz w:val="22"/>
            <w:szCs w:val="22"/>
          </w:rPr>
          <w:t xml:space="preserve"> </w:t>
        </w:r>
        <w:r w:rsidR="0019603D" w:rsidRPr="0019603D">
          <w:rPr>
            <w:b/>
            <w:bCs/>
            <w:sz w:val="22"/>
            <w:szCs w:val="22"/>
          </w:rPr>
          <w:sym w:font="Wingdings" w:char="F0E0"/>
        </w:r>
        <w:r w:rsidR="0019603D">
          <w:rPr>
            <w:b/>
            <w:bCs/>
            <w:sz w:val="22"/>
            <w:szCs w:val="22"/>
          </w:rPr>
          <w:t xml:space="preserve"> main message order of drivers</w:t>
        </w:r>
      </w:ins>
    </w:p>
    <w:p w14:paraId="2C583683" w14:textId="1B5550E1" w:rsidR="00182E16" w:rsidRPr="00EE3503" w:rsidRDefault="00182E16">
      <w:pPr>
        <w:pStyle w:val="ListParagraph"/>
        <w:numPr>
          <w:ilvl w:val="0"/>
          <w:numId w:val="3"/>
        </w:numPr>
        <w:ind w:left="1440"/>
        <w:jc w:val="both"/>
        <w:rPr>
          <w:ins w:id="323" w:author="Alexander Steemers" w:date="2025-06-28T15:03:00Z"/>
          <w:sz w:val="22"/>
          <w:szCs w:val="22"/>
          <w:rPrChange w:id="324" w:author="Alexander Steemers" w:date="2025-06-30T17:34:00Z" w16du:dateUtc="2025-06-30T15:34:00Z">
            <w:rPr>
              <w:ins w:id="325" w:author="Alexander Steemers" w:date="2025-06-28T15:03:00Z"/>
            </w:rPr>
          </w:rPrChange>
        </w:rPr>
        <w:pPrChange w:id="326" w:author="Alexander Steemers" w:date="2025-07-01T15:46:00Z" w16du:dateUtc="2025-07-01T13:46:00Z">
          <w:pPr>
            <w:jc w:val="both"/>
          </w:pPr>
        </w:pPrChange>
      </w:pPr>
      <w:ins w:id="327" w:author="Alexander Steemers" w:date="2025-06-28T15:03:00Z">
        <w:r w:rsidRPr="00EE3503">
          <w:rPr>
            <w:sz w:val="22"/>
            <w:szCs w:val="22"/>
            <w:rPrChange w:id="328" w:author="Alexander Steemers" w:date="2025-06-30T17:34:00Z" w16du:dateUtc="2025-06-30T15:34:00Z">
              <w:rPr/>
            </w:rPrChange>
          </w:rPr>
          <w:t xml:space="preserve">Absolute tree </w:t>
        </w:r>
      </w:ins>
      <w:ins w:id="329" w:author="Alexander Steemers" w:date="2025-07-12T11:40:00Z" w16du:dateUtc="2025-07-12T09:40:00Z">
        <w:r w:rsidR="007E5E90">
          <w:rPr>
            <w:sz w:val="22"/>
            <w:szCs w:val="22"/>
          </w:rPr>
          <w:t>PIA9</w:t>
        </w:r>
      </w:ins>
      <w:ins w:id="330" w:author="Alexander Steemers" w:date="2025-07-11T11:37:00Z" w16du:dateUtc="2025-07-11T09:37:00Z">
        <w:r w:rsidR="00C3188F">
          <w:rPr>
            <w:sz w:val="22"/>
            <w:szCs w:val="22"/>
          </w:rPr>
          <w:t>ileocecal region</w:t>
        </w:r>
      </w:ins>
      <w:ins w:id="331" w:author="Alexander Steemers" w:date="2025-06-28T15:03:00Z">
        <w:r w:rsidRPr="00EE3503">
          <w:rPr>
            <w:sz w:val="22"/>
            <w:szCs w:val="22"/>
            <w:rPrChange w:id="332" w:author="Alexander Steemers" w:date="2025-06-30T17:34:00Z" w16du:dateUtc="2025-06-30T15:34:00Z">
              <w:rPr/>
            </w:rPrChange>
          </w:rPr>
          <w:t xml:space="preserve"> with drivers and CNAs</w:t>
        </w:r>
      </w:ins>
    </w:p>
    <w:p w14:paraId="4F300B57" w14:textId="49514928" w:rsidR="00182E16" w:rsidRPr="00EE3503" w:rsidRDefault="00182E16">
      <w:pPr>
        <w:pStyle w:val="ListParagraph"/>
        <w:numPr>
          <w:ilvl w:val="0"/>
          <w:numId w:val="3"/>
        </w:numPr>
        <w:ind w:left="1440"/>
        <w:jc w:val="both"/>
        <w:rPr>
          <w:ins w:id="333" w:author="Alexander Steemers" w:date="2025-06-28T15:03:00Z"/>
          <w:sz w:val="22"/>
          <w:szCs w:val="22"/>
          <w:rPrChange w:id="334" w:author="Alexander Steemers" w:date="2025-06-30T17:34:00Z" w16du:dateUtc="2025-06-30T15:34:00Z">
            <w:rPr>
              <w:ins w:id="335" w:author="Alexander Steemers" w:date="2025-06-28T15:03:00Z"/>
            </w:rPr>
          </w:rPrChange>
        </w:rPr>
        <w:pPrChange w:id="336" w:author="Alexander Steemers" w:date="2025-07-01T15:46:00Z" w16du:dateUtc="2025-07-01T13:46:00Z">
          <w:pPr>
            <w:jc w:val="both"/>
          </w:pPr>
        </w:pPrChange>
      </w:pPr>
      <w:ins w:id="337" w:author="Alexander Steemers" w:date="2025-06-28T15:03:00Z">
        <w:r w:rsidRPr="00EE3503">
          <w:rPr>
            <w:sz w:val="22"/>
            <w:szCs w:val="22"/>
            <w:rPrChange w:id="338" w:author="Alexander Steemers" w:date="2025-06-30T17:34:00Z" w16du:dateUtc="2025-06-30T15:34:00Z">
              <w:rPr/>
            </w:rPrChange>
          </w:rPr>
          <w:t xml:space="preserve">Absolute tree </w:t>
        </w:r>
      </w:ins>
      <w:ins w:id="339" w:author="Alexander Steemers" w:date="2025-07-12T11:40:00Z" w16du:dateUtc="2025-07-12T09:40:00Z">
        <w:r w:rsidR="007E5E90">
          <w:rPr>
            <w:sz w:val="22"/>
            <w:szCs w:val="22"/>
          </w:rPr>
          <w:t xml:space="preserve">PVA9 </w:t>
        </w:r>
      </w:ins>
      <w:ins w:id="340" w:author="Alexander Steemers" w:date="2025-07-11T11:37:00Z" w16du:dateUtc="2025-07-11T09:37:00Z">
        <w:r w:rsidR="00C3188F">
          <w:rPr>
            <w:sz w:val="22"/>
            <w:szCs w:val="22"/>
          </w:rPr>
          <w:t>ileocecal region</w:t>
        </w:r>
        <w:r w:rsidR="00C3188F" w:rsidRPr="00F72BDE">
          <w:rPr>
            <w:sz w:val="22"/>
            <w:szCs w:val="22"/>
          </w:rPr>
          <w:t xml:space="preserve"> </w:t>
        </w:r>
      </w:ins>
      <w:ins w:id="341" w:author="Alexander Steemers" w:date="2025-06-28T15:03:00Z">
        <w:r w:rsidRPr="00EE3503">
          <w:rPr>
            <w:sz w:val="22"/>
            <w:szCs w:val="22"/>
            <w:rPrChange w:id="342" w:author="Alexander Steemers" w:date="2025-06-30T17:34:00Z" w16du:dateUtc="2025-06-30T15:34:00Z">
              <w:rPr/>
            </w:rPrChange>
          </w:rPr>
          <w:t>with drivers and CNAs  </w:t>
        </w:r>
      </w:ins>
    </w:p>
    <w:p w14:paraId="012FFAF3" w14:textId="0E4BCAF6" w:rsidR="00182E16" w:rsidRPr="00EE3503" w:rsidRDefault="00182E16">
      <w:pPr>
        <w:pStyle w:val="ListParagraph"/>
        <w:numPr>
          <w:ilvl w:val="0"/>
          <w:numId w:val="3"/>
        </w:numPr>
        <w:ind w:left="1440"/>
        <w:jc w:val="both"/>
        <w:rPr>
          <w:ins w:id="343" w:author="Alexander Steemers" w:date="2025-06-28T15:03:00Z"/>
          <w:sz w:val="22"/>
          <w:szCs w:val="22"/>
          <w:rPrChange w:id="344" w:author="Alexander Steemers" w:date="2025-06-30T17:34:00Z" w16du:dateUtc="2025-06-30T15:34:00Z">
            <w:rPr>
              <w:ins w:id="345" w:author="Alexander Steemers" w:date="2025-06-28T15:03:00Z"/>
            </w:rPr>
          </w:rPrChange>
        </w:rPr>
        <w:pPrChange w:id="346" w:author="Alexander Steemers" w:date="2025-07-01T15:46:00Z" w16du:dateUtc="2025-07-01T13:46:00Z">
          <w:pPr>
            <w:jc w:val="both"/>
          </w:pPr>
        </w:pPrChange>
      </w:pPr>
      <w:ins w:id="347" w:author="Alexander Steemers" w:date="2025-06-28T15:03:00Z">
        <w:r w:rsidRPr="00EE3503">
          <w:rPr>
            <w:sz w:val="22"/>
            <w:szCs w:val="22"/>
            <w:rPrChange w:id="348" w:author="Alexander Steemers" w:date="2025-06-30T17:34:00Z" w16du:dateUtc="2025-06-30T15:34:00Z">
              <w:rPr/>
            </w:rPrChange>
          </w:rPr>
          <w:t xml:space="preserve">Absolute tree </w:t>
        </w:r>
      </w:ins>
      <w:ins w:id="349" w:author="Alexander Steemers" w:date="2025-07-12T11:40:00Z" w16du:dateUtc="2025-07-12T09:40:00Z">
        <w:r w:rsidR="007E5E90">
          <w:rPr>
            <w:sz w:val="22"/>
            <w:szCs w:val="22"/>
          </w:rPr>
          <w:t xml:space="preserve">PJBU </w:t>
        </w:r>
      </w:ins>
      <w:ins w:id="350" w:author="Alexander Steemers" w:date="2025-07-11T11:37:00Z" w16du:dateUtc="2025-07-11T09:37:00Z">
        <w:r w:rsidR="00C3188F">
          <w:rPr>
            <w:sz w:val="22"/>
            <w:szCs w:val="22"/>
          </w:rPr>
          <w:t>ileocecal region</w:t>
        </w:r>
        <w:r w:rsidR="00C3188F" w:rsidRPr="00F72BDE">
          <w:rPr>
            <w:sz w:val="22"/>
            <w:szCs w:val="22"/>
          </w:rPr>
          <w:t xml:space="preserve"> </w:t>
        </w:r>
      </w:ins>
      <w:ins w:id="351" w:author="Alexander Steemers" w:date="2025-06-28T15:03:00Z">
        <w:r w:rsidRPr="00EE3503">
          <w:rPr>
            <w:sz w:val="22"/>
            <w:szCs w:val="22"/>
            <w:rPrChange w:id="352" w:author="Alexander Steemers" w:date="2025-06-30T17:34:00Z" w16du:dateUtc="2025-06-30T15:34:00Z">
              <w:rPr/>
            </w:rPrChange>
          </w:rPr>
          <w:t>with drivers and CNAs </w:t>
        </w:r>
      </w:ins>
    </w:p>
    <w:p w14:paraId="28BAF6CC" w14:textId="76B5740E" w:rsidR="00182E16" w:rsidRDefault="00182E16">
      <w:pPr>
        <w:pStyle w:val="ListParagraph"/>
        <w:numPr>
          <w:ilvl w:val="0"/>
          <w:numId w:val="3"/>
        </w:numPr>
        <w:ind w:left="1440"/>
        <w:jc w:val="both"/>
        <w:rPr>
          <w:ins w:id="353" w:author="Alexander Steemers" w:date="2025-07-12T11:40:00Z" w16du:dateUtc="2025-07-12T09:40:00Z"/>
          <w:sz w:val="22"/>
          <w:szCs w:val="22"/>
        </w:rPr>
      </w:pPr>
      <w:ins w:id="354" w:author="Alexander Steemers" w:date="2025-06-28T15:03:00Z">
        <w:r w:rsidRPr="00EE3503">
          <w:rPr>
            <w:sz w:val="22"/>
            <w:szCs w:val="22"/>
            <w:rPrChange w:id="355" w:author="Alexander Steemers" w:date="2025-06-30T17:34:00Z" w16du:dateUtc="2025-06-30T15:34:00Z">
              <w:rPr/>
            </w:rPrChange>
          </w:rPr>
          <w:t xml:space="preserve">Absolute tree P3G6 </w:t>
        </w:r>
      </w:ins>
      <w:ins w:id="356" w:author="Alexander Steemers" w:date="2025-07-11T11:37:00Z" w16du:dateUtc="2025-07-11T09:37:00Z">
        <w:r w:rsidR="00C3188F">
          <w:rPr>
            <w:sz w:val="22"/>
            <w:szCs w:val="22"/>
          </w:rPr>
          <w:t>ileocecal region</w:t>
        </w:r>
        <w:r w:rsidR="00C3188F" w:rsidRPr="00F72BDE">
          <w:rPr>
            <w:sz w:val="22"/>
            <w:szCs w:val="22"/>
          </w:rPr>
          <w:t xml:space="preserve"> </w:t>
        </w:r>
      </w:ins>
      <w:ins w:id="357" w:author="Alexander Steemers" w:date="2025-06-28T15:03:00Z">
        <w:r w:rsidRPr="00EE3503">
          <w:rPr>
            <w:sz w:val="22"/>
            <w:szCs w:val="22"/>
            <w:rPrChange w:id="358" w:author="Alexander Steemers" w:date="2025-06-30T17:34:00Z" w16du:dateUtc="2025-06-30T15:34:00Z">
              <w:rPr/>
            </w:rPrChange>
          </w:rPr>
          <w:t>with drivers and CNAs </w:t>
        </w:r>
      </w:ins>
    </w:p>
    <w:p w14:paraId="0BB7B92D" w14:textId="05C3CD8E" w:rsidR="007E5E90" w:rsidRDefault="007E5E90">
      <w:pPr>
        <w:pStyle w:val="ListParagraph"/>
        <w:numPr>
          <w:ilvl w:val="0"/>
          <w:numId w:val="3"/>
        </w:numPr>
        <w:ind w:left="1440"/>
        <w:jc w:val="both"/>
        <w:rPr>
          <w:ins w:id="359" w:author="Alexander Steemers" w:date="2025-07-12T11:40:00Z" w16du:dateUtc="2025-07-12T09:40:00Z"/>
          <w:sz w:val="22"/>
          <w:szCs w:val="22"/>
        </w:rPr>
      </w:pPr>
      <w:ins w:id="360" w:author="Alexander Steemers" w:date="2025-07-12T11:40:00Z" w16du:dateUtc="2025-07-12T09:40:00Z">
        <w:r>
          <w:rPr>
            <w:sz w:val="22"/>
            <w:szCs w:val="22"/>
          </w:rPr>
          <w:t>Absolute tree PRN4 lymph node with drivers and CNAs</w:t>
        </w:r>
      </w:ins>
    </w:p>
    <w:p w14:paraId="4AD18524" w14:textId="17A61B45" w:rsidR="007E5E90" w:rsidRPr="007E5E90" w:rsidRDefault="007E5E90">
      <w:pPr>
        <w:pStyle w:val="ListParagraph"/>
        <w:numPr>
          <w:ilvl w:val="0"/>
          <w:numId w:val="3"/>
        </w:numPr>
        <w:ind w:left="1440"/>
        <w:jc w:val="both"/>
        <w:rPr>
          <w:ins w:id="361" w:author="Alexander Steemers" w:date="2025-06-28T15:03:00Z"/>
          <w:sz w:val="22"/>
          <w:szCs w:val="22"/>
          <w:rPrChange w:id="362" w:author="Alexander Steemers" w:date="2025-07-12T11:43:00Z" w16du:dateUtc="2025-07-12T09:43:00Z">
            <w:rPr>
              <w:ins w:id="363" w:author="Alexander Steemers" w:date="2025-06-28T15:03:00Z"/>
            </w:rPr>
          </w:rPrChange>
        </w:rPr>
        <w:pPrChange w:id="364" w:author="Alexander Steemers" w:date="2025-07-12T11:43:00Z" w16du:dateUtc="2025-07-12T09:43:00Z">
          <w:pPr>
            <w:jc w:val="both"/>
          </w:pPr>
        </w:pPrChange>
      </w:pPr>
      <w:ins w:id="365" w:author="Alexander Steemers" w:date="2025-07-12T11:40:00Z" w16du:dateUtc="2025-07-12T09:40:00Z">
        <w:r>
          <w:rPr>
            <w:sz w:val="22"/>
            <w:szCs w:val="22"/>
          </w:rPr>
          <w:t xml:space="preserve">Absolute tree </w:t>
        </w:r>
      </w:ins>
      <w:ins w:id="366" w:author="Alexander Steemers" w:date="2025-07-12T11:41:00Z" w16du:dateUtc="2025-07-12T09:41:00Z">
        <w:r>
          <w:rPr>
            <w:sz w:val="22"/>
            <w:szCs w:val="22"/>
          </w:rPr>
          <w:t>P8</w:t>
        </w:r>
      </w:ins>
      <w:ins w:id="367" w:author="Alexander Steemers" w:date="2025-07-12T11:42:00Z" w16du:dateUtc="2025-07-12T09:42:00Z">
        <w:r>
          <w:rPr>
            <w:sz w:val="22"/>
            <w:szCs w:val="22"/>
          </w:rPr>
          <w:t>56 pleural cavity with drivers and CNA</w:t>
        </w:r>
      </w:ins>
      <w:ins w:id="368" w:author="Alexander Steemers" w:date="2025-07-12T11:43:00Z" w16du:dateUtc="2025-07-12T09:43:00Z">
        <w:r>
          <w:rPr>
            <w:sz w:val="22"/>
            <w:szCs w:val="22"/>
          </w:rPr>
          <w:t>s</w:t>
        </w:r>
      </w:ins>
    </w:p>
    <w:p w14:paraId="279AC4A2" w14:textId="22A481DC" w:rsidR="00182E16" w:rsidRPr="004E0303" w:rsidRDefault="00182E16">
      <w:pPr>
        <w:pStyle w:val="ListParagraph"/>
        <w:numPr>
          <w:ilvl w:val="0"/>
          <w:numId w:val="3"/>
        </w:numPr>
        <w:ind w:left="1440"/>
        <w:jc w:val="both"/>
        <w:rPr>
          <w:ins w:id="369" w:author="Alexander Steemers" w:date="2025-06-28T15:03:00Z" w16du:dateUtc="2025-06-28T13:03:00Z"/>
          <w:sz w:val="22"/>
          <w:szCs w:val="22"/>
          <w:highlight w:val="yellow"/>
          <w:rPrChange w:id="370" w:author="Alexander Steemers" w:date="2025-07-11T11:39:00Z" w16du:dateUtc="2025-07-11T09:39:00Z">
            <w:rPr>
              <w:ins w:id="371" w:author="Alexander Steemers" w:date="2025-06-28T15:03:00Z" w16du:dateUtc="2025-06-28T13:03:00Z"/>
              <w:sz w:val="22"/>
              <w:szCs w:val="22"/>
            </w:rPr>
          </w:rPrChange>
        </w:rPr>
        <w:pPrChange w:id="372" w:author="Alexander Steemers" w:date="2025-07-01T15:46:00Z" w16du:dateUtc="2025-07-01T13:46:00Z">
          <w:pPr>
            <w:pStyle w:val="ListParagraph"/>
            <w:numPr>
              <w:numId w:val="3"/>
            </w:numPr>
            <w:ind w:left="360" w:hanging="360"/>
            <w:jc w:val="both"/>
          </w:pPr>
        </w:pPrChange>
      </w:pPr>
      <w:ins w:id="373" w:author="Alexander Steemers" w:date="2025-06-28T15:03:00Z">
        <w:r w:rsidRPr="00EE3503">
          <w:rPr>
            <w:sz w:val="22"/>
            <w:szCs w:val="22"/>
            <w:rPrChange w:id="374" w:author="Alexander Steemers" w:date="2025-06-30T17:34:00Z" w16du:dateUtc="2025-06-30T15:34:00Z">
              <w:rPr/>
            </w:rPrChange>
          </w:rPr>
          <w:t>Mutational sigs early vs (intermediate vs) private</w:t>
        </w:r>
      </w:ins>
      <w:ins w:id="375" w:author="Alexander Steemers" w:date="2025-07-11T11:33:00Z" w16du:dateUtc="2025-07-11T09:33:00Z">
        <w:r w:rsidR="00C3188F" w:rsidRPr="004E0303">
          <w:rPr>
            <w:sz w:val="22"/>
            <w:szCs w:val="22"/>
            <w:highlight w:val="yellow"/>
            <w:rPrChange w:id="376" w:author="Alexander Steemers" w:date="2025-07-11T11:39:00Z" w16du:dateUtc="2025-07-11T09:39:00Z">
              <w:rPr>
                <w:sz w:val="22"/>
                <w:szCs w:val="22"/>
              </w:rPr>
            </w:rPrChange>
          </w:rPr>
          <w:t>- &gt; message? The mut processes are different during early development? This can be coupled back to Fig. 1D</w:t>
        </w:r>
      </w:ins>
    </w:p>
    <w:p w14:paraId="3D5F7009" w14:textId="2E3EC122" w:rsidR="00182E16" w:rsidRPr="004E0303" w:rsidRDefault="00182E16">
      <w:pPr>
        <w:pStyle w:val="ListParagraph"/>
        <w:numPr>
          <w:ilvl w:val="0"/>
          <w:numId w:val="3"/>
        </w:numPr>
        <w:ind w:left="1440"/>
        <w:jc w:val="both"/>
        <w:rPr>
          <w:ins w:id="377" w:author="Alexander Steemers" w:date="2025-07-01T15:35:00Z" w16du:dateUtc="2025-07-01T13:35:00Z"/>
          <w:sz w:val="22"/>
          <w:szCs w:val="22"/>
          <w:highlight w:val="yellow"/>
          <w:rPrChange w:id="378" w:author="Alexander Steemers" w:date="2025-07-11T11:39:00Z" w16du:dateUtc="2025-07-11T09:39:00Z">
            <w:rPr>
              <w:ins w:id="379" w:author="Alexander Steemers" w:date="2025-07-01T15:35:00Z" w16du:dateUtc="2025-07-01T13:35:00Z"/>
            </w:rPr>
          </w:rPrChange>
        </w:rPr>
        <w:pPrChange w:id="380" w:author="Alexander Steemers" w:date="2025-07-11T11:38:00Z" w16du:dateUtc="2025-07-11T09:38:00Z">
          <w:pPr>
            <w:pStyle w:val="ListParagraph"/>
            <w:numPr>
              <w:numId w:val="3"/>
            </w:numPr>
            <w:ind w:left="360" w:hanging="360"/>
            <w:jc w:val="both"/>
          </w:pPr>
        </w:pPrChange>
      </w:pPr>
      <w:proofErr w:type="spellStart"/>
      <w:ins w:id="381" w:author="Alexander Steemers" w:date="2025-06-28T15:03:00Z">
        <w:r w:rsidRPr="00EE3503">
          <w:rPr>
            <w:sz w:val="22"/>
            <w:szCs w:val="22"/>
            <w:rPrChange w:id="382" w:author="Alexander Steemers" w:date="2025-06-30T17:34:00Z" w16du:dateUtc="2025-06-30T15:34:00Z">
              <w:rPr/>
            </w:rPrChange>
          </w:rPr>
          <w:t>MutationalTimeR</w:t>
        </w:r>
        <w:proofErr w:type="spellEnd"/>
        <w:r w:rsidRPr="00EE3503">
          <w:rPr>
            <w:sz w:val="22"/>
            <w:szCs w:val="22"/>
            <w:rPrChange w:id="383" w:author="Alexander Steemers" w:date="2025-06-30T17:34:00Z" w16du:dateUtc="2025-06-30T15:34:00Z">
              <w:rPr/>
            </w:rPrChange>
          </w:rPr>
          <w:t xml:space="preserve"> to time driver mutations compared to CNAs</w:t>
        </w:r>
      </w:ins>
      <w:ins w:id="384" w:author="Alexander Steemers" w:date="2025-07-11T11:34:00Z" w16du:dateUtc="2025-07-11T09:34:00Z">
        <w:r w:rsidR="00C3188F">
          <w:rPr>
            <w:sz w:val="22"/>
            <w:szCs w:val="22"/>
          </w:rPr>
          <w:t xml:space="preserve"> </w:t>
        </w:r>
        <w:r w:rsidR="00C3188F" w:rsidRPr="004E0303">
          <w:rPr>
            <w:sz w:val="22"/>
            <w:szCs w:val="22"/>
            <w:highlight w:val="yellow"/>
            <w:rPrChange w:id="385" w:author="Alexander Steemers" w:date="2025-07-11T11:39:00Z" w16du:dateUtc="2025-07-11T09:39:00Z">
              <w:rPr>
                <w:sz w:val="22"/>
                <w:szCs w:val="22"/>
              </w:rPr>
            </w:rPrChange>
          </w:rPr>
          <w:t>-&gt; validate these findings in the entire cohort. It will be very interesting to do this in the tree and estimate in actual time when these events happened (in the next figure)</w:t>
        </w:r>
      </w:ins>
      <w:ins w:id="386" w:author="Alexander Steemers" w:date="2025-07-11T11:38:00Z" w16du:dateUtc="2025-07-11T09:38:00Z">
        <w:r w:rsidR="00C3188F" w:rsidRPr="004E0303">
          <w:rPr>
            <w:sz w:val="22"/>
            <w:szCs w:val="22"/>
            <w:highlight w:val="yellow"/>
            <w:rPrChange w:id="387" w:author="Alexander Steemers" w:date="2025-07-11T11:39:00Z" w16du:dateUtc="2025-07-11T09:39:00Z">
              <w:rPr>
                <w:sz w:val="22"/>
                <w:szCs w:val="22"/>
              </w:rPr>
            </w:rPrChange>
          </w:rPr>
          <w:t>.</w:t>
        </w:r>
      </w:ins>
      <w:ins w:id="388" w:author="Alexander Steemers" w:date="2025-07-11T14:33:00Z" w16du:dateUtc="2025-07-11T12:33:00Z">
        <w:r w:rsidR="0019603D">
          <w:rPr>
            <w:sz w:val="22"/>
            <w:szCs w:val="22"/>
            <w:highlight w:val="yellow"/>
          </w:rPr>
          <w:t xml:space="preserve"> (look at VAF 0.3, 06)</w:t>
        </w:r>
      </w:ins>
    </w:p>
    <w:p w14:paraId="5E4DF105" w14:textId="58A4CF2D" w:rsidR="0039338D" w:rsidRPr="004E0303" w:rsidRDefault="0039338D">
      <w:pPr>
        <w:jc w:val="both"/>
        <w:rPr>
          <w:ins w:id="389" w:author="Alexander Steemers" w:date="2025-06-28T15:04:00Z" w16du:dateUtc="2025-06-28T13:04:00Z"/>
          <w:sz w:val="22"/>
          <w:szCs w:val="22"/>
          <w:rPrChange w:id="390" w:author="Alexander Steemers" w:date="2025-07-11T11:39:00Z" w16du:dateUtc="2025-07-11T09:39:00Z">
            <w:rPr>
              <w:ins w:id="391" w:author="Alexander Steemers" w:date="2025-06-28T15:04:00Z" w16du:dateUtc="2025-06-28T13:04:00Z"/>
            </w:rPr>
          </w:rPrChange>
        </w:rPr>
        <w:pPrChange w:id="392" w:author="Alexander Steemers" w:date="2025-07-01T15:35:00Z" w16du:dateUtc="2025-07-01T13:35:00Z">
          <w:pPr>
            <w:pStyle w:val="ListParagraph"/>
            <w:numPr>
              <w:numId w:val="3"/>
            </w:numPr>
            <w:ind w:left="360" w:hanging="360"/>
            <w:jc w:val="both"/>
          </w:pPr>
        </w:pPrChange>
      </w:pPr>
      <w:ins w:id="393" w:author="Alexander Steemers" w:date="2025-07-01T15:35:00Z" w16du:dateUtc="2025-07-01T13:35:00Z">
        <w:r>
          <w:rPr>
            <w:sz w:val="22"/>
            <w:szCs w:val="22"/>
          </w:rPr>
          <w:t xml:space="preserve">Can we now time the clonal expansion? Can the MRCA be detected years </w:t>
        </w:r>
      </w:ins>
      <w:ins w:id="394" w:author="Alexander Steemers" w:date="2025-07-01T15:36:00Z" w16du:dateUtc="2025-07-01T13:36:00Z">
        <w:r>
          <w:rPr>
            <w:sz w:val="22"/>
            <w:szCs w:val="22"/>
          </w:rPr>
          <w:t xml:space="preserve">or months before sampling? It is expected to be recent considering the clinical manifestation, </w:t>
        </w:r>
      </w:ins>
      <w:ins w:id="395" w:author="Alexander Steemers" w:date="2025-07-01T16:15:00Z" w16du:dateUtc="2025-07-01T14:15:00Z">
        <w:r w:rsidR="00376BA7">
          <w:rPr>
            <w:sz w:val="22"/>
            <w:szCs w:val="22"/>
          </w:rPr>
          <w:t xml:space="preserve">but </w:t>
        </w:r>
      </w:ins>
      <w:ins w:id="396" w:author="Alexander Steemers" w:date="2025-07-01T15:36:00Z" w16du:dateUtc="2025-07-01T13:36:00Z">
        <w:r>
          <w:rPr>
            <w:sz w:val="22"/>
            <w:szCs w:val="22"/>
          </w:rPr>
          <w:t>does that still hold true?</w:t>
        </w:r>
      </w:ins>
      <w:ins w:id="397" w:author="Alexander Steemers" w:date="2025-07-11T11:34:00Z" w16du:dateUtc="2025-07-11T09:34:00Z">
        <w:r w:rsidR="00C3188F">
          <w:rPr>
            <w:sz w:val="22"/>
            <w:szCs w:val="22"/>
          </w:rPr>
          <w:t xml:space="preserve"> </w:t>
        </w:r>
        <w:r w:rsidR="00C3188F" w:rsidRPr="004E0303">
          <w:rPr>
            <w:sz w:val="22"/>
            <w:szCs w:val="22"/>
            <w:highlight w:val="yellow"/>
            <w:rPrChange w:id="398" w:author="Alexander Steemers" w:date="2025-07-11T11:39:00Z" w16du:dateUtc="2025-07-11T09:39:00Z">
              <w:rPr>
                <w:sz w:val="22"/>
                <w:szCs w:val="22"/>
              </w:rPr>
            </w:rPrChange>
          </w:rPr>
          <w:t xml:space="preserve">Why is this important? We observe that there are quite </w:t>
        </w:r>
      </w:ins>
      <w:ins w:id="399" w:author="Alexander Steemers" w:date="2025-07-11T11:38:00Z" w16du:dateUtc="2025-07-11T09:38:00Z">
        <w:r w:rsidR="00C3188F" w:rsidRPr="004E0303">
          <w:rPr>
            <w:sz w:val="22"/>
            <w:szCs w:val="22"/>
            <w:highlight w:val="yellow"/>
            <w:rPrChange w:id="400" w:author="Alexander Steemers" w:date="2025-07-11T11:39:00Z" w16du:dateUtc="2025-07-11T09:39:00Z">
              <w:rPr>
                <w:sz w:val="22"/>
                <w:szCs w:val="22"/>
              </w:rPr>
            </w:rPrChange>
          </w:rPr>
          <w:t>a few</w:t>
        </w:r>
      </w:ins>
      <w:ins w:id="401" w:author="Alexander Steemers" w:date="2025-07-11T11:34:00Z" w16du:dateUtc="2025-07-11T09:34:00Z">
        <w:r w:rsidR="00C3188F" w:rsidRPr="004E0303">
          <w:rPr>
            <w:sz w:val="22"/>
            <w:szCs w:val="22"/>
            <w:highlight w:val="yellow"/>
            <w:rPrChange w:id="402" w:author="Alexander Steemers" w:date="2025-07-11T11:39:00Z" w16du:dateUtc="2025-07-11T09:39:00Z">
              <w:rPr>
                <w:sz w:val="22"/>
                <w:szCs w:val="22"/>
              </w:rPr>
            </w:rPrChange>
          </w:rPr>
          <w:t xml:space="preserve"> unique mutations per cell. </w:t>
        </w:r>
      </w:ins>
      <w:ins w:id="403" w:author="Alexander Steemers" w:date="2025-07-11T11:38:00Z" w16du:dateUtc="2025-07-11T09:38:00Z">
        <w:r w:rsidR="00C3188F" w:rsidRPr="004E0303">
          <w:rPr>
            <w:sz w:val="22"/>
            <w:szCs w:val="22"/>
            <w:highlight w:val="yellow"/>
            <w:rPrChange w:id="404" w:author="Alexander Steemers" w:date="2025-07-11T11:39:00Z" w16du:dateUtc="2025-07-11T09:39:00Z">
              <w:rPr>
                <w:sz w:val="22"/>
                <w:szCs w:val="22"/>
              </w:rPr>
            </w:rPrChange>
          </w:rPr>
          <w:t>Again,</w:t>
        </w:r>
      </w:ins>
      <w:ins w:id="405" w:author="Alexander Steemers" w:date="2025-07-11T11:34:00Z" w16du:dateUtc="2025-07-11T09:34:00Z">
        <w:r w:rsidR="00C3188F" w:rsidRPr="004E0303">
          <w:rPr>
            <w:sz w:val="22"/>
            <w:szCs w:val="22"/>
            <w:highlight w:val="yellow"/>
            <w:rPrChange w:id="406" w:author="Alexander Steemers" w:date="2025-07-11T11:39:00Z" w16du:dateUtc="2025-07-11T09:39:00Z">
              <w:rPr>
                <w:sz w:val="22"/>
                <w:szCs w:val="22"/>
              </w:rPr>
            </w:rPrChange>
          </w:rPr>
          <w:t xml:space="preserve"> couple back to comparison mut burden MRCA and individual cells. Mutation accumulation is associated with time, what does this mean for the initiation of this disease? -&gt; therefore, we build the </w:t>
        </w:r>
        <w:proofErr w:type="spellStart"/>
        <w:r w:rsidR="00C3188F" w:rsidRPr="004E0303">
          <w:rPr>
            <w:sz w:val="22"/>
            <w:szCs w:val="22"/>
            <w:highlight w:val="yellow"/>
            <w:rPrChange w:id="407" w:author="Alexander Steemers" w:date="2025-07-11T11:39:00Z" w16du:dateUtc="2025-07-11T09:39:00Z">
              <w:rPr>
                <w:sz w:val="22"/>
                <w:szCs w:val="22"/>
              </w:rPr>
            </w:rPrChange>
          </w:rPr>
          <w:t>ultrametric</w:t>
        </w:r>
        <w:proofErr w:type="spellEnd"/>
        <w:r w:rsidR="00C3188F" w:rsidRPr="004E0303">
          <w:rPr>
            <w:sz w:val="22"/>
            <w:szCs w:val="22"/>
            <w:highlight w:val="yellow"/>
            <w:rPrChange w:id="408" w:author="Alexander Steemers" w:date="2025-07-11T11:39:00Z" w16du:dateUtc="2025-07-11T09:39:00Z">
              <w:rPr>
                <w:sz w:val="22"/>
                <w:szCs w:val="22"/>
              </w:rPr>
            </w:rPrChange>
          </w:rPr>
          <w:t xml:space="preserve"> trees.</w:t>
        </w:r>
      </w:ins>
    </w:p>
    <w:p w14:paraId="379AF3E4" w14:textId="386875D3" w:rsidR="00182E16" w:rsidRPr="00C9572A" w:rsidRDefault="00182E16">
      <w:pPr>
        <w:ind w:left="1080"/>
        <w:jc w:val="both"/>
        <w:rPr>
          <w:ins w:id="409" w:author="Alexander Steemers" w:date="2025-06-28T15:04:00Z"/>
          <w:sz w:val="22"/>
          <w:szCs w:val="22"/>
          <w:rPrChange w:id="410" w:author="Alexander Steemers" w:date="2025-07-11T11:40:00Z" w16du:dateUtc="2025-07-11T09:40:00Z">
            <w:rPr>
              <w:ins w:id="411" w:author="Alexander Steemers" w:date="2025-06-28T15:04:00Z"/>
              <w:sz w:val="22"/>
              <w:szCs w:val="22"/>
              <w:lang w:val="en-US"/>
            </w:rPr>
          </w:rPrChange>
        </w:rPr>
        <w:pPrChange w:id="412" w:author="Alexander Steemers" w:date="2025-07-01T15:46:00Z" w16du:dateUtc="2025-07-01T13:46:00Z">
          <w:pPr>
            <w:jc w:val="both"/>
          </w:pPr>
        </w:pPrChange>
      </w:pPr>
      <w:ins w:id="413" w:author="Alexander Steemers" w:date="2025-06-28T15:04:00Z">
        <w:r w:rsidRPr="00925D92">
          <w:rPr>
            <w:b/>
            <w:bCs/>
            <w:sz w:val="22"/>
            <w:szCs w:val="22"/>
            <w:rPrChange w:id="414" w:author="Alexander Steemers" w:date="2025-07-01T15:52:00Z" w16du:dateUtc="2025-07-01T13:52:00Z">
              <w:rPr>
                <w:sz w:val="22"/>
                <w:szCs w:val="22"/>
                <w:lang w:val="en-US"/>
              </w:rPr>
            </w:rPrChange>
          </w:rPr>
          <w:t>Figure 3</w:t>
        </w:r>
      </w:ins>
      <w:ins w:id="415" w:author="Alexander Steemers" w:date="2025-07-01T15:52:00Z" w16du:dateUtc="2025-07-01T13:52:00Z">
        <w:r w:rsidR="00925D92">
          <w:rPr>
            <w:b/>
            <w:bCs/>
            <w:sz w:val="22"/>
            <w:szCs w:val="22"/>
          </w:rPr>
          <w:t>:</w:t>
        </w:r>
      </w:ins>
      <w:ins w:id="416" w:author="Alexander Steemers" w:date="2025-06-28T15:04:00Z">
        <w:r w:rsidRPr="00925D92">
          <w:rPr>
            <w:b/>
            <w:bCs/>
            <w:sz w:val="22"/>
            <w:szCs w:val="22"/>
            <w:rPrChange w:id="417" w:author="Alexander Steemers" w:date="2025-07-01T15:52:00Z" w16du:dateUtc="2025-07-01T13:52:00Z">
              <w:rPr>
                <w:sz w:val="22"/>
                <w:szCs w:val="22"/>
                <w:lang w:val="en-US"/>
              </w:rPr>
            </w:rPrChange>
          </w:rPr>
          <w:t xml:space="preserve"> Timing tumorigenesis in years</w:t>
        </w:r>
      </w:ins>
      <w:ins w:id="418" w:author="Alexander Steemers" w:date="2025-06-28T15:13:00Z" w16du:dateUtc="2025-06-28T13:13:00Z">
        <w:r w:rsidR="00074CDB" w:rsidRPr="00925D92">
          <w:rPr>
            <w:b/>
            <w:bCs/>
            <w:sz w:val="22"/>
            <w:szCs w:val="22"/>
            <w:rPrChange w:id="419" w:author="Alexander Steemers" w:date="2025-07-01T15:52:00Z" w16du:dateUtc="2025-07-01T13:52:00Z">
              <w:rPr>
                <w:sz w:val="22"/>
                <w:szCs w:val="22"/>
                <w:lang w:val="en-US"/>
              </w:rPr>
            </w:rPrChange>
          </w:rPr>
          <w:t>.</w:t>
        </w:r>
      </w:ins>
      <w:ins w:id="420" w:author="Alexander Steemers" w:date="2025-07-11T11:34:00Z" w16du:dateUtc="2025-07-11T09:34:00Z">
        <w:r w:rsidR="00C3188F">
          <w:rPr>
            <w:b/>
            <w:bCs/>
            <w:sz w:val="22"/>
            <w:szCs w:val="22"/>
          </w:rPr>
          <w:t xml:space="preserve"> </w:t>
        </w:r>
        <w:r w:rsidR="00C3188F" w:rsidRPr="00C9572A">
          <w:rPr>
            <w:sz w:val="22"/>
            <w:szCs w:val="22"/>
            <w:highlight w:val="yellow"/>
            <w:rPrChange w:id="421" w:author="Alexander Steemers" w:date="2025-07-11T11:40:00Z" w16du:dateUtc="2025-07-11T09:40:00Z">
              <w:rPr>
                <w:b/>
                <w:bCs/>
                <w:sz w:val="22"/>
                <w:szCs w:val="22"/>
              </w:rPr>
            </w:rPrChange>
          </w:rPr>
          <w:t>-&gt; What’s the message of this figure?</w:t>
        </w:r>
      </w:ins>
    </w:p>
    <w:p w14:paraId="1873260C" w14:textId="36986478" w:rsidR="00182E16" w:rsidRPr="00EE3503" w:rsidRDefault="00182E16">
      <w:pPr>
        <w:pStyle w:val="ListParagraph"/>
        <w:numPr>
          <w:ilvl w:val="0"/>
          <w:numId w:val="5"/>
        </w:numPr>
        <w:ind w:left="1440"/>
        <w:jc w:val="both"/>
        <w:rPr>
          <w:ins w:id="422" w:author="Alexander Steemers" w:date="2025-06-28T15:04:00Z" w16du:dateUtc="2025-06-28T13:04:00Z"/>
          <w:sz w:val="22"/>
          <w:szCs w:val="22"/>
          <w:rPrChange w:id="423" w:author="Alexander Steemers" w:date="2025-06-30T17:34:00Z" w16du:dateUtc="2025-06-30T15:34:00Z">
            <w:rPr>
              <w:ins w:id="424" w:author="Alexander Steemers" w:date="2025-06-28T15:04:00Z" w16du:dateUtc="2025-06-28T13:04:00Z"/>
              <w:lang w:val="en-US"/>
            </w:rPr>
          </w:rPrChange>
        </w:rPr>
        <w:pPrChange w:id="425" w:author="Alexander Steemers" w:date="2025-07-01T15:46:00Z" w16du:dateUtc="2025-07-01T13:46:00Z">
          <w:pPr>
            <w:jc w:val="both"/>
          </w:pPr>
        </w:pPrChange>
      </w:pPr>
      <w:proofErr w:type="spellStart"/>
      <w:ins w:id="426" w:author="Alexander Steemers" w:date="2025-06-28T15:04:00Z">
        <w:r w:rsidRPr="00EE3503">
          <w:rPr>
            <w:sz w:val="22"/>
            <w:szCs w:val="22"/>
            <w:rPrChange w:id="427" w:author="Alexander Steemers" w:date="2025-06-30T17:34:00Z" w16du:dateUtc="2025-06-30T15:34:00Z">
              <w:rPr>
                <w:lang w:val="en-US"/>
              </w:rPr>
            </w:rPrChange>
          </w:rPr>
          <w:lastRenderedPageBreak/>
          <w:t>SBSblood</w:t>
        </w:r>
        <w:proofErr w:type="spellEnd"/>
        <w:r w:rsidRPr="00EE3503">
          <w:rPr>
            <w:sz w:val="22"/>
            <w:szCs w:val="22"/>
            <w:rPrChange w:id="428" w:author="Alexander Steemers" w:date="2025-06-30T17:34:00Z" w16du:dateUtc="2025-06-30T15:34:00Z">
              <w:rPr>
                <w:lang w:val="en-US"/>
              </w:rPr>
            </w:rPrChange>
          </w:rPr>
          <w:t xml:space="preserve"> or C&gt;T to show that one constant mutation rate in normal and </w:t>
        </w:r>
      </w:ins>
      <w:ins w:id="429" w:author="Alexander Steemers" w:date="2025-07-07T13:01:00Z" w16du:dateUtc="2025-07-07T11:01:00Z">
        <w:r w:rsidR="004E67CB">
          <w:rPr>
            <w:sz w:val="22"/>
            <w:szCs w:val="22"/>
          </w:rPr>
          <w:t xml:space="preserve">in </w:t>
        </w:r>
      </w:ins>
      <w:ins w:id="430" w:author="Alexander Steemers" w:date="2025-06-28T15:04:00Z">
        <w:r w:rsidRPr="00EE3503">
          <w:rPr>
            <w:sz w:val="22"/>
            <w:szCs w:val="22"/>
            <w:rPrChange w:id="431" w:author="Alexander Steemers" w:date="2025-06-30T17:34:00Z" w16du:dateUtc="2025-06-30T15:34:00Z">
              <w:rPr>
                <w:lang w:val="en-US"/>
              </w:rPr>
            </w:rPrChange>
          </w:rPr>
          <w:t>malignant</w:t>
        </w:r>
      </w:ins>
      <w:ins w:id="432" w:author="Alexander Steemers" w:date="2025-07-07T13:01:00Z" w16du:dateUtc="2025-07-07T11:01:00Z">
        <w:r w:rsidR="004E67CB">
          <w:rPr>
            <w:sz w:val="22"/>
            <w:szCs w:val="22"/>
          </w:rPr>
          <w:t xml:space="preserve"> cells</w:t>
        </w:r>
      </w:ins>
      <w:ins w:id="433" w:author="Alexander Steemers" w:date="2025-07-11T11:36:00Z" w16du:dateUtc="2025-07-11T09:36:00Z">
        <w:r w:rsidR="00C3188F">
          <w:rPr>
            <w:sz w:val="22"/>
            <w:szCs w:val="22"/>
          </w:rPr>
          <w:t xml:space="preserve"> (could be supp)</w:t>
        </w:r>
      </w:ins>
    </w:p>
    <w:p w14:paraId="023E7BC1" w14:textId="77777777" w:rsidR="00182E16" w:rsidRPr="00EE3503" w:rsidRDefault="00182E16">
      <w:pPr>
        <w:pStyle w:val="ListParagraph"/>
        <w:numPr>
          <w:ilvl w:val="0"/>
          <w:numId w:val="5"/>
        </w:numPr>
        <w:ind w:left="1440"/>
        <w:jc w:val="both"/>
        <w:rPr>
          <w:ins w:id="434" w:author="Alexander Steemers" w:date="2025-06-28T15:04:00Z" w16du:dateUtc="2025-06-28T13:04:00Z"/>
          <w:sz w:val="22"/>
          <w:szCs w:val="22"/>
          <w:rPrChange w:id="435" w:author="Alexander Steemers" w:date="2025-06-30T17:34:00Z" w16du:dateUtc="2025-06-30T15:34:00Z">
            <w:rPr>
              <w:ins w:id="436" w:author="Alexander Steemers" w:date="2025-06-28T15:04:00Z" w16du:dateUtc="2025-06-28T13:04:00Z"/>
              <w:lang w:val="en-US"/>
            </w:rPr>
          </w:rPrChange>
        </w:rPr>
        <w:pPrChange w:id="437" w:author="Alexander Steemers" w:date="2025-07-01T15:46:00Z" w16du:dateUtc="2025-07-01T13:46:00Z">
          <w:pPr>
            <w:jc w:val="both"/>
          </w:pPr>
        </w:pPrChange>
      </w:pPr>
      <w:proofErr w:type="spellStart"/>
      <w:ins w:id="438" w:author="Alexander Steemers" w:date="2025-06-28T15:04:00Z">
        <w:r w:rsidRPr="00EE3503">
          <w:rPr>
            <w:sz w:val="22"/>
            <w:szCs w:val="22"/>
            <w:rPrChange w:id="439" w:author="Alexander Steemers" w:date="2025-06-30T17:34:00Z" w16du:dateUtc="2025-06-30T15:34:00Z">
              <w:rPr>
                <w:lang w:val="en-US"/>
              </w:rPr>
            </w:rPrChange>
          </w:rPr>
          <w:t>Ultrametric</w:t>
        </w:r>
        <w:proofErr w:type="spellEnd"/>
        <w:r w:rsidRPr="00EE3503">
          <w:rPr>
            <w:sz w:val="22"/>
            <w:szCs w:val="22"/>
            <w:rPrChange w:id="440" w:author="Alexander Steemers" w:date="2025-06-30T17:34:00Z" w16du:dateUtc="2025-06-30T15:34:00Z">
              <w:rPr>
                <w:lang w:val="en-US"/>
              </w:rPr>
            </w:rPrChange>
          </w:rPr>
          <w:t xml:space="preserve"> tree 27774 with drivers and CNAs </w:t>
        </w:r>
      </w:ins>
    </w:p>
    <w:p w14:paraId="1ECD8A36" w14:textId="77777777" w:rsidR="00182E16" w:rsidRPr="00EE3503" w:rsidRDefault="00182E16">
      <w:pPr>
        <w:pStyle w:val="ListParagraph"/>
        <w:numPr>
          <w:ilvl w:val="0"/>
          <w:numId w:val="5"/>
        </w:numPr>
        <w:ind w:left="1440"/>
        <w:jc w:val="both"/>
        <w:rPr>
          <w:ins w:id="441" w:author="Alexander Steemers" w:date="2025-06-28T15:04:00Z" w16du:dateUtc="2025-06-28T13:04:00Z"/>
          <w:sz w:val="22"/>
          <w:szCs w:val="22"/>
          <w:rPrChange w:id="442" w:author="Alexander Steemers" w:date="2025-06-30T17:34:00Z" w16du:dateUtc="2025-06-30T15:34:00Z">
            <w:rPr>
              <w:ins w:id="443" w:author="Alexander Steemers" w:date="2025-06-28T15:04:00Z" w16du:dateUtc="2025-06-28T13:04:00Z"/>
              <w:lang w:val="en-US"/>
            </w:rPr>
          </w:rPrChange>
        </w:rPr>
        <w:pPrChange w:id="444" w:author="Alexander Steemers" w:date="2025-07-01T15:46:00Z" w16du:dateUtc="2025-07-01T13:46:00Z">
          <w:pPr>
            <w:jc w:val="both"/>
          </w:pPr>
        </w:pPrChange>
      </w:pPr>
      <w:proofErr w:type="spellStart"/>
      <w:ins w:id="445" w:author="Alexander Steemers" w:date="2025-06-28T15:04:00Z">
        <w:r w:rsidRPr="00EE3503">
          <w:rPr>
            <w:sz w:val="22"/>
            <w:szCs w:val="22"/>
            <w:rPrChange w:id="446" w:author="Alexander Steemers" w:date="2025-06-30T17:34:00Z" w16du:dateUtc="2025-06-30T15:34:00Z">
              <w:rPr>
                <w:lang w:val="en-US"/>
              </w:rPr>
            </w:rPrChange>
          </w:rPr>
          <w:t>Ultrametric</w:t>
        </w:r>
        <w:proofErr w:type="spellEnd"/>
        <w:r w:rsidRPr="00EE3503">
          <w:rPr>
            <w:sz w:val="22"/>
            <w:szCs w:val="22"/>
            <w:rPrChange w:id="447" w:author="Alexander Steemers" w:date="2025-06-30T17:34:00Z" w16du:dateUtc="2025-06-30T15:34:00Z">
              <w:rPr>
                <w:lang w:val="en-US"/>
              </w:rPr>
            </w:rPrChange>
          </w:rPr>
          <w:t xml:space="preserve"> tree 28306 with drivers and CNAs </w:t>
        </w:r>
      </w:ins>
    </w:p>
    <w:p w14:paraId="181546F0" w14:textId="59EE1CA3" w:rsidR="00182E16" w:rsidRPr="00EE3503" w:rsidRDefault="00182E16">
      <w:pPr>
        <w:pStyle w:val="ListParagraph"/>
        <w:numPr>
          <w:ilvl w:val="0"/>
          <w:numId w:val="5"/>
        </w:numPr>
        <w:ind w:left="1440"/>
        <w:jc w:val="both"/>
        <w:rPr>
          <w:ins w:id="448" w:author="Alexander Steemers" w:date="2025-06-28T15:04:00Z"/>
          <w:sz w:val="22"/>
          <w:szCs w:val="22"/>
          <w:rPrChange w:id="449" w:author="Alexander Steemers" w:date="2025-06-30T17:34:00Z" w16du:dateUtc="2025-06-30T15:34:00Z">
            <w:rPr>
              <w:ins w:id="450" w:author="Alexander Steemers" w:date="2025-06-28T15:04:00Z"/>
              <w:lang w:val="en-US"/>
            </w:rPr>
          </w:rPrChange>
        </w:rPr>
        <w:pPrChange w:id="451" w:author="Alexander Steemers" w:date="2025-07-01T15:46:00Z" w16du:dateUtc="2025-07-01T13:46:00Z">
          <w:pPr>
            <w:jc w:val="both"/>
          </w:pPr>
        </w:pPrChange>
      </w:pPr>
      <w:proofErr w:type="spellStart"/>
      <w:ins w:id="452" w:author="Alexander Steemers" w:date="2025-06-28T15:04:00Z">
        <w:r w:rsidRPr="00EE3503">
          <w:rPr>
            <w:sz w:val="22"/>
            <w:szCs w:val="22"/>
            <w:rPrChange w:id="453" w:author="Alexander Steemers" w:date="2025-06-30T17:34:00Z" w16du:dateUtc="2025-06-30T15:34:00Z">
              <w:rPr>
                <w:lang w:val="en-US"/>
              </w:rPr>
            </w:rPrChange>
          </w:rPr>
          <w:t>Ultrametric</w:t>
        </w:r>
        <w:proofErr w:type="spellEnd"/>
        <w:r w:rsidRPr="00EE3503">
          <w:rPr>
            <w:sz w:val="22"/>
            <w:szCs w:val="22"/>
            <w:rPrChange w:id="454" w:author="Alexander Steemers" w:date="2025-06-30T17:34:00Z" w16du:dateUtc="2025-06-30T15:34:00Z">
              <w:rPr>
                <w:lang w:val="en-US"/>
              </w:rPr>
            </w:rPrChange>
          </w:rPr>
          <w:t xml:space="preserve"> tree 27548 with drivers and CNAs </w:t>
        </w:r>
      </w:ins>
    </w:p>
    <w:p w14:paraId="1020D904" w14:textId="77777777" w:rsidR="00182E16" w:rsidRPr="00EE3503" w:rsidRDefault="00182E16">
      <w:pPr>
        <w:pStyle w:val="ListParagraph"/>
        <w:numPr>
          <w:ilvl w:val="0"/>
          <w:numId w:val="5"/>
        </w:numPr>
        <w:ind w:left="1440"/>
        <w:jc w:val="both"/>
        <w:rPr>
          <w:ins w:id="455" w:author="Alexander Steemers" w:date="2025-06-28T15:04:00Z"/>
          <w:sz w:val="22"/>
          <w:szCs w:val="22"/>
          <w:rPrChange w:id="456" w:author="Alexander Steemers" w:date="2025-06-30T17:34:00Z" w16du:dateUtc="2025-06-30T15:34:00Z">
            <w:rPr>
              <w:ins w:id="457" w:author="Alexander Steemers" w:date="2025-06-28T15:04:00Z"/>
              <w:lang w:val="en-US"/>
            </w:rPr>
          </w:rPrChange>
        </w:rPr>
        <w:pPrChange w:id="458" w:author="Alexander Steemers" w:date="2025-07-01T15:46:00Z" w16du:dateUtc="2025-07-01T13:46:00Z">
          <w:pPr>
            <w:jc w:val="both"/>
          </w:pPr>
        </w:pPrChange>
      </w:pPr>
      <w:proofErr w:type="spellStart"/>
      <w:ins w:id="459" w:author="Alexander Steemers" w:date="2025-06-28T15:04:00Z">
        <w:r w:rsidRPr="00EE3503">
          <w:rPr>
            <w:sz w:val="22"/>
            <w:szCs w:val="22"/>
            <w:rPrChange w:id="460" w:author="Alexander Steemers" w:date="2025-06-30T17:34:00Z" w16du:dateUtc="2025-06-30T15:34:00Z">
              <w:rPr>
                <w:lang w:val="en-US"/>
              </w:rPr>
            </w:rPrChange>
          </w:rPr>
          <w:t>Ultrametric</w:t>
        </w:r>
        <w:proofErr w:type="spellEnd"/>
        <w:r w:rsidRPr="00EE3503">
          <w:rPr>
            <w:sz w:val="22"/>
            <w:szCs w:val="22"/>
            <w:rPrChange w:id="461" w:author="Alexander Steemers" w:date="2025-06-30T17:34:00Z" w16du:dateUtc="2025-06-30T15:34:00Z">
              <w:rPr>
                <w:lang w:val="en-US"/>
              </w:rPr>
            </w:rPrChange>
          </w:rPr>
          <w:t xml:space="preserve"> tree P3G6 with drivers and CNAs </w:t>
        </w:r>
      </w:ins>
    </w:p>
    <w:p w14:paraId="37E2606E" w14:textId="77777777" w:rsidR="00182E16" w:rsidRPr="00EE3503" w:rsidRDefault="00182E16">
      <w:pPr>
        <w:pStyle w:val="ListParagraph"/>
        <w:numPr>
          <w:ilvl w:val="0"/>
          <w:numId w:val="5"/>
        </w:numPr>
        <w:ind w:left="1440"/>
        <w:jc w:val="both"/>
        <w:rPr>
          <w:ins w:id="462" w:author="Alexander Steemers" w:date="2025-06-28T15:04:00Z"/>
          <w:sz w:val="22"/>
          <w:szCs w:val="22"/>
          <w:rPrChange w:id="463" w:author="Alexander Steemers" w:date="2025-06-30T17:34:00Z" w16du:dateUtc="2025-06-30T15:34:00Z">
            <w:rPr>
              <w:ins w:id="464" w:author="Alexander Steemers" w:date="2025-06-28T15:04:00Z"/>
              <w:lang w:val="en-US"/>
            </w:rPr>
          </w:rPrChange>
        </w:rPr>
        <w:pPrChange w:id="465" w:author="Alexander Steemers" w:date="2025-07-01T15:46:00Z" w16du:dateUtc="2025-07-01T13:46:00Z">
          <w:pPr>
            <w:jc w:val="both"/>
          </w:pPr>
        </w:pPrChange>
      </w:pPr>
      <w:proofErr w:type="spellStart"/>
      <w:ins w:id="466" w:author="Alexander Steemers" w:date="2025-06-28T15:04:00Z">
        <w:r w:rsidRPr="00EE3503">
          <w:rPr>
            <w:sz w:val="22"/>
            <w:szCs w:val="22"/>
            <w:rPrChange w:id="467" w:author="Alexander Steemers" w:date="2025-06-30T17:34:00Z" w16du:dateUtc="2025-06-30T15:34:00Z">
              <w:rPr>
                <w:lang w:val="en-US"/>
              </w:rPr>
            </w:rPrChange>
          </w:rPr>
          <w:t>Ultrametric</w:t>
        </w:r>
        <w:proofErr w:type="spellEnd"/>
        <w:r w:rsidRPr="00EE3503">
          <w:rPr>
            <w:sz w:val="22"/>
            <w:szCs w:val="22"/>
            <w:rPrChange w:id="468" w:author="Alexander Steemers" w:date="2025-06-30T17:34:00Z" w16du:dateUtc="2025-06-30T15:34:00Z">
              <w:rPr>
                <w:lang w:val="en-US"/>
              </w:rPr>
            </w:rPrChange>
          </w:rPr>
          <w:t xml:space="preserve"> tree PB08410 with drivers and CNAs </w:t>
        </w:r>
      </w:ins>
    </w:p>
    <w:p w14:paraId="0A2E8385" w14:textId="1D2ACAE3" w:rsidR="0039338D" w:rsidRDefault="00182E16">
      <w:pPr>
        <w:pStyle w:val="ListParagraph"/>
        <w:numPr>
          <w:ilvl w:val="0"/>
          <w:numId w:val="5"/>
        </w:numPr>
        <w:ind w:left="1440"/>
        <w:jc w:val="both"/>
        <w:rPr>
          <w:ins w:id="469" w:author="Alexander Steemers" w:date="2025-07-01T15:36:00Z" w16du:dateUtc="2025-07-01T13:36:00Z"/>
          <w:sz w:val="22"/>
          <w:szCs w:val="22"/>
        </w:rPr>
        <w:pPrChange w:id="470" w:author="Alexander Steemers" w:date="2025-07-01T15:46:00Z" w16du:dateUtc="2025-07-01T13:46:00Z">
          <w:pPr>
            <w:pStyle w:val="ListParagraph"/>
            <w:numPr>
              <w:numId w:val="5"/>
            </w:numPr>
            <w:ind w:left="360" w:hanging="360"/>
            <w:jc w:val="both"/>
          </w:pPr>
        </w:pPrChange>
      </w:pPr>
      <w:proofErr w:type="spellStart"/>
      <w:ins w:id="471" w:author="Alexander Steemers" w:date="2025-06-28T15:04:00Z">
        <w:r w:rsidRPr="00EE3503">
          <w:rPr>
            <w:sz w:val="22"/>
            <w:szCs w:val="22"/>
            <w:rPrChange w:id="472" w:author="Alexander Steemers" w:date="2025-06-30T17:34:00Z" w16du:dateUtc="2025-06-30T15:34:00Z">
              <w:rPr>
                <w:lang w:val="en-US"/>
              </w:rPr>
            </w:rPrChange>
          </w:rPr>
          <w:t>Ultrametric</w:t>
        </w:r>
        <w:proofErr w:type="spellEnd"/>
        <w:r w:rsidRPr="00EE3503">
          <w:rPr>
            <w:sz w:val="22"/>
            <w:szCs w:val="22"/>
            <w:rPrChange w:id="473" w:author="Alexander Steemers" w:date="2025-06-30T17:34:00Z" w16du:dateUtc="2025-06-30T15:34:00Z">
              <w:rPr>
                <w:lang w:val="en-US"/>
              </w:rPr>
            </w:rPrChange>
          </w:rPr>
          <w:t xml:space="preserve"> tree PB14458 with drivers and CNAs </w:t>
        </w:r>
      </w:ins>
    </w:p>
    <w:p w14:paraId="72B9C845" w14:textId="4EC2F504" w:rsidR="0039338D" w:rsidRPr="0039338D" w:rsidRDefault="0039338D" w:rsidP="0039338D">
      <w:pPr>
        <w:jc w:val="both"/>
        <w:rPr>
          <w:ins w:id="474" w:author="Alexander Steemers" w:date="2025-06-28T15:04:00Z" w16du:dateUtc="2025-06-28T13:04:00Z"/>
          <w:sz w:val="22"/>
          <w:szCs w:val="22"/>
          <w:rPrChange w:id="475" w:author="Alexander Steemers" w:date="2025-07-01T15:36:00Z" w16du:dateUtc="2025-07-01T13:36:00Z">
            <w:rPr>
              <w:ins w:id="476" w:author="Alexander Steemers" w:date="2025-06-28T15:04:00Z" w16du:dateUtc="2025-06-28T13:04:00Z"/>
              <w:lang w:val="en-US"/>
            </w:rPr>
          </w:rPrChange>
        </w:rPr>
      </w:pPr>
      <w:ins w:id="477" w:author="Alexander Steemers" w:date="2025-07-01T15:36:00Z" w16du:dateUtc="2025-07-01T13:36:00Z">
        <w:r>
          <w:rPr>
            <w:sz w:val="22"/>
            <w:szCs w:val="22"/>
          </w:rPr>
          <w:t>So far we have sh</w:t>
        </w:r>
      </w:ins>
      <w:ins w:id="478" w:author="Alexander Steemers" w:date="2025-07-01T15:37:00Z" w16du:dateUtc="2025-07-01T13:37:00Z">
        <w:r>
          <w:rPr>
            <w:sz w:val="22"/>
            <w:szCs w:val="22"/>
          </w:rPr>
          <w:t xml:space="preserve">own the clonal evolution within single sites, particularly the </w:t>
        </w:r>
      </w:ins>
      <w:ins w:id="479" w:author="Alexander Steemers" w:date="2025-07-01T15:38:00Z" w16du:dateUtc="2025-07-01T13:38:00Z">
        <w:r w:rsidR="00DE54AA" w:rsidRPr="00DE54AA">
          <w:rPr>
            <w:sz w:val="22"/>
            <w:szCs w:val="22"/>
          </w:rPr>
          <w:t>abdomen</w:t>
        </w:r>
      </w:ins>
      <w:ins w:id="480" w:author="Alexander Steemers" w:date="2025-07-02T13:35:00Z" w16du:dateUtc="2025-07-02T11:35:00Z">
        <w:r w:rsidR="00504E39">
          <w:rPr>
            <w:sz w:val="22"/>
            <w:szCs w:val="22"/>
          </w:rPr>
          <w:t>,</w:t>
        </w:r>
      </w:ins>
      <w:ins w:id="481" w:author="Alexander Steemers" w:date="2025-07-01T15:37:00Z" w16du:dateUtc="2025-07-01T13:37:00Z">
        <w:r>
          <w:rPr>
            <w:sz w:val="22"/>
            <w:szCs w:val="22"/>
          </w:rPr>
          <w:t xml:space="preserve"> which is the </w:t>
        </w:r>
        <w:r w:rsidR="00DE54AA">
          <w:rPr>
            <w:sz w:val="22"/>
            <w:szCs w:val="22"/>
          </w:rPr>
          <w:t>primary site</w:t>
        </w:r>
      </w:ins>
      <w:ins w:id="482" w:author="Alexander Steemers" w:date="2025-07-01T15:38:00Z" w16du:dateUtc="2025-07-01T13:38:00Z">
        <w:r w:rsidR="00DE54AA">
          <w:rPr>
            <w:sz w:val="22"/>
            <w:szCs w:val="22"/>
          </w:rPr>
          <w:t xml:space="preserve"> of BL. </w:t>
        </w:r>
      </w:ins>
      <w:ins w:id="483" w:author="Alexander Steemers" w:date="2025-07-01T15:50:00Z" w16du:dateUtc="2025-07-01T13:50:00Z">
        <w:r w:rsidR="00105EFA" w:rsidRPr="00105EFA">
          <w:rPr>
            <w:sz w:val="22"/>
            <w:szCs w:val="22"/>
          </w:rPr>
          <w:t>Bone marrow involvement commonly</w:t>
        </w:r>
        <w:r w:rsidR="00105EFA">
          <w:rPr>
            <w:sz w:val="22"/>
            <w:szCs w:val="22"/>
          </w:rPr>
          <w:t xml:space="preserve"> </w:t>
        </w:r>
        <w:r w:rsidR="00105EFA" w:rsidRPr="00105EFA">
          <w:rPr>
            <w:sz w:val="22"/>
            <w:szCs w:val="22"/>
          </w:rPr>
          <w:t>occurs in s</w:t>
        </w:r>
        <w:r w:rsidR="00105EFA">
          <w:rPr>
            <w:sz w:val="22"/>
            <w:szCs w:val="22"/>
          </w:rPr>
          <w:t xml:space="preserve">poradic </w:t>
        </w:r>
        <w:r w:rsidR="00105EFA" w:rsidRPr="00105EFA">
          <w:rPr>
            <w:sz w:val="22"/>
            <w:szCs w:val="22"/>
          </w:rPr>
          <w:t>BL and includes leukaemia with extensive blasts (&gt;25%) in the</w:t>
        </w:r>
        <w:r w:rsidR="00105EFA">
          <w:rPr>
            <w:sz w:val="22"/>
            <w:szCs w:val="22"/>
          </w:rPr>
          <w:t xml:space="preserve"> </w:t>
        </w:r>
        <w:r w:rsidR="00105EFA" w:rsidRPr="00105EFA">
          <w:rPr>
            <w:sz w:val="22"/>
            <w:szCs w:val="22"/>
          </w:rPr>
          <w:t xml:space="preserve">marrow. </w:t>
        </w:r>
      </w:ins>
      <w:ins w:id="484" w:author="Alexander Steemers" w:date="2025-07-01T15:39:00Z" w16du:dateUtc="2025-07-01T13:39:00Z">
        <w:r w:rsidR="00DE54AA" w:rsidRPr="00DE54AA">
          <w:rPr>
            <w:sz w:val="22"/>
            <w:szCs w:val="22"/>
          </w:rPr>
          <w:t>Bone marrow involvement is present in fewer than 10% of patients at initial diagnosis but frequently occurs as a recurrent or treatment-resistant disease complication.</w:t>
        </w:r>
        <w:r w:rsidR="00DE54AA">
          <w:rPr>
            <w:sz w:val="22"/>
            <w:szCs w:val="22"/>
          </w:rPr>
          <w:t xml:space="preserve"> </w:t>
        </w:r>
      </w:ins>
      <w:ins w:id="485" w:author="Alexander Steemers" w:date="2025-07-01T15:41:00Z" w16du:dateUtc="2025-07-01T13:41:00Z">
        <w:r w:rsidR="00DE54AA">
          <w:rPr>
            <w:sz w:val="22"/>
            <w:szCs w:val="22"/>
          </w:rPr>
          <w:t xml:space="preserve">Indeed, </w:t>
        </w:r>
        <w:r w:rsidR="00DE54AA" w:rsidRPr="00DE54AA">
          <w:rPr>
            <w:sz w:val="22"/>
            <w:szCs w:val="22"/>
          </w:rPr>
          <w:t>bone marrow involvement</w:t>
        </w:r>
        <w:r w:rsidR="00DE54AA">
          <w:rPr>
            <w:sz w:val="22"/>
            <w:szCs w:val="22"/>
          </w:rPr>
          <w:t xml:space="preserve"> is</w:t>
        </w:r>
        <w:r w:rsidR="00DE54AA" w:rsidRPr="00DE54AA">
          <w:rPr>
            <w:sz w:val="22"/>
            <w:szCs w:val="22"/>
          </w:rPr>
          <w:t xml:space="preserve"> associated with worse outcomes</w:t>
        </w:r>
        <w:r w:rsidR="00DE54AA">
          <w:rPr>
            <w:sz w:val="22"/>
            <w:szCs w:val="22"/>
          </w:rPr>
          <w:t xml:space="preserve">. To </w:t>
        </w:r>
      </w:ins>
      <w:ins w:id="486" w:author="Alexander Steemers" w:date="2025-07-01T15:40:00Z" w16du:dateUtc="2025-07-01T13:40:00Z">
        <w:r w:rsidR="00DE54AA">
          <w:rPr>
            <w:sz w:val="22"/>
            <w:szCs w:val="22"/>
          </w:rPr>
          <w:t>understand inter-tumoral heterogeneity and migration we studied two patients, one with bone marrow dissemination at diagnosis</w:t>
        </w:r>
      </w:ins>
      <w:ins w:id="487" w:author="Alexander Steemers" w:date="2025-07-01T15:41:00Z" w16du:dateUtc="2025-07-01T13:41:00Z">
        <w:r w:rsidR="00DE54AA">
          <w:rPr>
            <w:sz w:val="22"/>
            <w:szCs w:val="22"/>
          </w:rPr>
          <w:t xml:space="preserve"> and one patient with bone marrow involvement at relaps</w:t>
        </w:r>
      </w:ins>
      <w:ins w:id="488" w:author="Alexander Steemers" w:date="2025-07-01T15:42:00Z" w16du:dateUtc="2025-07-01T13:42:00Z">
        <w:r w:rsidR="00DE54AA">
          <w:rPr>
            <w:sz w:val="22"/>
            <w:szCs w:val="22"/>
          </w:rPr>
          <w:t>e. Can we now answer the question, which clone is responsible for the migration, and when</w:t>
        </w:r>
      </w:ins>
      <w:ins w:id="489" w:author="Alexander Steemers" w:date="2025-07-01T15:51:00Z" w16du:dateUtc="2025-07-01T13:51:00Z">
        <w:r w:rsidR="00FE6C86">
          <w:rPr>
            <w:sz w:val="22"/>
            <w:szCs w:val="22"/>
          </w:rPr>
          <w:t xml:space="preserve"> do the two clones diverge</w:t>
        </w:r>
      </w:ins>
      <w:ins w:id="490" w:author="Alexander Steemers" w:date="2025-07-01T15:42:00Z" w16du:dateUtc="2025-07-01T13:42:00Z">
        <w:r w:rsidR="00DE54AA">
          <w:rPr>
            <w:sz w:val="22"/>
            <w:szCs w:val="22"/>
          </w:rPr>
          <w:t>?</w:t>
        </w:r>
      </w:ins>
      <w:ins w:id="491" w:author="Alexander Steemers" w:date="2025-07-04T07:56:00Z" w16du:dateUtc="2025-07-04T05:56:00Z">
        <w:r w:rsidR="000B1D02">
          <w:rPr>
            <w:sz w:val="22"/>
            <w:szCs w:val="22"/>
          </w:rPr>
          <w:t xml:space="preserve"> Also, what we learned with sampling multiple sites is that the </w:t>
        </w:r>
        <w:proofErr w:type="spellStart"/>
        <w:proofErr w:type="gramStart"/>
        <w:r w:rsidR="000B1D02">
          <w:rPr>
            <w:sz w:val="22"/>
            <w:szCs w:val="22"/>
          </w:rPr>
          <w:t>myc:igh</w:t>
        </w:r>
        <w:proofErr w:type="spellEnd"/>
        <w:proofErr w:type="gramEnd"/>
        <w:r w:rsidR="000B1D02">
          <w:rPr>
            <w:sz w:val="22"/>
            <w:szCs w:val="22"/>
          </w:rPr>
          <w:t xml:space="preserve"> translocation is NOT the limiting step for BL, since </w:t>
        </w:r>
      </w:ins>
      <w:ins w:id="492" w:author="Alexander Steemers" w:date="2025-07-04T07:57:00Z" w16du:dateUtc="2025-07-04T05:57:00Z">
        <w:r w:rsidR="000B1D02">
          <w:rPr>
            <w:sz w:val="22"/>
            <w:szCs w:val="22"/>
          </w:rPr>
          <w:t xml:space="preserve">distinct sites acquire driver mutations independently. </w:t>
        </w:r>
      </w:ins>
      <w:ins w:id="493" w:author="Alexander Steemers" w:date="2025-07-07T13:02:00Z" w16du:dateUtc="2025-07-07T11:02:00Z">
        <w:r w:rsidR="004E67CB">
          <w:rPr>
            <w:sz w:val="22"/>
            <w:szCs w:val="22"/>
          </w:rPr>
          <w:t>We can also time the clonal expansion</w:t>
        </w:r>
      </w:ins>
      <w:ins w:id="494" w:author="Alexander Steemers" w:date="2025-07-07T13:03:00Z" w16du:dateUtc="2025-07-07T11:03:00Z">
        <w:r w:rsidR="004E67CB">
          <w:rPr>
            <w:sz w:val="22"/>
            <w:szCs w:val="22"/>
          </w:rPr>
          <w:t xml:space="preserve">s. </w:t>
        </w:r>
      </w:ins>
      <w:ins w:id="495" w:author="Alexander Steemers" w:date="2025-07-09T16:32:00Z" w16du:dateUtc="2025-07-09T14:32:00Z">
        <w:r w:rsidR="00CA7B12">
          <w:rPr>
            <w:sz w:val="22"/>
            <w:szCs w:val="22"/>
          </w:rPr>
          <w:t>We learned a bit more about what is the rate limiting step.</w:t>
        </w:r>
      </w:ins>
      <w:ins w:id="496" w:author="Alexander Steemers" w:date="2025-07-09T16:33:00Z" w16du:dateUtc="2025-07-09T14:33:00Z">
        <w:r w:rsidR="00CA7B12">
          <w:rPr>
            <w:sz w:val="22"/>
            <w:szCs w:val="22"/>
          </w:rPr>
          <w:t xml:space="preserve"> </w:t>
        </w:r>
      </w:ins>
    </w:p>
    <w:p w14:paraId="163E9516" w14:textId="27011F6E" w:rsidR="00182E16" w:rsidRPr="00925D92" w:rsidRDefault="00182E16">
      <w:pPr>
        <w:ind w:left="1080"/>
        <w:jc w:val="both"/>
        <w:rPr>
          <w:ins w:id="497" w:author="Alexander Steemers" w:date="2025-06-28T15:05:00Z"/>
          <w:b/>
          <w:bCs/>
          <w:sz w:val="22"/>
          <w:szCs w:val="22"/>
          <w:rPrChange w:id="498" w:author="Alexander Steemers" w:date="2025-07-01T15:51:00Z" w16du:dateUtc="2025-07-01T13:51:00Z">
            <w:rPr>
              <w:ins w:id="499" w:author="Alexander Steemers" w:date="2025-06-28T15:05:00Z"/>
              <w:sz w:val="22"/>
              <w:szCs w:val="22"/>
              <w:lang w:val="en-US"/>
            </w:rPr>
          </w:rPrChange>
        </w:rPr>
        <w:pPrChange w:id="500" w:author="Alexander Steemers" w:date="2025-07-01T15:46:00Z" w16du:dateUtc="2025-07-01T13:46:00Z">
          <w:pPr>
            <w:jc w:val="both"/>
          </w:pPr>
        </w:pPrChange>
      </w:pPr>
      <w:ins w:id="501" w:author="Alexander Steemers" w:date="2025-06-28T15:05:00Z">
        <w:r w:rsidRPr="00925D92">
          <w:rPr>
            <w:b/>
            <w:bCs/>
            <w:sz w:val="22"/>
            <w:szCs w:val="22"/>
            <w:rPrChange w:id="502" w:author="Alexander Steemers" w:date="2025-07-01T15:51:00Z" w16du:dateUtc="2025-07-01T13:51:00Z">
              <w:rPr>
                <w:sz w:val="22"/>
                <w:szCs w:val="22"/>
                <w:lang w:val="en-US"/>
              </w:rPr>
            </w:rPrChange>
          </w:rPr>
          <w:t xml:space="preserve">Figure </w:t>
        </w:r>
      </w:ins>
      <w:ins w:id="503" w:author="Alexander Steemers" w:date="2025-06-28T15:06:00Z" w16du:dateUtc="2025-06-28T13:06:00Z">
        <w:r w:rsidRPr="00925D92">
          <w:rPr>
            <w:b/>
            <w:bCs/>
            <w:sz w:val="22"/>
            <w:szCs w:val="22"/>
            <w:rPrChange w:id="504" w:author="Alexander Steemers" w:date="2025-07-01T15:51:00Z" w16du:dateUtc="2025-07-01T13:51:00Z">
              <w:rPr>
                <w:sz w:val="22"/>
                <w:szCs w:val="22"/>
                <w:lang w:val="en-US"/>
              </w:rPr>
            </w:rPrChange>
          </w:rPr>
          <w:t>4</w:t>
        </w:r>
      </w:ins>
      <w:ins w:id="505" w:author="Alexander Steemers" w:date="2025-07-01T15:52:00Z" w16du:dateUtc="2025-07-01T13:52:00Z">
        <w:r w:rsidR="00925D92">
          <w:rPr>
            <w:b/>
            <w:bCs/>
            <w:sz w:val="22"/>
            <w:szCs w:val="22"/>
          </w:rPr>
          <w:t>:</w:t>
        </w:r>
      </w:ins>
      <w:ins w:id="506" w:author="Alexander Steemers" w:date="2025-06-28T15:06:00Z" w16du:dateUtc="2025-06-28T13:06:00Z">
        <w:r w:rsidRPr="00925D92">
          <w:rPr>
            <w:b/>
            <w:bCs/>
            <w:sz w:val="22"/>
            <w:szCs w:val="22"/>
            <w:rPrChange w:id="507" w:author="Alexander Steemers" w:date="2025-07-01T15:51:00Z" w16du:dateUtc="2025-07-01T13:51:00Z">
              <w:rPr>
                <w:sz w:val="22"/>
                <w:szCs w:val="22"/>
                <w:lang w:val="en-US"/>
              </w:rPr>
            </w:rPrChange>
          </w:rPr>
          <w:t xml:space="preserve"> </w:t>
        </w:r>
      </w:ins>
      <w:ins w:id="508" w:author="Alexander Steemers" w:date="2025-06-28T15:05:00Z">
        <w:r w:rsidRPr="00925D92">
          <w:rPr>
            <w:b/>
            <w:bCs/>
            <w:sz w:val="22"/>
            <w:szCs w:val="22"/>
            <w:rPrChange w:id="509" w:author="Alexander Steemers" w:date="2025-07-01T15:51:00Z" w16du:dateUtc="2025-07-01T13:51:00Z">
              <w:rPr>
                <w:sz w:val="22"/>
                <w:szCs w:val="22"/>
                <w:lang w:val="en-US"/>
              </w:rPr>
            </w:rPrChange>
          </w:rPr>
          <w:t>Inter-tumoral heterogeneity</w:t>
        </w:r>
      </w:ins>
      <w:ins w:id="510" w:author="Alexander Steemers" w:date="2025-06-28T15:12:00Z" w16du:dateUtc="2025-06-28T13:12:00Z">
        <w:r w:rsidR="00074CDB" w:rsidRPr="00925D92">
          <w:rPr>
            <w:b/>
            <w:bCs/>
            <w:sz w:val="22"/>
            <w:szCs w:val="22"/>
            <w:rPrChange w:id="511" w:author="Alexander Steemers" w:date="2025-07-01T15:51:00Z" w16du:dateUtc="2025-07-01T13:51:00Z">
              <w:rPr>
                <w:sz w:val="22"/>
                <w:szCs w:val="22"/>
                <w:lang w:val="en-US"/>
              </w:rPr>
            </w:rPrChange>
          </w:rPr>
          <w:t>.</w:t>
        </w:r>
      </w:ins>
      <w:ins w:id="512" w:author="Alexander Steemers" w:date="2025-07-11T14:59:00Z" w16du:dateUtc="2025-07-11T12:59:00Z">
        <w:r w:rsidR="005A7D5F">
          <w:rPr>
            <w:b/>
            <w:bCs/>
            <w:sz w:val="22"/>
            <w:szCs w:val="22"/>
          </w:rPr>
          <w:t xml:space="preserve"> (maybe fig 5)</w:t>
        </w:r>
      </w:ins>
    </w:p>
    <w:p w14:paraId="79EA21F7" w14:textId="77777777" w:rsidR="00182E16" w:rsidRPr="00EE3503" w:rsidRDefault="00182E16">
      <w:pPr>
        <w:pStyle w:val="ListParagraph"/>
        <w:numPr>
          <w:ilvl w:val="0"/>
          <w:numId w:val="6"/>
        </w:numPr>
        <w:ind w:left="1440"/>
        <w:jc w:val="both"/>
        <w:rPr>
          <w:ins w:id="513" w:author="Alexander Steemers" w:date="2025-06-28T15:05:00Z"/>
          <w:sz w:val="22"/>
          <w:szCs w:val="22"/>
          <w:rPrChange w:id="514" w:author="Alexander Steemers" w:date="2025-06-30T17:34:00Z" w16du:dateUtc="2025-06-30T15:34:00Z">
            <w:rPr>
              <w:ins w:id="515" w:author="Alexander Steemers" w:date="2025-06-28T15:05:00Z"/>
              <w:lang w:val="en-US"/>
            </w:rPr>
          </w:rPrChange>
        </w:rPr>
        <w:pPrChange w:id="516" w:author="Alexander Steemers" w:date="2025-07-01T15:46:00Z" w16du:dateUtc="2025-07-01T13:46:00Z">
          <w:pPr>
            <w:jc w:val="both"/>
          </w:pPr>
        </w:pPrChange>
      </w:pPr>
      <w:ins w:id="517" w:author="Alexander Steemers" w:date="2025-06-28T15:05:00Z">
        <w:r w:rsidRPr="00EE3503">
          <w:rPr>
            <w:sz w:val="22"/>
            <w:szCs w:val="22"/>
            <w:rPrChange w:id="518" w:author="Alexander Steemers" w:date="2025-06-30T17:34:00Z" w16du:dateUtc="2025-06-30T15:34:00Z">
              <w:rPr>
                <w:lang w:val="en-US"/>
              </w:rPr>
            </w:rPrChange>
          </w:rPr>
          <w:t>Absolute tree PB08410 LN + BM with drivers and CNAs</w:t>
        </w:r>
      </w:ins>
    </w:p>
    <w:p w14:paraId="17A8E8E9" w14:textId="77777777" w:rsidR="00182E16" w:rsidRPr="00EE3503" w:rsidRDefault="00182E16">
      <w:pPr>
        <w:pStyle w:val="ListParagraph"/>
        <w:numPr>
          <w:ilvl w:val="0"/>
          <w:numId w:val="6"/>
        </w:numPr>
        <w:ind w:left="1440"/>
        <w:jc w:val="both"/>
        <w:rPr>
          <w:ins w:id="519" w:author="Alexander Steemers" w:date="2025-06-28T15:05:00Z"/>
          <w:sz w:val="22"/>
          <w:szCs w:val="22"/>
          <w:rPrChange w:id="520" w:author="Alexander Steemers" w:date="2025-06-30T17:34:00Z" w16du:dateUtc="2025-06-30T15:34:00Z">
            <w:rPr>
              <w:ins w:id="521" w:author="Alexander Steemers" w:date="2025-06-28T15:05:00Z"/>
              <w:lang w:val="en-US"/>
            </w:rPr>
          </w:rPrChange>
        </w:rPr>
        <w:pPrChange w:id="522" w:author="Alexander Steemers" w:date="2025-07-01T15:46:00Z" w16du:dateUtc="2025-07-01T13:46:00Z">
          <w:pPr>
            <w:jc w:val="both"/>
          </w:pPr>
        </w:pPrChange>
      </w:pPr>
      <w:ins w:id="523" w:author="Alexander Steemers" w:date="2025-06-28T15:05:00Z">
        <w:r w:rsidRPr="00EE3503">
          <w:rPr>
            <w:sz w:val="22"/>
            <w:szCs w:val="22"/>
            <w:rPrChange w:id="524" w:author="Alexander Steemers" w:date="2025-06-30T17:34:00Z" w16du:dateUtc="2025-06-30T15:34:00Z">
              <w:rPr>
                <w:lang w:val="en-US"/>
              </w:rPr>
            </w:rPrChange>
          </w:rPr>
          <w:t>Absolute tree PB14458 PL + BM with drivers and CNAs</w:t>
        </w:r>
      </w:ins>
    </w:p>
    <w:p w14:paraId="6B19EC0B" w14:textId="04CE7FA5" w:rsidR="00182E16" w:rsidRPr="00EE3503" w:rsidRDefault="00182E16">
      <w:pPr>
        <w:pStyle w:val="ListParagraph"/>
        <w:numPr>
          <w:ilvl w:val="0"/>
          <w:numId w:val="6"/>
        </w:numPr>
        <w:ind w:left="1440"/>
        <w:jc w:val="both"/>
        <w:rPr>
          <w:ins w:id="525" w:author="Alexander Steemers" w:date="2025-06-28T15:05:00Z"/>
          <w:sz w:val="22"/>
          <w:szCs w:val="22"/>
          <w:rPrChange w:id="526" w:author="Alexander Steemers" w:date="2025-06-30T17:34:00Z" w16du:dateUtc="2025-06-30T15:34:00Z">
            <w:rPr>
              <w:ins w:id="527" w:author="Alexander Steemers" w:date="2025-06-28T15:05:00Z"/>
              <w:lang w:val="en-US"/>
            </w:rPr>
          </w:rPrChange>
        </w:rPr>
        <w:pPrChange w:id="528" w:author="Alexander Steemers" w:date="2025-07-01T15:46:00Z" w16du:dateUtc="2025-07-01T13:46:00Z">
          <w:pPr>
            <w:jc w:val="both"/>
          </w:pPr>
        </w:pPrChange>
      </w:pPr>
      <w:ins w:id="529" w:author="Alexander Steemers" w:date="2025-06-28T15:05:00Z">
        <w:r w:rsidRPr="00EE3503">
          <w:rPr>
            <w:sz w:val="22"/>
            <w:szCs w:val="22"/>
            <w:rPrChange w:id="530" w:author="Alexander Steemers" w:date="2025-06-30T17:34:00Z" w16du:dateUtc="2025-06-30T15:34:00Z">
              <w:rPr>
                <w:lang w:val="en-US"/>
              </w:rPr>
            </w:rPrChange>
          </w:rPr>
          <w:t>MIXCR to show clones are same/different </w:t>
        </w:r>
      </w:ins>
      <w:ins w:id="531" w:author="Alexander Steemers" w:date="2025-07-11T14:41:00Z" w16du:dateUtc="2025-07-11T12:41:00Z">
        <w:r w:rsidR="006F0B55">
          <w:rPr>
            <w:sz w:val="22"/>
            <w:szCs w:val="22"/>
          </w:rPr>
          <w:t>(Supp)</w:t>
        </w:r>
      </w:ins>
    </w:p>
    <w:p w14:paraId="6A08B70D" w14:textId="77777777" w:rsidR="00182E16" w:rsidRPr="00EE3503" w:rsidRDefault="00182E16">
      <w:pPr>
        <w:pStyle w:val="ListParagraph"/>
        <w:numPr>
          <w:ilvl w:val="0"/>
          <w:numId w:val="6"/>
        </w:numPr>
        <w:ind w:left="1440"/>
        <w:jc w:val="both"/>
        <w:rPr>
          <w:ins w:id="532" w:author="Alexander Steemers" w:date="2025-06-28T15:05:00Z"/>
          <w:sz w:val="22"/>
          <w:szCs w:val="22"/>
          <w:rPrChange w:id="533" w:author="Alexander Steemers" w:date="2025-06-30T17:34:00Z" w16du:dateUtc="2025-06-30T15:34:00Z">
            <w:rPr>
              <w:ins w:id="534" w:author="Alexander Steemers" w:date="2025-06-28T15:05:00Z"/>
              <w:lang w:val="en-US"/>
            </w:rPr>
          </w:rPrChange>
        </w:rPr>
        <w:pPrChange w:id="535" w:author="Alexander Steemers" w:date="2025-07-01T15:46:00Z" w16du:dateUtc="2025-07-01T13:46:00Z">
          <w:pPr>
            <w:jc w:val="both"/>
          </w:pPr>
        </w:pPrChange>
      </w:pPr>
      <w:ins w:id="536" w:author="Alexander Steemers" w:date="2025-06-28T15:05:00Z">
        <w:r w:rsidRPr="00EE3503">
          <w:rPr>
            <w:sz w:val="22"/>
            <w:szCs w:val="22"/>
            <w:rPrChange w:id="537" w:author="Alexander Steemers" w:date="2025-06-30T17:34:00Z" w16du:dateUtc="2025-06-30T15:34:00Z">
              <w:rPr>
                <w:lang w:val="en-US"/>
              </w:rPr>
            </w:rPrChange>
          </w:rPr>
          <w:t>Mutational signatures between sites? If interesting</w:t>
        </w:r>
      </w:ins>
    </w:p>
    <w:p w14:paraId="5EA863D9" w14:textId="77777777" w:rsidR="00182E16" w:rsidRPr="00EE3503" w:rsidRDefault="00182E16">
      <w:pPr>
        <w:pStyle w:val="ListParagraph"/>
        <w:numPr>
          <w:ilvl w:val="0"/>
          <w:numId w:val="6"/>
        </w:numPr>
        <w:ind w:left="1440"/>
        <w:jc w:val="both"/>
        <w:rPr>
          <w:ins w:id="538" w:author="Alexander Steemers" w:date="2025-06-28T15:05:00Z"/>
          <w:sz w:val="22"/>
          <w:szCs w:val="22"/>
          <w:rPrChange w:id="539" w:author="Alexander Steemers" w:date="2025-06-30T17:34:00Z" w16du:dateUtc="2025-06-30T15:34:00Z">
            <w:rPr>
              <w:ins w:id="540" w:author="Alexander Steemers" w:date="2025-06-28T15:05:00Z"/>
              <w:lang w:val="en-US"/>
            </w:rPr>
          </w:rPrChange>
        </w:rPr>
        <w:pPrChange w:id="541" w:author="Alexander Steemers" w:date="2025-07-01T15:46:00Z" w16du:dateUtc="2025-07-01T13:46:00Z">
          <w:pPr>
            <w:jc w:val="both"/>
          </w:pPr>
        </w:pPrChange>
      </w:pPr>
      <w:proofErr w:type="spellStart"/>
      <w:ins w:id="542" w:author="Alexander Steemers" w:date="2025-06-28T15:05:00Z">
        <w:r w:rsidRPr="00EE3503">
          <w:rPr>
            <w:sz w:val="22"/>
            <w:szCs w:val="22"/>
            <w:rPrChange w:id="543" w:author="Alexander Steemers" w:date="2025-06-30T17:34:00Z" w16du:dateUtc="2025-06-30T15:34:00Z">
              <w:rPr>
                <w:lang w:val="en-US"/>
              </w:rPr>
            </w:rPrChange>
          </w:rPr>
          <w:t>Ultrametric</w:t>
        </w:r>
        <w:proofErr w:type="spellEnd"/>
        <w:r w:rsidRPr="00EE3503">
          <w:rPr>
            <w:sz w:val="22"/>
            <w:szCs w:val="22"/>
            <w:rPrChange w:id="544" w:author="Alexander Steemers" w:date="2025-06-30T17:34:00Z" w16du:dateUtc="2025-06-30T15:34:00Z">
              <w:rPr>
                <w:lang w:val="en-US"/>
              </w:rPr>
            </w:rPrChange>
          </w:rPr>
          <w:t xml:space="preserve"> PB08410</w:t>
        </w:r>
      </w:ins>
    </w:p>
    <w:p w14:paraId="677EC121" w14:textId="3073B940" w:rsidR="00074CDB" w:rsidRPr="00EE3503" w:rsidRDefault="00182E16">
      <w:pPr>
        <w:pStyle w:val="ListParagraph"/>
        <w:numPr>
          <w:ilvl w:val="0"/>
          <w:numId w:val="6"/>
        </w:numPr>
        <w:ind w:left="1440"/>
        <w:jc w:val="both"/>
        <w:rPr>
          <w:ins w:id="545" w:author="Alexander Steemers" w:date="2025-06-28T15:12:00Z" w16du:dateUtc="2025-06-28T13:12:00Z"/>
          <w:sz w:val="22"/>
          <w:szCs w:val="22"/>
          <w:rPrChange w:id="546" w:author="Alexander Steemers" w:date="2025-06-30T17:34:00Z" w16du:dateUtc="2025-06-30T15:34:00Z">
            <w:rPr>
              <w:ins w:id="547" w:author="Alexander Steemers" w:date="2025-06-28T15:12:00Z" w16du:dateUtc="2025-06-28T13:12:00Z"/>
              <w:sz w:val="22"/>
              <w:szCs w:val="22"/>
              <w:lang w:val="en-US"/>
            </w:rPr>
          </w:rPrChange>
        </w:rPr>
        <w:pPrChange w:id="548" w:author="Alexander Steemers" w:date="2025-07-01T15:46:00Z" w16du:dateUtc="2025-07-01T13:46:00Z">
          <w:pPr>
            <w:pStyle w:val="ListParagraph"/>
            <w:numPr>
              <w:numId w:val="6"/>
            </w:numPr>
            <w:ind w:left="360" w:hanging="360"/>
            <w:jc w:val="both"/>
          </w:pPr>
        </w:pPrChange>
      </w:pPr>
      <w:proofErr w:type="spellStart"/>
      <w:ins w:id="549" w:author="Alexander Steemers" w:date="2025-06-28T15:05:00Z">
        <w:r w:rsidRPr="00EE3503">
          <w:rPr>
            <w:sz w:val="22"/>
            <w:szCs w:val="22"/>
            <w:rPrChange w:id="550" w:author="Alexander Steemers" w:date="2025-06-30T17:34:00Z" w16du:dateUtc="2025-06-30T15:34:00Z">
              <w:rPr>
                <w:lang w:val="en-US"/>
              </w:rPr>
            </w:rPrChange>
          </w:rPr>
          <w:t>Ultrametric</w:t>
        </w:r>
        <w:proofErr w:type="spellEnd"/>
        <w:r w:rsidRPr="00EE3503">
          <w:rPr>
            <w:sz w:val="22"/>
            <w:szCs w:val="22"/>
            <w:rPrChange w:id="551" w:author="Alexander Steemers" w:date="2025-06-30T17:34:00Z" w16du:dateUtc="2025-06-30T15:34:00Z">
              <w:rPr>
                <w:lang w:val="en-US"/>
              </w:rPr>
            </w:rPrChange>
          </w:rPr>
          <w:t xml:space="preserve"> PB14458</w:t>
        </w:r>
      </w:ins>
    </w:p>
    <w:p w14:paraId="2DDA073E" w14:textId="6AE22ED5" w:rsidR="00074CDB" w:rsidRDefault="00074CDB">
      <w:pPr>
        <w:pStyle w:val="ListParagraph"/>
        <w:numPr>
          <w:ilvl w:val="0"/>
          <w:numId w:val="6"/>
        </w:numPr>
        <w:ind w:left="1440"/>
        <w:jc w:val="both"/>
        <w:rPr>
          <w:ins w:id="552" w:author="Alexander Steemers" w:date="2025-07-01T15:42:00Z" w16du:dateUtc="2025-07-01T13:42:00Z"/>
          <w:sz w:val="22"/>
          <w:szCs w:val="22"/>
        </w:rPr>
        <w:pPrChange w:id="553" w:author="Alexander Steemers" w:date="2025-07-01T15:46:00Z" w16du:dateUtc="2025-07-01T13:46:00Z">
          <w:pPr>
            <w:pStyle w:val="ListParagraph"/>
            <w:numPr>
              <w:numId w:val="6"/>
            </w:numPr>
            <w:ind w:left="360" w:hanging="360"/>
            <w:jc w:val="both"/>
          </w:pPr>
        </w:pPrChange>
      </w:pPr>
      <w:ins w:id="554" w:author="Alexander Steemers" w:date="2025-06-28T15:12:00Z" w16du:dateUtc="2025-06-28T13:12:00Z">
        <w:r w:rsidRPr="00EE3503">
          <w:rPr>
            <w:sz w:val="22"/>
            <w:szCs w:val="22"/>
            <w:rPrChange w:id="555" w:author="Alexander Steemers" w:date="2025-06-30T17:34:00Z" w16du:dateUtc="2025-06-30T15:34:00Z">
              <w:rPr>
                <w:sz w:val="22"/>
                <w:szCs w:val="22"/>
                <w:lang w:val="en-US"/>
              </w:rPr>
            </w:rPrChange>
          </w:rPr>
          <w:t>Ultra deep sequencing result at diagnosis BM?</w:t>
        </w:r>
      </w:ins>
    </w:p>
    <w:p w14:paraId="1CF0DBED" w14:textId="30FC7607" w:rsidR="00DE54AA" w:rsidRPr="00DE54AA" w:rsidRDefault="00DE54AA">
      <w:pPr>
        <w:jc w:val="both"/>
        <w:rPr>
          <w:ins w:id="556" w:author="Alexander Steemers" w:date="2025-06-28T15:05:00Z" w16du:dateUtc="2025-06-28T13:05:00Z"/>
          <w:sz w:val="22"/>
          <w:szCs w:val="22"/>
          <w:rPrChange w:id="557" w:author="Alexander Steemers" w:date="2025-07-01T15:42:00Z" w16du:dateUtc="2025-07-01T13:42:00Z">
            <w:rPr>
              <w:ins w:id="558" w:author="Alexander Steemers" w:date="2025-06-28T15:05:00Z" w16du:dateUtc="2025-06-28T13:05:00Z"/>
              <w:lang w:val="en-US"/>
            </w:rPr>
          </w:rPrChange>
        </w:rPr>
        <w:pPrChange w:id="559" w:author="Alexander Steemers" w:date="2025-07-01T15:42:00Z" w16du:dateUtc="2025-07-01T13:42:00Z">
          <w:pPr>
            <w:pStyle w:val="ListParagraph"/>
            <w:numPr>
              <w:numId w:val="6"/>
            </w:numPr>
            <w:ind w:left="360" w:hanging="360"/>
            <w:jc w:val="both"/>
          </w:pPr>
        </w:pPrChange>
      </w:pPr>
      <w:ins w:id="560" w:author="Alexander Steemers" w:date="2025-07-01T15:42:00Z" w16du:dateUtc="2025-07-01T13:42:00Z">
        <w:r>
          <w:rPr>
            <w:sz w:val="22"/>
            <w:szCs w:val="22"/>
          </w:rPr>
          <w:t xml:space="preserve">Finally, since we have </w:t>
        </w:r>
      </w:ins>
      <w:ins w:id="561" w:author="Alexander Steemers" w:date="2025-07-01T15:43:00Z" w16du:dateUtc="2025-07-01T13:43:00Z">
        <w:r>
          <w:rPr>
            <w:sz w:val="22"/>
            <w:szCs w:val="22"/>
          </w:rPr>
          <w:t>data paediatric patients with a range of ages</w:t>
        </w:r>
      </w:ins>
      <w:ins w:id="562" w:author="Alexander Steemers" w:date="2025-07-01T15:47:00Z" w16du:dateUtc="2025-07-01T13:47:00Z">
        <w:r>
          <w:rPr>
            <w:sz w:val="22"/>
            <w:szCs w:val="22"/>
          </w:rPr>
          <w:t xml:space="preserve"> (4Y, 6Y, 12Y, 13Y, 14Y, 17Y)</w:t>
        </w:r>
      </w:ins>
      <w:ins w:id="563" w:author="Alexander Steemers" w:date="2025-07-01T15:43:00Z" w16du:dateUtc="2025-07-01T13:43:00Z">
        <w:r>
          <w:rPr>
            <w:sz w:val="22"/>
            <w:szCs w:val="22"/>
          </w:rPr>
          <w:t>, can we check whether age influences things like growth rates</w:t>
        </w:r>
      </w:ins>
      <w:ins w:id="564" w:author="Alexander Steemers" w:date="2025-07-01T15:46:00Z" w16du:dateUtc="2025-07-01T13:46:00Z">
        <w:r>
          <w:rPr>
            <w:sz w:val="22"/>
            <w:szCs w:val="22"/>
          </w:rPr>
          <w:t>/</w:t>
        </w:r>
      </w:ins>
      <w:ins w:id="565" w:author="Alexander Steemers" w:date="2025-07-01T15:43:00Z" w16du:dateUtc="2025-07-01T13:43:00Z">
        <w:r>
          <w:rPr>
            <w:sz w:val="22"/>
            <w:szCs w:val="22"/>
          </w:rPr>
          <w:t xml:space="preserve">doubling times and latency periods. </w:t>
        </w:r>
      </w:ins>
      <w:ins w:id="566" w:author="Alexander Steemers" w:date="2025-07-11T11:36:00Z" w16du:dateUtc="2025-07-11T09:36:00Z">
        <w:r w:rsidR="00C3188F" w:rsidRPr="004E0303">
          <w:rPr>
            <w:sz w:val="22"/>
            <w:szCs w:val="22"/>
            <w:highlight w:val="yellow"/>
            <w:rPrChange w:id="567" w:author="Alexander Steemers" w:date="2025-07-11T11:40:00Z" w16du:dateUtc="2025-07-11T09:40:00Z">
              <w:rPr>
                <w:sz w:val="22"/>
                <w:szCs w:val="22"/>
              </w:rPr>
            </w:rPrChange>
          </w:rPr>
          <w:t xml:space="preserve">This probably also depends on our timing of the first hits using a combination of </w:t>
        </w:r>
        <w:proofErr w:type="spellStart"/>
        <w:r w:rsidR="00C3188F" w:rsidRPr="004E0303">
          <w:rPr>
            <w:sz w:val="22"/>
            <w:szCs w:val="22"/>
            <w:highlight w:val="yellow"/>
            <w:rPrChange w:id="568" w:author="Alexander Steemers" w:date="2025-07-11T11:40:00Z" w16du:dateUtc="2025-07-11T09:40:00Z">
              <w:rPr>
                <w:sz w:val="22"/>
                <w:szCs w:val="22"/>
              </w:rPr>
            </w:rPrChange>
          </w:rPr>
          <w:t>treebuilding</w:t>
        </w:r>
        <w:proofErr w:type="spellEnd"/>
        <w:r w:rsidR="00C3188F" w:rsidRPr="004E0303">
          <w:rPr>
            <w:sz w:val="22"/>
            <w:szCs w:val="22"/>
            <w:highlight w:val="yellow"/>
            <w:rPrChange w:id="569" w:author="Alexander Steemers" w:date="2025-07-11T11:40:00Z" w16du:dateUtc="2025-07-11T09:40:00Z">
              <w:rPr>
                <w:sz w:val="22"/>
                <w:szCs w:val="22"/>
              </w:rPr>
            </w:rPrChange>
          </w:rPr>
          <w:t xml:space="preserve"> and </w:t>
        </w:r>
        <w:proofErr w:type="spellStart"/>
        <w:r w:rsidR="00C3188F" w:rsidRPr="004E0303">
          <w:rPr>
            <w:sz w:val="22"/>
            <w:szCs w:val="22"/>
            <w:highlight w:val="yellow"/>
            <w:rPrChange w:id="570" w:author="Alexander Steemers" w:date="2025-07-11T11:40:00Z" w16du:dateUtc="2025-07-11T09:40:00Z">
              <w:rPr>
                <w:sz w:val="22"/>
                <w:szCs w:val="22"/>
              </w:rPr>
            </w:rPrChange>
          </w:rPr>
          <w:t>mutationaltimer</w:t>
        </w:r>
        <w:proofErr w:type="spellEnd"/>
        <w:r w:rsidR="00C3188F" w:rsidRPr="004E0303">
          <w:rPr>
            <w:sz w:val="22"/>
            <w:szCs w:val="22"/>
            <w:highlight w:val="yellow"/>
            <w:rPrChange w:id="571" w:author="Alexander Steemers" w:date="2025-07-11T11:40:00Z" w16du:dateUtc="2025-07-11T09:40:00Z">
              <w:rPr>
                <w:sz w:val="22"/>
                <w:szCs w:val="22"/>
              </w:rPr>
            </w:rPrChange>
          </w:rPr>
          <w:t>. If we can indeed show that this is in all patients around the same age, it would be interesting to see what differs.</w:t>
        </w:r>
      </w:ins>
      <w:ins w:id="572" w:author="Alexander Steemers" w:date="2025-07-11T14:41:00Z" w16du:dateUtc="2025-07-11T12:41:00Z">
        <w:r w:rsidR="006F0B55">
          <w:rPr>
            <w:sz w:val="22"/>
            <w:szCs w:val="22"/>
            <w:highlight w:val="yellow"/>
          </w:rPr>
          <w:t xml:space="preserve"> </w:t>
        </w:r>
      </w:ins>
      <w:ins w:id="573" w:author="Alexander Steemers" w:date="2025-07-01T15:43:00Z" w16du:dateUtc="2025-07-01T13:43:00Z">
        <w:r w:rsidRPr="004E0303">
          <w:rPr>
            <w:sz w:val="22"/>
            <w:szCs w:val="22"/>
            <w:highlight w:val="yellow"/>
            <w:rPrChange w:id="574" w:author="Alexander Steemers" w:date="2025-07-11T11:40:00Z" w16du:dateUtc="2025-07-11T09:40:00Z">
              <w:rPr>
                <w:sz w:val="22"/>
                <w:szCs w:val="22"/>
              </w:rPr>
            </w:rPrChange>
          </w:rPr>
          <w:t>Is there a correlation?</w:t>
        </w:r>
        <w:r w:rsidRPr="004E0303">
          <w:rPr>
            <w:sz w:val="22"/>
            <w:szCs w:val="22"/>
          </w:rPr>
          <w:t xml:space="preserve"> </w:t>
        </w:r>
      </w:ins>
      <w:ins w:id="575" w:author="Alexander Steemers" w:date="2025-07-01T15:44:00Z" w16du:dateUtc="2025-07-01T13:44:00Z">
        <w:r>
          <w:rPr>
            <w:sz w:val="22"/>
            <w:szCs w:val="22"/>
          </w:rPr>
          <w:t>Based on previous findings</w:t>
        </w:r>
      </w:ins>
      <w:ins w:id="576" w:author="Alexander Steemers" w:date="2025-07-07T13:03:00Z" w16du:dateUtc="2025-07-07T11:03:00Z">
        <w:r w:rsidR="004E67CB">
          <w:rPr>
            <w:sz w:val="22"/>
            <w:szCs w:val="22"/>
          </w:rPr>
          <w:t xml:space="preserve"> (</w:t>
        </w:r>
        <w:r w:rsidR="004E67CB" w:rsidRPr="004E67CB">
          <w:rPr>
            <w:sz w:val="22"/>
            <w:szCs w:val="22"/>
          </w:rPr>
          <w:t>https://www.nature.com/articles/s41586-025-08817-2</w:t>
        </w:r>
        <w:r w:rsidR="004E67CB">
          <w:rPr>
            <w:sz w:val="22"/>
            <w:szCs w:val="22"/>
          </w:rPr>
          <w:t>)</w:t>
        </w:r>
      </w:ins>
      <w:ins w:id="577" w:author="Alexander Steemers" w:date="2025-07-01T15:44:00Z" w16du:dateUtc="2025-07-01T13:44:00Z">
        <w:r>
          <w:rPr>
            <w:sz w:val="22"/>
            <w:szCs w:val="22"/>
          </w:rPr>
          <w:t xml:space="preserve">, </w:t>
        </w:r>
      </w:ins>
      <w:ins w:id="578" w:author="Alexander Steemers" w:date="2025-07-01T15:45:00Z" w16du:dateUtc="2025-07-01T13:45:00Z">
        <w:r>
          <w:rPr>
            <w:sz w:val="22"/>
            <w:szCs w:val="22"/>
          </w:rPr>
          <w:t xml:space="preserve">we expect a </w:t>
        </w:r>
      </w:ins>
      <w:ins w:id="579" w:author="Alexander Steemers" w:date="2025-07-01T15:44:00Z" w16du:dateUtc="2025-07-01T13:44:00Z">
        <w:r w:rsidRPr="00DE54AA">
          <w:rPr>
            <w:sz w:val="22"/>
            <w:szCs w:val="22"/>
          </w:rPr>
          <w:t>trend of younger age of onset correlating with more explosive</w:t>
        </w:r>
      </w:ins>
      <w:ins w:id="580" w:author="Alexander Steemers" w:date="2025-07-01T15:45:00Z" w16du:dateUtc="2025-07-01T13:45:00Z">
        <w:r>
          <w:rPr>
            <w:sz w:val="22"/>
            <w:szCs w:val="22"/>
          </w:rPr>
          <w:t xml:space="preserve"> </w:t>
        </w:r>
      </w:ins>
      <w:ins w:id="581" w:author="Alexander Steemers" w:date="2025-07-01T15:44:00Z" w16du:dateUtc="2025-07-01T13:44:00Z">
        <w:r w:rsidRPr="00DE54AA">
          <w:rPr>
            <w:sz w:val="22"/>
            <w:szCs w:val="22"/>
          </w:rPr>
          <w:t>growth together with a shorter duration between the beginning of</w:t>
        </w:r>
      </w:ins>
      <w:ins w:id="582" w:author="Alexander Steemers" w:date="2025-07-01T15:45:00Z" w16du:dateUtc="2025-07-01T13:45:00Z">
        <w:r>
          <w:rPr>
            <w:sz w:val="22"/>
            <w:szCs w:val="22"/>
          </w:rPr>
          <w:t xml:space="preserve"> </w:t>
        </w:r>
      </w:ins>
      <w:ins w:id="583" w:author="Alexander Steemers" w:date="2025-07-01T15:44:00Z" w16du:dateUtc="2025-07-01T13:44:00Z">
        <w:r w:rsidRPr="00DE54AA">
          <w:rPr>
            <w:sz w:val="22"/>
            <w:szCs w:val="22"/>
          </w:rPr>
          <w:t>clonal expansion and diagnosis</w:t>
        </w:r>
      </w:ins>
      <w:ins w:id="584" w:author="Alexander Steemers" w:date="2025-07-01T15:45:00Z" w16du:dateUtc="2025-07-01T13:45:00Z">
        <w:r>
          <w:rPr>
            <w:sz w:val="22"/>
            <w:szCs w:val="22"/>
          </w:rPr>
          <w:t>. Is this what we see in BL as well?</w:t>
        </w:r>
      </w:ins>
    </w:p>
    <w:p w14:paraId="398D101D" w14:textId="0E171A0F" w:rsidR="00182E16" w:rsidRPr="00925D92" w:rsidRDefault="00182E16">
      <w:pPr>
        <w:ind w:left="1080"/>
        <w:jc w:val="both"/>
        <w:rPr>
          <w:ins w:id="585" w:author="Alexander Steemers" w:date="2025-06-28T15:05:00Z" w16du:dateUtc="2025-06-28T13:05:00Z"/>
          <w:b/>
          <w:bCs/>
          <w:sz w:val="22"/>
          <w:szCs w:val="22"/>
          <w:rPrChange w:id="586" w:author="Alexander Steemers" w:date="2025-07-01T15:52:00Z" w16du:dateUtc="2025-07-01T13:52:00Z">
            <w:rPr>
              <w:ins w:id="587" w:author="Alexander Steemers" w:date="2025-06-28T15:05:00Z" w16du:dateUtc="2025-06-28T13:05:00Z"/>
              <w:lang w:val="en-US"/>
            </w:rPr>
          </w:rPrChange>
        </w:rPr>
        <w:pPrChange w:id="588" w:author="Alexander Steemers" w:date="2025-07-01T15:52:00Z" w16du:dateUtc="2025-07-01T13:52:00Z">
          <w:pPr>
            <w:jc w:val="both"/>
          </w:pPr>
        </w:pPrChange>
      </w:pPr>
      <w:ins w:id="589" w:author="Alexander Steemers" w:date="2025-06-28T15:06:00Z" w16du:dateUtc="2025-06-28T13:06:00Z">
        <w:r w:rsidRPr="00925D92">
          <w:rPr>
            <w:b/>
            <w:bCs/>
            <w:sz w:val="22"/>
            <w:szCs w:val="22"/>
            <w:rPrChange w:id="590" w:author="Alexander Steemers" w:date="2025-07-01T15:52:00Z" w16du:dateUtc="2025-07-01T13:52:00Z">
              <w:rPr>
                <w:lang w:val="en-US"/>
              </w:rPr>
            </w:rPrChange>
          </w:rPr>
          <w:t>Figure 5</w:t>
        </w:r>
      </w:ins>
      <w:ins w:id="591" w:author="Alexander Steemers" w:date="2025-07-01T15:52:00Z" w16du:dateUtc="2025-07-01T13:52:00Z">
        <w:r w:rsidR="00925D92">
          <w:rPr>
            <w:b/>
            <w:bCs/>
            <w:sz w:val="22"/>
            <w:szCs w:val="22"/>
          </w:rPr>
          <w:t>:</w:t>
        </w:r>
      </w:ins>
      <w:ins w:id="592" w:author="Alexander Steemers" w:date="2025-06-28T15:06:00Z" w16du:dateUtc="2025-06-28T13:06:00Z">
        <w:r w:rsidRPr="00925D92">
          <w:rPr>
            <w:b/>
            <w:bCs/>
            <w:sz w:val="22"/>
            <w:szCs w:val="22"/>
            <w:rPrChange w:id="593" w:author="Alexander Steemers" w:date="2025-07-01T15:52:00Z" w16du:dateUtc="2025-07-01T13:52:00Z">
              <w:rPr>
                <w:lang w:val="en-US"/>
              </w:rPr>
            </w:rPrChange>
          </w:rPr>
          <w:t xml:space="preserve"> </w:t>
        </w:r>
        <w:r w:rsidRPr="00925D92">
          <w:rPr>
            <w:b/>
            <w:bCs/>
            <w:sz w:val="22"/>
            <w:szCs w:val="22"/>
            <w:rPrChange w:id="594" w:author="Alexander Steemers" w:date="2025-07-01T15:52:00Z" w16du:dateUtc="2025-07-01T13:52:00Z">
              <w:rPr>
                <w:sz w:val="22"/>
                <w:szCs w:val="22"/>
                <w:lang w:val="en-US"/>
              </w:rPr>
            </w:rPrChange>
          </w:rPr>
          <w:t>Growth rates</w:t>
        </w:r>
      </w:ins>
      <w:ins w:id="595" w:author="Alexander Steemers" w:date="2025-07-01T15:52:00Z" w16du:dateUtc="2025-07-01T13:52:00Z">
        <w:r w:rsidR="00925D92">
          <w:rPr>
            <w:b/>
            <w:bCs/>
            <w:sz w:val="22"/>
            <w:szCs w:val="22"/>
          </w:rPr>
          <w:t xml:space="preserve"> and correlation with age</w:t>
        </w:r>
      </w:ins>
      <w:ins w:id="596" w:author="Alexander Steemers" w:date="2025-06-28T15:11:00Z" w16du:dateUtc="2025-06-28T13:11:00Z">
        <w:r w:rsidR="00074CDB" w:rsidRPr="00925D92">
          <w:rPr>
            <w:b/>
            <w:bCs/>
            <w:sz w:val="22"/>
            <w:szCs w:val="22"/>
            <w:rPrChange w:id="597" w:author="Alexander Steemers" w:date="2025-07-01T15:52:00Z" w16du:dateUtc="2025-07-01T13:52:00Z">
              <w:rPr>
                <w:sz w:val="22"/>
                <w:szCs w:val="22"/>
                <w:lang w:val="en-US"/>
              </w:rPr>
            </w:rPrChange>
          </w:rPr>
          <w:t>.</w:t>
        </w:r>
      </w:ins>
      <w:ins w:id="598" w:author="Alexander Steemers" w:date="2025-07-11T14:59:00Z" w16du:dateUtc="2025-07-11T12:59:00Z">
        <w:r w:rsidR="005A7D5F">
          <w:rPr>
            <w:b/>
            <w:bCs/>
            <w:sz w:val="22"/>
            <w:szCs w:val="22"/>
          </w:rPr>
          <w:t xml:space="preserve"> (maybe fig 4)</w:t>
        </w:r>
      </w:ins>
    </w:p>
    <w:p w14:paraId="5C74CFA9" w14:textId="77777777" w:rsidR="00182E16" w:rsidRPr="00EE3503" w:rsidRDefault="00182E16">
      <w:pPr>
        <w:pStyle w:val="ListParagraph"/>
        <w:numPr>
          <w:ilvl w:val="0"/>
          <w:numId w:val="8"/>
        </w:numPr>
        <w:ind w:left="1440"/>
        <w:jc w:val="both"/>
        <w:rPr>
          <w:ins w:id="599" w:author="Alexander Steemers" w:date="2025-06-28T15:05:00Z"/>
          <w:sz w:val="22"/>
          <w:szCs w:val="22"/>
          <w:rPrChange w:id="600" w:author="Alexander Steemers" w:date="2025-06-30T17:34:00Z" w16du:dateUtc="2025-06-30T15:34:00Z">
            <w:rPr>
              <w:ins w:id="601" w:author="Alexander Steemers" w:date="2025-06-28T15:05:00Z"/>
              <w:lang w:val="en-US"/>
            </w:rPr>
          </w:rPrChange>
        </w:rPr>
        <w:pPrChange w:id="602" w:author="Alexander Steemers" w:date="2025-07-01T15:52:00Z" w16du:dateUtc="2025-07-01T13:52:00Z">
          <w:pPr>
            <w:numPr>
              <w:numId w:val="6"/>
            </w:numPr>
            <w:ind w:left="360" w:hanging="360"/>
            <w:jc w:val="both"/>
          </w:pPr>
        </w:pPrChange>
      </w:pPr>
      <w:ins w:id="603" w:author="Alexander Steemers" w:date="2025-06-28T15:05:00Z">
        <w:r w:rsidRPr="00EE3503">
          <w:rPr>
            <w:sz w:val="22"/>
            <w:szCs w:val="22"/>
            <w:rPrChange w:id="604" w:author="Alexander Steemers" w:date="2025-06-30T17:34:00Z" w16du:dateUtc="2025-06-30T15:34:00Z">
              <w:rPr>
                <w:lang w:val="en-US"/>
              </w:rPr>
            </w:rPrChange>
          </w:rPr>
          <w:t>Growth rates vs latency period</w:t>
        </w:r>
      </w:ins>
    </w:p>
    <w:p w14:paraId="084F7D4F" w14:textId="77777777" w:rsidR="00182E16" w:rsidRPr="00EE3503" w:rsidRDefault="00182E16">
      <w:pPr>
        <w:pStyle w:val="ListParagraph"/>
        <w:numPr>
          <w:ilvl w:val="0"/>
          <w:numId w:val="8"/>
        </w:numPr>
        <w:ind w:left="1440"/>
        <w:jc w:val="both"/>
        <w:rPr>
          <w:ins w:id="605" w:author="Alexander Steemers" w:date="2025-06-28T15:05:00Z"/>
          <w:sz w:val="22"/>
          <w:szCs w:val="22"/>
          <w:rPrChange w:id="606" w:author="Alexander Steemers" w:date="2025-06-30T17:34:00Z" w16du:dateUtc="2025-06-30T15:34:00Z">
            <w:rPr>
              <w:ins w:id="607" w:author="Alexander Steemers" w:date="2025-06-28T15:05:00Z"/>
              <w:lang w:val="en-US"/>
            </w:rPr>
          </w:rPrChange>
        </w:rPr>
        <w:pPrChange w:id="608" w:author="Alexander Steemers" w:date="2025-07-01T15:52:00Z" w16du:dateUtc="2025-07-01T13:52:00Z">
          <w:pPr>
            <w:numPr>
              <w:numId w:val="6"/>
            </w:numPr>
            <w:ind w:left="360" w:hanging="360"/>
            <w:jc w:val="both"/>
          </w:pPr>
        </w:pPrChange>
      </w:pPr>
      <w:ins w:id="609" w:author="Alexander Steemers" w:date="2025-06-28T15:05:00Z">
        <w:r w:rsidRPr="00EE3503">
          <w:rPr>
            <w:sz w:val="22"/>
            <w:szCs w:val="22"/>
            <w:rPrChange w:id="610" w:author="Alexander Steemers" w:date="2025-06-30T17:34:00Z" w16du:dateUtc="2025-06-30T15:34:00Z">
              <w:rPr>
                <w:lang w:val="en-US"/>
              </w:rPr>
            </w:rPrChange>
          </w:rPr>
          <w:t>Doubling time vs latency period</w:t>
        </w:r>
      </w:ins>
    </w:p>
    <w:p w14:paraId="7C54D6E7" w14:textId="77777777" w:rsidR="00182E16" w:rsidRPr="00EE3503" w:rsidRDefault="00182E16" w:rsidP="00182E16">
      <w:pPr>
        <w:jc w:val="both"/>
        <w:rPr>
          <w:sz w:val="22"/>
          <w:szCs w:val="22"/>
          <w:rPrChange w:id="611" w:author="Alexander Steemers" w:date="2025-06-30T17:34:00Z" w16du:dateUtc="2025-06-30T15:34:00Z">
            <w:rPr>
              <w:b/>
              <w:bCs/>
              <w:sz w:val="32"/>
              <w:szCs w:val="32"/>
            </w:rPr>
          </w:rPrChange>
        </w:rPr>
      </w:pPr>
    </w:p>
    <w:p w14:paraId="0BB3A939" w14:textId="7852F2BD" w:rsidR="00D26D34" w:rsidRPr="00EE3503" w:rsidRDefault="00D26D34" w:rsidP="004E3F21">
      <w:pPr>
        <w:jc w:val="both"/>
        <w:rPr>
          <w:b/>
          <w:bCs/>
          <w:sz w:val="32"/>
          <w:szCs w:val="32"/>
        </w:rPr>
      </w:pPr>
      <w:r w:rsidRPr="00EE3503">
        <w:rPr>
          <w:b/>
          <w:bCs/>
          <w:sz w:val="32"/>
          <w:szCs w:val="32"/>
        </w:rPr>
        <w:t>Discussion</w:t>
      </w:r>
    </w:p>
    <w:p w14:paraId="5B91C536" w14:textId="77777777" w:rsidR="00D26D34" w:rsidRPr="00EE3503" w:rsidDel="007D6691" w:rsidRDefault="00D26D34" w:rsidP="004E3F21">
      <w:pPr>
        <w:jc w:val="both"/>
        <w:rPr>
          <w:del w:id="612" w:author="Alexander Steemers" w:date="2025-07-01T15:13:00Z" w16du:dateUtc="2025-07-01T13:13:00Z"/>
          <w:b/>
          <w:bCs/>
          <w:sz w:val="32"/>
          <w:szCs w:val="32"/>
        </w:rPr>
      </w:pPr>
    </w:p>
    <w:p w14:paraId="1B26BBD7" w14:textId="3185970D" w:rsidR="00D26D34" w:rsidRPr="00EE3503" w:rsidDel="007D6691" w:rsidRDefault="00D26D34" w:rsidP="004E3F21">
      <w:pPr>
        <w:jc w:val="both"/>
        <w:rPr>
          <w:del w:id="613" w:author="Alexander Steemers" w:date="2025-07-01T15:13:00Z" w16du:dateUtc="2025-07-01T13:13:00Z"/>
          <w:b/>
          <w:bCs/>
          <w:sz w:val="32"/>
          <w:szCs w:val="32"/>
        </w:rPr>
      </w:pPr>
      <w:del w:id="614" w:author="Alexander Steemers" w:date="2025-07-01T15:13:00Z" w16du:dateUtc="2025-07-01T13:13:00Z">
        <w:r w:rsidRPr="00EE3503" w:rsidDel="007D6691">
          <w:rPr>
            <w:b/>
            <w:bCs/>
            <w:sz w:val="32"/>
            <w:szCs w:val="32"/>
          </w:rPr>
          <w:delText>Literature</w:delText>
        </w:r>
      </w:del>
    </w:p>
    <w:p w14:paraId="56E6FA51" w14:textId="77777777" w:rsidR="00D26D34" w:rsidRPr="00EE3503" w:rsidRDefault="00D26D34" w:rsidP="004E3F21">
      <w:pPr>
        <w:jc w:val="both"/>
        <w:rPr>
          <w:sz w:val="22"/>
          <w:szCs w:val="22"/>
        </w:rPr>
      </w:pPr>
    </w:p>
    <w:p w14:paraId="0DDD233D" w14:textId="063BAC15" w:rsidR="00D26D34" w:rsidRPr="00EE3503" w:rsidRDefault="00D26D34" w:rsidP="004E3F21">
      <w:pPr>
        <w:jc w:val="both"/>
        <w:rPr>
          <w:b/>
          <w:bCs/>
          <w:sz w:val="32"/>
          <w:szCs w:val="32"/>
        </w:rPr>
      </w:pPr>
      <w:r w:rsidRPr="00EE3503">
        <w:rPr>
          <w:b/>
          <w:bCs/>
          <w:sz w:val="32"/>
          <w:szCs w:val="32"/>
        </w:rPr>
        <w:t>Methods</w:t>
      </w:r>
    </w:p>
    <w:p w14:paraId="0DEB1E91" w14:textId="4661179D" w:rsidR="00E5556F" w:rsidRPr="00EE3503" w:rsidRDefault="00E5556F" w:rsidP="004E3F21">
      <w:pPr>
        <w:jc w:val="both"/>
        <w:rPr>
          <w:b/>
          <w:bCs/>
          <w:sz w:val="22"/>
          <w:szCs w:val="22"/>
        </w:rPr>
      </w:pPr>
      <w:r w:rsidRPr="00EE3503">
        <w:rPr>
          <w:b/>
          <w:bCs/>
          <w:sz w:val="22"/>
          <w:szCs w:val="22"/>
        </w:rPr>
        <w:lastRenderedPageBreak/>
        <w:t>Patient samples</w:t>
      </w:r>
    </w:p>
    <w:p w14:paraId="3B0A33FC" w14:textId="3556F8B2" w:rsidR="004E3F21" w:rsidRPr="00EE3503" w:rsidRDefault="00F172FC" w:rsidP="004E3F21">
      <w:pPr>
        <w:jc w:val="both"/>
        <w:rPr>
          <w:sz w:val="22"/>
          <w:szCs w:val="22"/>
        </w:rPr>
      </w:pPr>
      <w:r w:rsidRPr="00EE3503">
        <w:rPr>
          <w:sz w:val="22"/>
          <w:szCs w:val="22"/>
        </w:rPr>
        <w:t>S</w:t>
      </w:r>
      <w:r w:rsidR="004E3F21" w:rsidRPr="00EE3503">
        <w:rPr>
          <w:sz w:val="22"/>
          <w:szCs w:val="22"/>
        </w:rPr>
        <w:t>amples were collecte</w:t>
      </w:r>
      <w:r w:rsidRPr="00EE3503">
        <w:rPr>
          <w:sz w:val="22"/>
          <w:szCs w:val="22"/>
        </w:rPr>
        <w:t>d from patients with Burkitt lymphoma</w:t>
      </w:r>
      <w:r w:rsidR="004E3F21" w:rsidRPr="00EE3503">
        <w:rPr>
          <w:sz w:val="22"/>
          <w:szCs w:val="22"/>
        </w:rPr>
        <w:t xml:space="preserve"> via the biobank of the Princess Máxima Center for Pediatric Oncology in accordance with the Declaration of Helsinki. </w:t>
      </w:r>
      <w:r w:rsidRPr="00EE3503">
        <w:rPr>
          <w:sz w:val="22"/>
          <w:szCs w:val="22"/>
        </w:rPr>
        <w:t>Patients provided informed, written consent for the use of their samples for research</w:t>
      </w:r>
      <w:r w:rsidR="004E3F21" w:rsidRPr="00EE3503">
        <w:rPr>
          <w:sz w:val="22"/>
          <w:szCs w:val="22"/>
        </w:rPr>
        <w:t xml:space="preserve">. </w:t>
      </w:r>
      <w:del w:id="615" w:author="Alexander Steemers" w:date="2025-07-03T15:53:00Z" w16du:dateUtc="2025-07-03T13:53:00Z">
        <w:r w:rsidRPr="00EE3503" w:rsidDel="00DC7B0C">
          <w:rPr>
            <w:sz w:val="22"/>
            <w:szCs w:val="22"/>
          </w:rPr>
          <w:delText>The study was covered under the proposal PMCLAB2022-303 approved by The</w:delText>
        </w:r>
        <w:r w:rsidR="004E3F21" w:rsidRPr="00EE3503" w:rsidDel="00DC7B0C">
          <w:rPr>
            <w:sz w:val="22"/>
            <w:szCs w:val="22"/>
          </w:rPr>
          <w:delText xml:space="preserve"> Institutional Review Board of the Máxim</w:delText>
        </w:r>
        <w:r w:rsidRPr="00EE3503" w:rsidDel="00DC7B0C">
          <w:rPr>
            <w:sz w:val="22"/>
            <w:szCs w:val="22"/>
          </w:rPr>
          <w:delText>a</w:delText>
        </w:r>
        <w:r w:rsidR="004E3F21" w:rsidRPr="00EE3503" w:rsidDel="00DC7B0C">
          <w:rPr>
            <w:sz w:val="22"/>
            <w:szCs w:val="22"/>
          </w:rPr>
          <w:delText xml:space="preserve">. </w:delText>
        </w:r>
      </w:del>
      <w:del w:id="616" w:author="Alexander Steemers" w:date="2025-07-03T15:58:00Z" w16du:dateUtc="2025-07-03T13:58:00Z">
        <w:r w:rsidR="004E3F21" w:rsidRPr="00EE3503" w:rsidDel="000D58CA">
          <w:rPr>
            <w:sz w:val="22"/>
            <w:szCs w:val="22"/>
          </w:rPr>
          <w:delText xml:space="preserve">Clinical information of the patients is summarized in </w:delText>
        </w:r>
        <w:r w:rsidR="004E3F21" w:rsidRPr="00EE3503" w:rsidDel="000D58CA">
          <w:rPr>
            <w:color w:val="FF0000"/>
            <w:sz w:val="22"/>
            <w:szCs w:val="22"/>
          </w:rPr>
          <w:delText xml:space="preserve">Supplementary </w:delText>
        </w:r>
        <w:r w:rsidR="00C16829" w:rsidRPr="00EE3503" w:rsidDel="000D58CA">
          <w:rPr>
            <w:color w:val="FF0000"/>
            <w:sz w:val="22"/>
            <w:szCs w:val="22"/>
          </w:rPr>
          <w:delText>Table X</w:delText>
        </w:r>
        <w:r w:rsidR="004E3F21" w:rsidRPr="00EE3503" w:rsidDel="000D58CA">
          <w:rPr>
            <w:sz w:val="22"/>
            <w:szCs w:val="22"/>
          </w:rPr>
          <w:delText xml:space="preserve">. </w:delText>
        </w:r>
      </w:del>
      <w:ins w:id="617" w:author="Alexander Steemers" w:date="2025-07-03T16:04:00Z" w16du:dateUtc="2025-07-03T14:04:00Z">
        <w:r w:rsidR="000D58CA" w:rsidRPr="000D58CA">
          <w:rPr>
            <w:sz w:val="22"/>
            <w:szCs w:val="22"/>
          </w:rPr>
          <w:t>In addition, bulk WGS data (tumour and matched normal samples) from 15 paediatric BL patients was obtained from our in-house diagnostics database, where samples</w:t>
        </w:r>
        <w:r w:rsidR="000D58CA">
          <w:rPr>
            <w:sz w:val="22"/>
            <w:szCs w:val="22"/>
          </w:rPr>
          <w:t xml:space="preserve"> a</w:t>
        </w:r>
      </w:ins>
      <w:ins w:id="618" w:author="Alexander Steemers" w:date="2025-07-03T16:05:00Z" w16du:dateUtc="2025-07-03T14:05:00Z">
        <w:r w:rsidR="000D58CA">
          <w:rPr>
            <w:sz w:val="22"/>
            <w:szCs w:val="22"/>
          </w:rPr>
          <w:t>re routinely sequenced as part of clinical evaluation</w:t>
        </w:r>
      </w:ins>
      <w:ins w:id="619" w:author="Alexander Steemers" w:date="2025-07-03T16:03:00Z" w16du:dateUtc="2025-07-03T14:03:00Z">
        <w:r w:rsidR="000D58CA">
          <w:rPr>
            <w:sz w:val="22"/>
            <w:szCs w:val="22"/>
          </w:rPr>
          <w:t>.</w:t>
        </w:r>
      </w:ins>
      <w:ins w:id="620" w:author="Alexander Steemers" w:date="2025-07-03T15:53:00Z" w16du:dateUtc="2025-07-03T13:53:00Z">
        <w:r w:rsidR="00DC7B0C">
          <w:rPr>
            <w:sz w:val="22"/>
            <w:szCs w:val="22"/>
          </w:rPr>
          <w:t xml:space="preserve"> </w:t>
        </w:r>
        <w:r w:rsidR="00DC7B0C" w:rsidRPr="00EE3503">
          <w:rPr>
            <w:sz w:val="22"/>
            <w:szCs w:val="22"/>
          </w:rPr>
          <w:t>Th</w:t>
        </w:r>
      </w:ins>
      <w:ins w:id="621" w:author="Alexander Steemers" w:date="2025-07-03T16:03:00Z" w16du:dateUtc="2025-07-03T14:03:00Z">
        <w:r w:rsidR="000D58CA">
          <w:rPr>
            <w:sz w:val="22"/>
            <w:szCs w:val="22"/>
          </w:rPr>
          <w:t>e</w:t>
        </w:r>
      </w:ins>
      <w:ins w:id="622" w:author="Alexander Steemers" w:date="2025-07-03T15:53:00Z" w16du:dateUtc="2025-07-03T13:53:00Z">
        <w:r w:rsidR="00DC7B0C" w:rsidRPr="00EE3503">
          <w:rPr>
            <w:sz w:val="22"/>
            <w:szCs w:val="22"/>
          </w:rPr>
          <w:t xml:space="preserve"> study was covered under the proposal PMCLAB2022-303 approved by </w:t>
        </w:r>
      </w:ins>
      <w:ins w:id="623" w:author="Alexander Steemers" w:date="2025-07-11T11:36:00Z" w16du:dateUtc="2025-07-11T09:36:00Z">
        <w:r w:rsidR="00C3188F">
          <w:rPr>
            <w:sz w:val="22"/>
            <w:szCs w:val="22"/>
          </w:rPr>
          <w:t>t</w:t>
        </w:r>
      </w:ins>
      <w:ins w:id="624" w:author="Alexander Steemers" w:date="2025-07-03T15:53:00Z" w16du:dateUtc="2025-07-03T13:53:00Z">
        <w:r w:rsidR="00DC7B0C" w:rsidRPr="00EE3503">
          <w:rPr>
            <w:sz w:val="22"/>
            <w:szCs w:val="22"/>
          </w:rPr>
          <w:t>he Institutional Review Board of the Máxima.</w:t>
        </w:r>
      </w:ins>
      <w:ins w:id="625" w:author="Alexander Steemers" w:date="2025-07-03T15:58:00Z" w16du:dateUtc="2025-07-03T13:58:00Z">
        <w:r w:rsidR="000D58CA" w:rsidRPr="000D58CA">
          <w:rPr>
            <w:sz w:val="22"/>
            <w:szCs w:val="22"/>
          </w:rPr>
          <w:t xml:space="preserve"> </w:t>
        </w:r>
        <w:r w:rsidR="000D58CA" w:rsidRPr="00EE3503">
          <w:rPr>
            <w:sz w:val="22"/>
            <w:szCs w:val="22"/>
          </w:rPr>
          <w:t xml:space="preserve">Clinical information of the patients, including which sites where sampled, is summarized in </w:t>
        </w:r>
        <w:r w:rsidR="000D58CA" w:rsidRPr="00EE3503">
          <w:rPr>
            <w:color w:val="FF0000"/>
            <w:sz w:val="22"/>
            <w:szCs w:val="22"/>
          </w:rPr>
          <w:t>Supplementary Table</w:t>
        </w:r>
      </w:ins>
      <w:ins w:id="626" w:author="Alexander Steemers" w:date="2025-07-03T16:06:00Z" w16du:dateUtc="2025-07-03T14:06:00Z">
        <w:r w:rsidR="009C4683">
          <w:rPr>
            <w:color w:val="FF0000"/>
            <w:sz w:val="22"/>
            <w:szCs w:val="22"/>
          </w:rPr>
          <w:t>s</w:t>
        </w:r>
      </w:ins>
      <w:ins w:id="627" w:author="Alexander Steemers" w:date="2025-07-03T15:58:00Z" w16du:dateUtc="2025-07-03T13:58:00Z">
        <w:r w:rsidR="000D58CA" w:rsidRPr="00EE3503">
          <w:rPr>
            <w:color w:val="FF0000"/>
            <w:sz w:val="22"/>
            <w:szCs w:val="22"/>
          </w:rPr>
          <w:t xml:space="preserve"> X</w:t>
        </w:r>
        <w:r w:rsidR="000D58CA" w:rsidRPr="00EE3503">
          <w:rPr>
            <w:sz w:val="22"/>
            <w:szCs w:val="22"/>
          </w:rPr>
          <w:t>.</w:t>
        </w:r>
      </w:ins>
    </w:p>
    <w:p w14:paraId="04CA61E8" w14:textId="77777777" w:rsidR="00F172FC" w:rsidRPr="00EE3503" w:rsidRDefault="00F172FC" w:rsidP="004E3F21">
      <w:pPr>
        <w:jc w:val="both"/>
        <w:rPr>
          <w:b/>
          <w:bCs/>
          <w:sz w:val="22"/>
          <w:szCs w:val="22"/>
        </w:rPr>
      </w:pPr>
      <w:r w:rsidRPr="00EE3503">
        <w:rPr>
          <w:b/>
          <w:bCs/>
          <w:sz w:val="22"/>
          <w:szCs w:val="22"/>
        </w:rPr>
        <w:t>Sample work-up</w:t>
      </w:r>
    </w:p>
    <w:p w14:paraId="2DBCF5A8" w14:textId="6A0AA5C2" w:rsidR="00E5556F" w:rsidRPr="00EE3503" w:rsidRDefault="00B057CB" w:rsidP="004E3F21">
      <w:pPr>
        <w:jc w:val="both"/>
        <w:rPr>
          <w:sz w:val="22"/>
          <w:szCs w:val="22"/>
        </w:rPr>
      </w:pPr>
      <w:r w:rsidRPr="00EE3503">
        <w:rPr>
          <w:sz w:val="22"/>
          <w:szCs w:val="22"/>
        </w:rPr>
        <w:t>Samples were worked up for single-cell WGS according to our previously published STAR Protocol</w:t>
      </w:r>
      <w:r w:rsidR="000D17E1" w:rsidRPr="00EE3503">
        <w:rPr>
          <w:sz w:val="22"/>
          <w:szCs w:val="22"/>
        </w:rPr>
        <w:t xml:space="preserve"> guidelines</w:t>
      </w:r>
      <w:sdt>
        <w:sdtPr>
          <w:rPr>
            <w:sz w:val="22"/>
            <w:szCs w:val="22"/>
          </w:rPr>
          <w:alias w:val="SmartCite Citation"/>
          <w:tag w:val="b34848c8-ba63-4a52-8b72-567a6ac06e67:55f267fe-44e3-4173-aa02-0dbb77b9d40f+"/>
          <w:id w:val="-1106729969"/>
          <w:placeholder>
            <w:docPart w:val="DefaultPlaceholder_-1854013440"/>
          </w:placeholder>
        </w:sdtPr>
        <w:sdtContent>
          <w:ins w:id="628" w:author="Alexander Steemers" w:date="2025-07-11T16:20:00Z" w16du:dateUtc="2025-07-11T14:20:00Z">
            <w:r w:rsidR="00777CC9" w:rsidRPr="00777CC9">
              <w:rPr>
                <w:rFonts w:ascii="Aptos" w:eastAsia="Times New Roman" w:hAnsi="Aptos"/>
                <w:sz w:val="22"/>
                <w:vertAlign w:val="superscript"/>
                <w:rPrChange w:id="629" w:author="Alexander Steemers" w:date="2025-07-11T16:20:00Z" w16du:dateUtc="2025-07-11T14:20:00Z">
                  <w:rPr>
                    <w:rFonts w:eastAsia="Times New Roman"/>
                    <w:vertAlign w:val="superscript"/>
                  </w:rPr>
                </w:rPrChange>
              </w:rPr>
              <w:t>15</w:t>
            </w:r>
          </w:ins>
          <w:del w:id="630" w:author="Alexander Steemers" w:date="2025-06-30T17:12:00Z" w16du:dateUtc="2025-06-30T15:12:00Z">
            <w:r w:rsidR="00151C46" w:rsidRPr="00777CC9" w:rsidDel="00F916AA">
              <w:rPr>
                <w:rFonts w:ascii="Aptos" w:eastAsia="Times New Roman" w:hAnsi="Aptos"/>
                <w:sz w:val="22"/>
                <w:vertAlign w:val="superscript"/>
              </w:rPr>
              <w:delText>1</w:delText>
            </w:r>
          </w:del>
        </w:sdtContent>
      </w:sdt>
      <w:ins w:id="631" w:author="Alexander Steemers" w:date="2025-07-04T11:19:00Z" w16du:dateUtc="2025-07-04T09:19:00Z">
        <w:r w:rsidR="0052437A">
          <w:rPr>
            <w:sz w:val="22"/>
            <w:szCs w:val="22"/>
          </w:rPr>
          <w:t xml:space="preserve"> </w:t>
        </w:r>
      </w:ins>
      <w:r w:rsidRPr="00EE3503">
        <w:rPr>
          <w:sz w:val="22"/>
          <w:szCs w:val="22"/>
        </w:rPr>
        <w:t xml:space="preserve">. </w:t>
      </w:r>
      <w:r w:rsidR="00E5556F" w:rsidRPr="00EE3503">
        <w:rPr>
          <w:sz w:val="22"/>
          <w:szCs w:val="22"/>
        </w:rPr>
        <w:t xml:space="preserve">Briefly, samples were </w:t>
      </w:r>
      <w:r w:rsidR="004E3F21" w:rsidRPr="00EE3503">
        <w:rPr>
          <w:sz w:val="22"/>
          <w:szCs w:val="22"/>
        </w:rPr>
        <w:t xml:space="preserve">stained for fluorescence-activated cell sorting (FACS) after thawing. </w:t>
      </w:r>
      <w:r w:rsidR="00D22558" w:rsidRPr="00EE3503">
        <w:rPr>
          <w:sz w:val="22"/>
          <w:szCs w:val="22"/>
        </w:rPr>
        <w:t>Burkitt lymphoma (BL) cells and normal B</w:t>
      </w:r>
      <w:r w:rsidR="00210DF9" w:rsidRPr="00EE3503">
        <w:rPr>
          <w:sz w:val="22"/>
          <w:szCs w:val="22"/>
        </w:rPr>
        <w:t>-</w:t>
      </w:r>
      <w:r w:rsidR="00D22558" w:rsidRPr="00EE3503">
        <w:rPr>
          <w:sz w:val="22"/>
          <w:szCs w:val="22"/>
        </w:rPr>
        <w:t xml:space="preserve">cells were purified on a SH800S Cell Sorter (Sony) using a 100 </w:t>
      </w:r>
      <w:proofErr w:type="spellStart"/>
      <w:r w:rsidR="00D22558" w:rsidRPr="00EE3503">
        <w:rPr>
          <w:rFonts w:ascii="greek" w:hAnsi="greek"/>
          <w:sz w:val="22"/>
          <w:szCs w:val="22"/>
        </w:rPr>
        <w:t>μ</w:t>
      </w:r>
      <w:r w:rsidR="00D22558" w:rsidRPr="00EE3503">
        <w:rPr>
          <w:sz w:val="22"/>
          <w:szCs w:val="22"/>
        </w:rPr>
        <w:t>m</w:t>
      </w:r>
      <w:proofErr w:type="spellEnd"/>
      <w:r w:rsidR="00D22558" w:rsidRPr="00EE3503">
        <w:rPr>
          <w:sz w:val="22"/>
          <w:szCs w:val="22"/>
        </w:rPr>
        <w:t xml:space="preserve"> microfluidic sorting chip. First, manual gates were used to remove debris (FSC-A vs. SSC-A), doublets (FSC-A vs. FSC-H) and dead cells (DAPI+). BL cells </w:t>
      </w:r>
      <w:r w:rsidR="00F172FC" w:rsidRPr="00EE3503">
        <w:rPr>
          <w:sz w:val="22"/>
          <w:szCs w:val="22"/>
        </w:rPr>
        <w:t xml:space="preserve">were identified using the following </w:t>
      </w:r>
      <w:r w:rsidR="00D22558" w:rsidRPr="00EE3503">
        <w:rPr>
          <w:sz w:val="22"/>
          <w:szCs w:val="22"/>
        </w:rPr>
        <w:t xml:space="preserve">surface </w:t>
      </w:r>
      <w:r w:rsidR="00F172FC" w:rsidRPr="00EE3503">
        <w:rPr>
          <w:sz w:val="22"/>
          <w:szCs w:val="22"/>
        </w:rPr>
        <w:t>markers:</w:t>
      </w:r>
      <w:r w:rsidR="00D22558" w:rsidRPr="00EE3503">
        <w:rPr>
          <w:sz w:val="22"/>
          <w:szCs w:val="22"/>
        </w:rPr>
        <w:t xml:space="preserve"> </w:t>
      </w:r>
      <w:r w:rsidR="00937510" w:rsidRPr="00EE3503">
        <w:rPr>
          <w:sz w:val="22"/>
          <w:szCs w:val="22"/>
        </w:rPr>
        <w:t xml:space="preserve">CD20+CD10+ and either </w:t>
      </w:r>
      <w:proofErr w:type="spellStart"/>
      <w:r w:rsidR="00937510" w:rsidRPr="00EE3503">
        <w:rPr>
          <w:sz w:val="22"/>
          <w:szCs w:val="22"/>
        </w:rPr>
        <w:t>IgK</w:t>
      </w:r>
      <w:proofErr w:type="spellEnd"/>
      <w:r w:rsidR="00937510" w:rsidRPr="00EE3503">
        <w:rPr>
          <w:sz w:val="22"/>
          <w:szCs w:val="22"/>
        </w:rPr>
        <w:t>+ or IgL+ (depending on their monoclonal</w:t>
      </w:r>
      <w:r w:rsidR="00D22558" w:rsidRPr="00EE3503">
        <w:rPr>
          <w:sz w:val="22"/>
          <w:szCs w:val="22"/>
        </w:rPr>
        <w:t xml:space="preserve"> </w:t>
      </w:r>
      <w:r w:rsidR="00E15DEA" w:rsidRPr="00EE3503">
        <w:rPr>
          <w:sz w:val="22"/>
          <w:szCs w:val="22"/>
        </w:rPr>
        <w:t xml:space="preserve">immunoglobulin light chain </w:t>
      </w:r>
      <w:r w:rsidR="00937510" w:rsidRPr="00EE3503">
        <w:rPr>
          <w:sz w:val="22"/>
          <w:szCs w:val="22"/>
        </w:rPr>
        <w:t xml:space="preserve">rearrangement). Normal B cells were identified using the following </w:t>
      </w:r>
      <w:r w:rsidR="00D22558" w:rsidRPr="00EE3503">
        <w:rPr>
          <w:sz w:val="22"/>
          <w:szCs w:val="22"/>
        </w:rPr>
        <w:t xml:space="preserve">surface </w:t>
      </w:r>
      <w:r w:rsidR="00937510" w:rsidRPr="00EE3503">
        <w:rPr>
          <w:sz w:val="22"/>
          <w:szCs w:val="22"/>
        </w:rPr>
        <w:t>markers:</w:t>
      </w:r>
      <w:r w:rsidR="00D22558" w:rsidRPr="00EE3503">
        <w:rPr>
          <w:sz w:val="22"/>
          <w:szCs w:val="22"/>
        </w:rPr>
        <w:t xml:space="preserve"> </w:t>
      </w:r>
      <w:r w:rsidR="00937510" w:rsidRPr="00EE3503">
        <w:rPr>
          <w:sz w:val="22"/>
          <w:szCs w:val="22"/>
        </w:rPr>
        <w:t>CD20+CD10</w:t>
      </w:r>
      <w:r w:rsidR="00D22558" w:rsidRPr="00EE3503">
        <w:rPr>
          <w:sz w:val="22"/>
          <w:szCs w:val="22"/>
        </w:rPr>
        <w:t>-</w:t>
      </w:r>
      <w:r w:rsidR="00937510" w:rsidRPr="00EE3503">
        <w:rPr>
          <w:sz w:val="22"/>
          <w:szCs w:val="22"/>
        </w:rPr>
        <w:t>.</w:t>
      </w:r>
      <w:r w:rsidR="00D22558" w:rsidRPr="00EE3503">
        <w:rPr>
          <w:sz w:val="22"/>
          <w:szCs w:val="22"/>
        </w:rPr>
        <w:t xml:space="preserve"> Single </w:t>
      </w:r>
      <w:r w:rsidR="00937510" w:rsidRPr="00EE3503">
        <w:rPr>
          <w:sz w:val="22"/>
          <w:szCs w:val="22"/>
        </w:rPr>
        <w:t xml:space="preserve">BL </w:t>
      </w:r>
      <w:r w:rsidR="00D22558" w:rsidRPr="00EE3503">
        <w:rPr>
          <w:sz w:val="22"/>
          <w:szCs w:val="22"/>
        </w:rPr>
        <w:t xml:space="preserve">cells </w:t>
      </w:r>
      <w:r w:rsidR="00937510" w:rsidRPr="00EE3503">
        <w:rPr>
          <w:sz w:val="22"/>
          <w:szCs w:val="22"/>
        </w:rPr>
        <w:t>and normal B cells were index sorted in a 96-well plate or 384-well plate prepared with PTA-buffer.</w:t>
      </w:r>
      <w:r w:rsidR="00D22558" w:rsidRPr="00EE3503">
        <w:rPr>
          <w:sz w:val="22"/>
          <w:szCs w:val="22"/>
        </w:rPr>
        <w:t xml:space="preserve"> </w:t>
      </w:r>
      <w:r w:rsidR="00937510" w:rsidRPr="00EE3503">
        <w:rPr>
          <w:sz w:val="22"/>
          <w:szCs w:val="22"/>
        </w:rPr>
        <w:t xml:space="preserve"> </w:t>
      </w:r>
      <w:r w:rsidR="00D22558" w:rsidRPr="00EE3503">
        <w:rPr>
          <w:sz w:val="22"/>
          <w:szCs w:val="22"/>
        </w:rPr>
        <w:t xml:space="preserve">Bulk </w:t>
      </w:r>
      <w:r w:rsidR="00937510" w:rsidRPr="00EE3503">
        <w:rPr>
          <w:sz w:val="22"/>
          <w:szCs w:val="22"/>
        </w:rPr>
        <w:t xml:space="preserve">BL cells were </w:t>
      </w:r>
      <w:r w:rsidR="00D22558" w:rsidRPr="00EE3503">
        <w:rPr>
          <w:sz w:val="22"/>
          <w:szCs w:val="22"/>
        </w:rPr>
        <w:t xml:space="preserve">then </w:t>
      </w:r>
      <w:r w:rsidR="00937510" w:rsidRPr="00EE3503">
        <w:rPr>
          <w:sz w:val="22"/>
          <w:szCs w:val="22"/>
        </w:rPr>
        <w:t xml:space="preserve">sorted for DNA isolation. Representative gating strategies are shown in </w:t>
      </w:r>
      <w:r w:rsidR="00937510" w:rsidRPr="00EE3503">
        <w:rPr>
          <w:color w:val="FF0000"/>
          <w:sz w:val="22"/>
          <w:szCs w:val="22"/>
        </w:rPr>
        <w:t>Supplementary Fig. X</w:t>
      </w:r>
      <w:r w:rsidR="00937510" w:rsidRPr="00EE3503">
        <w:rPr>
          <w:sz w:val="22"/>
          <w:szCs w:val="22"/>
        </w:rPr>
        <w:t>.</w:t>
      </w:r>
      <w:r w:rsidR="00E15DEA" w:rsidRPr="00EE3503">
        <w:rPr>
          <w:sz w:val="22"/>
          <w:szCs w:val="22"/>
        </w:rPr>
        <w:t xml:space="preserve"> All antibodies were obtained from </w:t>
      </w:r>
      <w:proofErr w:type="spellStart"/>
      <w:r w:rsidR="00E15DEA" w:rsidRPr="00EE3503">
        <w:rPr>
          <w:sz w:val="22"/>
          <w:szCs w:val="22"/>
        </w:rPr>
        <w:t>BioLegend</w:t>
      </w:r>
      <w:proofErr w:type="spellEnd"/>
      <w:r w:rsidR="00E15DEA" w:rsidRPr="00EE3503">
        <w:rPr>
          <w:sz w:val="22"/>
          <w:szCs w:val="22"/>
        </w:rPr>
        <w:t>. Antibodies used for BL and normal B</w:t>
      </w:r>
      <w:r w:rsidR="00210DF9" w:rsidRPr="00EE3503">
        <w:rPr>
          <w:sz w:val="22"/>
          <w:szCs w:val="22"/>
        </w:rPr>
        <w:t>-</w:t>
      </w:r>
      <w:r w:rsidR="00E15DEA" w:rsidRPr="00EE3503">
        <w:rPr>
          <w:sz w:val="22"/>
          <w:szCs w:val="22"/>
        </w:rPr>
        <w:t xml:space="preserve">cell populations: CD20-FITC (clone 2H7, 1:25, #302303), CD10-APC (clone HI10a, 1:50, #312209), </w:t>
      </w:r>
      <w:proofErr w:type="spellStart"/>
      <w:r w:rsidR="00E15DEA" w:rsidRPr="00EE3503">
        <w:rPr>
          <w:sz w:val="22"/>
          <w:szCs w:val="22"/>
        </w:rPr>
        <w:t>IgK</w:t>
      </w:r>
      <w:proofErr w:type="spellEnd"/>
      <w:r w:rsidR="00E15DEA" w:rsidRPr="00EE3503">
        <w:rPr>
          <w:sz w:val="22"/>
          <w:szCs w:val="22"/>
        </w:rPr>
        <w:t>-PE/Cy7 (clone MHK-49, 1:50, #316520), IgL-AF700 (clone MHL-38, 1:25, #316631).</w:t>
      </w:r>
    </w:p>
    <w:p w14:paraId="4B806A1F" w14:textId="77777777" w:rsidR="00E5556F" w:rsidRPr="00EE3503" w:rsidRDefault="00E5556F" w:rsidP="00E5556F">
      <w:pPr>
        <w:jc w:val="both"/>
        <w:rPr>
          <w:b/>
          <w:bCs/>
          <w:sz w:val="22"/>
          <w:szCs w:val="22"/>
        </w:rPr>
      </w:pPr>
      <w:r w:rsidRPr="00EE3503">
        <w:rPr>
          <w:b/>
          <w:bCs/>
          <w:sz w:val="22"/>
          <w:szCs w:val="22"/>
        </w:rPr>
        <w:t>Germline controls</w:t>
      </w:r>
    </w:p>
    <w:p w14:paraId="1873F93C" w14:textId="113C8B96" w:rsidR="00E5556F" w:rsidRPr="00EE3503" w:rsidRDefault="00E5556F" w:rsidP="00E5556F">
      <w:pPr>
        <w:jc w:val="both"/>
        <w:rPr>
          <w:sz w:val="22"/>
          <w:szCs w:val="22"/>
        </w:rPr>
      </w:pPr>
      <w:r w:rsidRPr="00EE3503">
        <w:rPr>
          <w:sz w:val="22"/>
          <w:szCs w:val="22"/>
        </w:rPr>
        <w:t>Mesenchymal stromal cells (MSC</w:t>
      </w:r>
      <w:r w:rsidR="0023531B" w:rsidRPr="00EE3503">
        <w:rPr>
          <w:sz w:val="22"/>
          <w:szCs w:val="22"/>
        </w:rPr>
        <w:t>s</w:t>
      </w:r>
      <w:r w:rsidRPr="00EE3503">
        <w:rPr>
          <w:sz w:val="22"/>
          <w:szCs w:val="22"/>
        </w:rPr>
        <w:t xml:space="preserve">) were cultured from the bone marrow </w:t>
      </w:r>
      <w:r w:rsidR="00CD60E7" w:rsidRPr="00EE3503">
        <w:rPr>
          <w:sz w:val="22"/>
          <w:szCs w:val="22"/>
        </w:rPr>
        <w:t>fraction of 500,00 cells/well in 12-well culture dishes with 2</w:t>
      </w:r>
      <w:r w:rsidR="00D22558" w:rsidRPr="00EE3503">
        <w:rPr>
          <w:sz w:val="22"/>
          <w:szCs w:val="22"/>
        </w:rPr>
        <w:t xml:space="preserve"> </w:t>
      </w:r>
      <w:r w:rsidR="00CD60E7" w:rsidRPr="00EE3503">
        <w:rPr>
          <w:sz w:val="22"/>
          <w:szCs w:val="22"/>
        </w:rPr>
        <w:t xml:space="preserve">mL </w:t>
      </w:r>
      <w:r w:rsidRPr="00EE3503">
        <w:rPr>
          <w:sz w:val="22"/>
          <w:szCs w:val="22"/>
        </w:rPr>
        <w:t>Advanced DMEM-F12 medium (#</w:t>
      </w:r>
      <w:r w:rsidR="00CD60E7" w:rsidRPr="00EE3503">
        <w:rPr>
          <w:sz w:val="22"/>
          <w:szCs w:val="22"/>
        </w:rPr>
        <w:t>12634010</w:t>
      </w:r>
      <w:r w:rsidRPr="00EE3503">
        <w:rPr>
          <w:sz w:val="22"/>
          <w:szCs w:val="22"/>
        </w:rPr>
        <w:t>, Gibco) supplemented with 10% FBS (Gibco)</w:t>
      </w:r>
      <w:r w:rsidR="00CD60E7" w:rsidRPr="00EE3503">
        <w:rPr>
          <w:sz w:val="22"/>
          <w:szCs w:val="22"/>
        </w:rPr>
        <w:t xml:space="preserve">, </w:t>
      </w:r>
      <w:r w:rsidRPr="00EE3503">
        <w:rPr>
          <w:sz w:val="22"/>
          <w:szCs w:val="22"/>
        </w:rPr>
        <w:t xml:space="preserve">1% </w:t>
      </w:r>
      <w:proofErr w:type="spellStart"/>
      <w:r w:rsidRPr="00EE3503">
        <w:rPr>
          <w:sz w:val="22"/>
          <w:szCs w:val="22"/>
        </w:rPr>
        <w:t>GlutaMax</w:t>
      </w:r>
      <w:proofErr w:type="spellEnd"/>
      <w:r w:rsidRPr="00EE3503">
        <w:rPr>
          <w:sz w:val="22"/>
          <w:szCs w:val="22"/>
        </w:rPr>
        <w:t xml:space="preserve"> (#35050061, Gibco)</w:t>
      </w:r>
      <w:r w:rsidR="00CD60E7" w:rsidRPr="00EE3503">
        <w:rPr>
          <w:sz w:val="22"/>
          <w:szCs w:val="22"/>
        </w:rPr>
        <w:t xml:space="preserve"> and 1% Penicillin-Streptomycin (#15140122, </w:t>
      </w:r>
      <w:proofErr w:type="spellStart"/>
      <w:r w:rsidR="00CD60E7" w:rsidRPr="00EE3503">
        <w:rPr>
          <w:sz w:val="22"/>
          <w:szCs w:val="22"/>
        </w:rPr>
        <w:t>Thermo</w:t>
      </w:r>
      <w:proofErr w:type="spellEnd"/>
      <w:r w:rsidR="00CD60E7" w:rsidRPr="00EE3503">
        <w:rPr>
          <w:sz w:val="22"/>
          <w:szCs w:val="22"/>
        </w:rPr>
        <w:t xml:space="preserve"> Fisher Scientific)</w:t>
      </w:r>
      <w:r w:rsidRPr="00EE3503">
        <w:rPr>
          <w:sz w:val="22"/>
          <w:szCs w:val="22"/>
        </w:rPr>
        <w:t xml:space="preserve">. </w:t>
      </w:r>
      <w:r w:rsidR="00CD60E7" w:rsidRPr="00EE3503">
        <w:rPr>
          <w:sz w:val="22"/>
          <w:szCs w:val="22"/>
        </w:rPr>
        <w:t xml:space="preserve">Medium was refreshed every other day to remove non-adherent cells and </w:t>
      </w:r>
      <w:r w:rsidRPr="00EE3503">
        <w:rPr>
          <w:sz w:val="22"/>
          <w:szCs w:val="22"/>
        </w:rPr>
        <w:t xml:space="preserve">MSCs </w:t>
      </w:r>
      <w:r w:rsidR="00CD60E7" w:rsidRPr="00EE3503">
        <w:rPr>
          <w:sz w:val="22"/>
          <w:szCs w:val="22"/>
        </w:rPr>
        <w:t xml:space="preserve">were </w:t>
      </w:r>
      <w:r w:rsidRPr="00EE3503">
        <w:rPr>
          <w:sz w:val="22"/>
          <w:szCs w:val="22"/>
        </w:rPr>
        <w:t>be harvested when confluent (after approximately 3 weeks).</w:t>
      </w:r>
    </w:p>
    <w:p w14:paraId="6312CF76" w14:textId="1C178B3A" w:rsidR="00E5556F" w:rsidRPr="00EE3503" w:rsidRDefault="00CD60E7" w:rsidP="004E3F21">
      <w:pPr>
        <w:jc w:val="both"/>
        <w:rPr>
          <w:b/>
          <w:bCs/>
          <w:sz w:val="22"/>
          <w:szCs w:val="22"/>
        </w:rPr>
      </w:pPr>
      <w:r w:rsidRPr="00EE3503">
        <w:rPr>
          <w:b/>
          <w:bCs/>
          <w:sz w:val="22"/>
          <w:szCs w:val="22"/>
        </w:rPr>
        <w:t>DNA isolation and WGS</w:t>
      </w:r>
    </w:p>
    <w:p w14:paraId="637340EA" w14:textId="57E2C780" w:rsidR="00112485" w:rsidRPr="00EE3503" w:rsidRDefault="00112485" w:rsidP="00112485">
      <w:pPr>
        <w:jc w:val="both"/>
        <w:rPr>
          <w:sz w:val="22"/>
          <w:szCs w:val="22"/>
        </w:rPr>
      </w:pPr>
      <w:r w:rsidRPr="00EE3503">
        <w:rPr>
          <w:sz w:val="22"/>
          <w:szCs w:val="22"/>
        </w:rPr>
        <w:t>DNA was isolated from cell pellets of bul</w:t>
      </w:r>
      <w:r w:rsidR="0092281E" w:rsidRPr="00EE3503">
        <w:rPr>
          <w:sz w:val="22"/>
          <w:szCs w:val="22"/>
        </w:rPr>
        <w:t>k</w:t>
      </w:r>
      <w:r w:rsidRPr="00EE3503">
        <w:rPr>
          <w:sz w:val="22"/>
          <w:szCs w:val="22"/>
        </w:rPr>
        <w:t xml:space="preserve"> BL cells and MSCs using the </w:t>
      </w:r>
      <w:proofErr w:type="spellStart"/>
      <w:r w:rsidRPr="00EE3503">
        <w:rPr>
          <w:sz w:val="22"/>
          <w:szCs w:val="22"/>
        </w:rPr>
        <w:t>DNeasy</w:t>
      </w:r>
      <w:proofErr w:type="spellEnd"/>
      <w:r w:rsidRPr="00EE3503">
        <w:rPr>
          <w:sz w:val="22"/>
          <w:szCs w:val="22"/>
        </w:rPr>
        <w:t xml:space="preserve"> DNA Micro Kit (#56304</w:t>
      </w:r>
      <w:r w:rsidR="00E923C2" w:rsidRPr="00EE3503">
        <w:rPr>
          <w:sz w:val="22"/>
          <w:szCs w:val="22"/>
        </w:rPr>
        <w:t>, Qiagen</w:t>
      </w:r>
      <w:r w:rsidRPr="00EE3503">
        <w:rPr>
          <w:sz w:val="22"/>
          <w:szCs w:val="22"/>
        </w:rPr>
        <w:t>), following the manufacturer’s instructions. The standard protocol was slightly adjusted by adding 2</w:t>
      </w:r>
      <w:r w:rsidRPr="00EE3503">
        <w:rPr>
          <w:rFonts w:ascii="Arial" w:hAnsi="Arial" w:cs="Arial"/>
          <w:sz w:val="22"/>
          <w:szCs w:val="22"/>
        </w:rPr>
        <w:t> </w:t>
      </w:r>
      <w:r w:rsidRPr="00EE3503">
        <w:rPr>
          <w:sz w:val="22"/>
          <w:szCs w:val="22"/>
        </w:rPr>
        <w:t>µL RNase A (#19101</w:t>
      </w:r>
      <w:r w:rsidR="00E923C2" w:rsidRPr="00EE3503">
        <w:rPr>
          <w:sz w:val="22"/>
          <w:szCs w:val="22"/>
        </w:rPr>
        <w:t>, Qiagen</w:t>
      </w:r>
      <w:r w:rsidRPr="00EE3503">
        <w:rPr>
          <w:sz w:val="22"/>
          <w:szCs w:val="22"/>
        </w:rPr>
        <w:t>) during the lysis step and eluting DNA in 50</w:t>
      </w:r>
      <w:r w:rsidRPr="00EE3503">
        <w:rPr>
          <w:rFonts w:ascii="Arial" w:hAnsi="Arial" w:cs="Arial"/>
          <w:sz w:val="22"/>
          <w:szCs w:val="22"/>
        </w:rPr>
        <w:t> </w:t>
      </w:r>
      <w:r w:rsidRPr="00EE3503">
        <w:rPr>
          <w:sz w:val="22"/>
          <w:szCs w:val="22"/>
        </w:rPr>
        <w:t>µL low EDTA TE buffer (10</w:t>
      </w:r>
      <w:r w:rsidRPr="00EE3503">
        <w:rPr>
          <w:rFonts w:ascii="Arial" w:hAnsi="Arial" w:cs="Arial"/>
          <w:sz w:val="22"/>
          <w:szCs w:val="22"/>
        </w:rPr>
        <w:t> </w:t>
      </w:r>
      <w:r w:rsidRPr="00EE3503">
        <w:rPr>
          <w:sz w:val="22"/>
          <w:szCs w:val="22"/>
        </w:rPr>
        <w:t>mM Tris, 0.1</w:t>
      </w:r>
      <w:r w:rsidRPr="00EE3503">
        <w:rPr>
          <w:rFonts w:ascii="Arial" w:hAnsi="Arial" w:cs="Arial"/>
          <w:sz w:val="22"/>
          <w:szCs w:val="22"/>
        </w:rPr>
        <w:t> </w:t>
      </w:r>
      <w:r w:rsidRPr="00EE3503">
        <w:rPr>
          <w:sz w:val="22"/>
          <w:szCs w:val="22"/>
        </w:rPr>
        <w:t>mM EDTA, G Biosciences</w:t>
      </w:r>
      <w:r w:rsidR="002D22D0" w:rsidRPr="00EE3503">
        <w:rPr>
          <w:sz w:val="22"/>
          <w:szCs w:val="22"/>
        </w:rPr>
        <w:t>, #786150</w:t>
      </w:r>
      <w:r w:rsidRPr="00EE3503">
        <w:rPr>
          <w:sz w:val="22"/>
          <w:szCs w:val="22"/>
        </w:rPr>
        <w:t xml:space="preserve">). </w:t>
      </w:r>
    </w:p>
    <w:p w14:paraId="16074393" w14:textId="3257AFE5" w:rsidR="00E923C2" w:rsidRPr="00EE3503" w:rsidRDefault="00112485" w:rsidP="00112485">
      <w:pPr>
        <w:jc w:val="both"/>
        <w:rPr>
          <w:sz w:val="22"/>
          <w:szCs w:val="22"/>
        </w:rPr>
      </w:pPr>
      <w:r w:rsidRPr="00EE3503">
        <w:rPr>
          <w:sz w:val="22"/>
          <w:szCs w:val="22"/>
        </w:rPr>
        <w:t xml:space="preserve">DNA from single cells was amplified using the </w:t>
      </w:r>
      <w:proofErr w:type="spellStart"/>
      <w:r w:rsidRPr="00EE3503">
        <w:rPr>
          <w:sz w:val="22"/>
          <w:szCs w:val="22"/>
        </w:rPr>
        <w:t>ResolveDNA</w:t>
      </w:r>
      <w:proofErr w:type="spellEnd"/>
      <w:r w:rsidRPr="00EE3503">
        <w:rPr>
          <w:sz w:val="22"/>
          <w:szCs w:val="22"/>
        </w:rPr>
        <w:t xml:space="preserve">® </w:t>
      </w:r>
      <w:proofErr w:type="spellStart"/>
      <w:r w:rsidRPr="00EE3503">
        <w:rPr>
          <w:sz w:val="22"/>
          <w:szCs w:val="22"/>
        </w:rPr>
        <w:t>WholeGenome</w:t>
      </w:r>
      <w:proofErr w:type="spellEnd"/>
      <w:r w:rsidRPr="00EE3503">
        <w:rPr>
          <w:sz w:val="22"/>
          <w:szCs w:val="22"/>
        </w:rPr>
        <w:t xml:space="preserve"> Amplification Kit (#100136</w:t>
      </w:r>
      <w:r w:rsidR="00E923C2" w:rsidRPr="00EE3503">
        <w:rPr>
          <w:sz w:val="22"/>
          <w:szCs w:val="22"/>
        </w:rPr>
        <w:t xml:space="preserve">, </w:t>
      </w:r>
      <w:proofErr w:type="spellStart"/>
      <w:r w:rsidR="00E923C2" w:rsidRPr="00EE3503">
        <w:rPr>
          <w:sz w:val="22"/>
          <w:szCs w:val="22"/>
        </w:rPr>
        <w:t>BioSkryb</w:t>
      </w:r>
      <w:proofErr w:type="spellEnd"/>
      <w:r w:rsidRPr="00EE3503">
        <w:rPr>
          <w:sz w:val="22"/>
          <w:szCs w:val="22"/>
        </w:rPr>
        <w:t>)</w:t>
      </w:r>
      <w:r w:rsidR="00E6017B" w:rsidRPr="00EE3503">
        <w:rPr>
          <w:sz w:val="22"/>
          <w:szCs w:val="22"/>
        </w:rPr>
        <w:t xml:space="preserve"> or </w:t>
      </w:r>
      <w:r w:rsidR="00E923C2" w:rsidRPr="00EE3503">
        <w:rPr>
          <w:sz w:val="22"/>
          <w:szCs w:val="22"/>
        </w:rPr>
        <w:t xml:space="preserve">the </w:t>
      </w:r>
      <w:proofErr w:type="spellStart"/>
      <w:r w:rsidR="00E923C2" w:rsidRPr="00EE3503">
        <w:rPr>
          <w:sz w:val="22"/>
          <w:szCs w:val="22"/>
        </w:rPr>
        <w:t>ResolveDNA</w:t>
      </w:r>
      <w:proofErr w:type="spellEnd"/>
      <w:r w:rsidR="00E923C2" w:rsidRPr="00EE3503">
        <w:rPr>
          <w:sz w:val="22"/>
          <w:szCs w:val="22"/>
        </w:rPr>
        <w:t>® Whole Genome Amplification Kit v</w:t>
      </w:r>
      <w:ins w:id="632" w:author="Alexander Steemers" w:date="2025-07-03T14:04:00Z" w16du:dateUtc="2025-07-03T12:04:00Z">
        <w:r w:rsidR="00E42BE3">
          <w:rPr>
            <w:sz w:val="22"/>
            <w:szCs w:val="22"/>
          </w:rPr>
          <w:t>.</w:t>
        </w:r>
      </w:ins>
      <w:r w:rsidR="00E923C2" w:rsidRPr="00EE3503">
        <w:rPr>
          <w:sz w:val="22"/>
          <w:szCs w:val="22"/>
        </w:rPr>
        <w:t xml:space="preserve">2.0 </w:t>
      </w:r>
      <w:r w:rsidR="00E6017B" w:rsidRPr="00EE3503">
        <w:rPr>
          <w:sz w:val="22"/>
          <w:szCs w:val="22"/>
        </w:rPr>
        <w:t xml:space="preserve">(#100545, </w:t>
      </w:r>
      <w:proofErr w:type="spellStart"/>
      <w:r w:rsidR="00E6017B" w:rsidRPr="00EE3503">
        <w:rPr>
          <w:sz w:val="22"/>
          <w:szCs w:val="22"/>
        </w:rPr>
        <w:t>BioSkryb</w:t>
      </w:r>
      <w:proofErr w:type="spellEnd"/>
      <w:r w:rsidR="00E6017B" w:rsidRPr="00EE3503">
        <w:rPr>
          <w:sz w:val="22"/>
          <w:szCs w:val="22"/>
        </w:rPr>
        <w:t xml:space="preserve">) </w:t>
      </w:r>
      <w:r w:rsidR="00E923C2" w:rsidRPr="00EE3503">
        <w:rPr>
          <w:sz w:val="22"/>
          <w:szCs w:val="22"/>
        </w:rPr>
        <w:t>using a D100 Single Cell Dispenser (HP), according to according to the manufacturer’s instructions.</w:t>
      </w:r>
      <w:r w:rsidR="0060635D" w:rsidRPr="00EE3503">
        <w:rPr>
          <w:sz w:val="22"/>
          <w:szCs w:val="22"/>
        </w:rPr>
        <w:t xml:space="preserve"> </w:t>
      </w:r>
      <w:r w:rsidR="00E923C2" w:rsidRPr="00EE3503">
        <w:rPr>
          <w:sz w:val="22"/>
          <w:szCs w:val="22"/>
        </w:rPr>
        <w:t xml:space="preserve">Details on which kit </w:t>
      </w:r>
      <w:r w:rsidR="00E6017B" w:rsidRPr="00EE3503">
        <w:rPr>
          <w:sz w:val="22"/>
          <w:szCs w:val="22"/>
        </w:rPr>
        <w:t xml:space="preserve">was used </w:t>
      </w:r>
      <w:r w:rsidR="00E923C2" w:rsidRPr="00EE3503">
        <w:rPr>
          <w:sz w:val="22"/>
          <w:szCs w:val="22"/>
        </w:rPr>
        <w:t xml:space="preserve">per sample </w:t>
      </w:r>
      <w:r w:rsidR="00E6017B" w:rsidRPr="00EE3503">
        <w:rPr>
          <w:sz w:val="22"/>
          <w:szCs w:val="22"/>
        </w:rPr>
        <w:t xml:space="preserve">is summarized in </w:t>
      </w:r>
      <w:r w:rsidR="00E6017B" w:rsidRPr="00EE3503">
        <w:rPr>
          <w:color w:val="FF0000"/>
          <w:sz w:val="22"/>
          <w:szCs w:val="22"/>
        </w:rPr>
        <w:t xml:space="preserve">Supplementary </w:t>
      </w:r>
      <w:r w:rsidR="00C16829" w:rsidRPr="00EE3503">
        <w:rPr>
          <w:color w:val="FF0000"/>
          <w:sz w:val="22"/>
          <w:szCs w:val="22"/>
        </w:rPr>
        <w:t xml:space="preserve">Table </w:t>
      </w:r>
      <w:r w:rsidR="00E6017B" w:rsidRPr="00EE3503">
        <w:rPr>
          <w:color w:val="FF0000"/>
          <w:sz w:val="22"/>
          <w:szCs w:val="22"/>
        </w:rPr>
        <w:t>X</w:t>
      </w:r>
      <w:r w:rsidR="00E6017B" w:rsidRPr="00EE3503">
        <w:rPr>
          <w:sz w:val="22"/>
          <w:szCs w:val="22"/>
        </w:rPr>
        <w:t xml:space="preserve">. </w:t>
      </w:r>
    </w:p>
    <w:p w14:paraId="3BDA3F7C" w14:textId="262932C9" w:rsidR="0037312B" w:rsidRPr="00EE3503" w:rsidRDefault="00112485" w:rsidP="00112485">
      <w:pPr>
        <w:jc w:val="both"/>
        <w:rPr>
          <w:sz w:val="22"/>
          <w:szCs w:val="22"/>
        </w:rPr>
      </w:pPr>
      <w:r w:rsidRPr="00EE3503">
        <w:rPr>
          <w:sz w:val="22"/>
          <w:szCs w:val="22"/>
        </w:rPr>
        <w:t>For each sample, DNA libraries for Illumina sequencing were generated from at least 45</w:t>
      </w:r>
      <w:r w:rsidRPr="00EE3503">
        <w:rPr>
          <w:rFonts w:ascii="Arial" w:hAnsi="Arial" w:cs="Arial"/>
          <w:sz w:val="22"/>
          <w:szCs w:val="22"/>
        </w:rPr>
        <w:t> </w:t>
      </w:r>
      <w:r w:rsidRPr="00EE3503">
        <w:rPr>
          <w:sz w:val="22"/>
          <w:szCs w:val="22"/>
        </w:rPr>
        <w:t xml:space="preserve">ng genomic DNA using standard protocols. For PTA-amplified DNA at least </w:t>
      </w:r>
      <w:r w:rsidR="0092281E" w:rsidRPr="00EE3503">
        <w:rPr>
          <w:sz w:val="22"/>
          <w:szCs w:val="22"/>
        </w:rPr>
        <w:t>2</w:t>
      </w:r>
      <w:r w:rsidRPr="00EE3503">
        <w:rPr>
          <w:sz w:val="22"/>
          <w:szCs w:val="22"/>
        </w:rPr>
        <w:t>00</w:t>
      </w:r>
      <w:r w:rsidRPr="00EE3503">
        <w:rPr>
          <w:rFonts w:ascii="Arial" w:hAnsi="Arial" w:cs="Arial"/>
          <w:sz w:val="22"/>
          <w:szCs w:val="22"/>
        </w:rPr>
        <w:t> </w:t>
      </w:r>
      <w:r w:rsidRPr="00EE3503">
        <w:rPr>
          <w:sz w:val="22"/>
          <w:szCs w:val="22"/>
        </w:rPr>
        <w:t xml:space="preserve">ng genomic DNA was used. The libraries were sequenced at a depth of 15x (single cells) or 30x (bulk tumour and MSC samples). </w:t>
      </w:r>
    </w:p>
    <w:p w14:paraId="0D64F678" w14:textId="11351102" w:rsidR="0037312B" w:rsidRPr="00432F08" w:rsidRDefault="0037312B" w:rsidP="004E3F21">
      <w:pPr>
        <w:jc w:val="both"/>
        <w:rPr>
          <w:b/>
          <w:bCs/>
          <w:sz w:val="22"/>
          <w:szCs w:val="22"/>
        </w:rPr>
      </w:pPr>
      <w:r w:rsidRPr="00432F08">
        <w:rPr>
          <w:b/>
          <w:bCs/>
          <w:sz w:val="22"/>
          <w:szCs w:val="22"/>
        </w:rPr>
        <w:t>Read mapping</w:t>
      </w:r>
    </w:p>
    <w:p w14:paraId="1D3D1B42" w14:textId="3B080F80" w:rsidR="0037312B" w:rsidRPr="00432F08" w:rsidDel="00E42BE3" w:rsidRDefault="00E42BE3" w:rsidP="004E3F21">
      <w:pPr>
        <w:jc w:val="both"/>
        <w:rPr>
          <w:del w:id="633" w:author="Alexander Steemers" w:date="2025-07-03T13:54:00Z" w16du:dateUtc="2025-07-03T11:54:00Z"/>
          <w:color w:val="000000" w:themeColor="text1"/>
          <w:sz w:val="22"/>
          <w:szCs w:val="22"/>
          <w:rPrChange w:id="634" w:author="Alexander Steemers" w:date="2025-07-03T14:15:00Z" w16du:dateUtc="2025-07-03T12:15:00Z">
            <w:rPr>
              <w:del w:id="635" w:author="Alexander Steemers" w:date="2025-07-03T13:54:00Z" w16du:dateUtc="2025-07-03T11:54:00Z"/>
              <w:color w:val="FF0000"/>
              <w:sz w:val="22"/>
              <w:szCs w:val="22"/>
            </w:rPr>
          </w:rPrChange>
        </w:rPr>
      </w:pPr>
      <w:ins w:id="636" w:author="Alexander Steemers" w:date="2025-07-03T13:54:00Z" w16du:dateUtc="2025-07-03T11:54:00Z">
        <w:r w:rsidRPr="00432F08">
          <w:rPr>
            <w:color w:val="000000" w:themeColor="text1"/>
            <w:sz w:val="22"/>
            <w:szCs w:val="22"/>
            <w:rPrChange w:id="637" w:author="Alexander Steemers" w:date="2025-07-03T14:15:00Z" w16du:dateUtc="2025-07-03T12:15:00Z">
              <w:rPr>
                <w:color w:val="FF0000"/>
                <w:sz w:val="22"/>
                <w:szCs w:val="22"/>
              </w:rPr>
            </w:rPrChange>
          </w:rPr>
          <w:lastRenderedPageBreak/>
          <w:t xml:space="preserve">Sequencing reads were first mapped to genome GRCh38 using </w:t>
        </w:r>
      </w:ins>
      <w:ins w:id="638" w:author="Alexander Steemers" w:date="2025-07-03T15:54:00Z" w16du:dateUtc="2025-07-03T13:54:00Z">
        <w:r w:rsidR="00DC7B0C">
          <w:rPr>
            <w:color w:val="000000" w:themeColor="text1"/>
            <w:sz w:val="22"/>
            <w:szCs w:val="22"/>
          </w:rPr>
          <w:t xml:space="preserve">the </w:t>
        </w:r>
        <w:r w:rsidR="00DC7B0C" w:rsidRPr="00DC7B0C">
          <w:rPr>
            <w:color w:val="000000" w:themeColor="text1"/>
            <w:sz w:val="22"/>
            <w:szCs w:val="22"/>
          </w:rPr>
          <w:t>BWA-MEM</w:t>
        </w:r>
        <w:r w:rsidR="00DC7B0C">
          <w:rPr>
            <w:color w:val="000000" w:themeColor="text1"/>
            <w:sz w:val="22"/>
            <w:szCs w:val="22"/>
          </w:rPr>
          <w:t>2</w:t>
        </w:r>
        <w:r w:rsidR="00DC7B0C" w:rsidRPr="00DC7B0C">
          <w:rPr>
            <w:color w:val="000000" w:themeColor="text1"/>
            <w:sz w:val="22"/>
            <w:szCs w:val="22"/>
          </w:rPr>
          <w:t xml:space="preserve"> (Burrows–Wheeler Aligner) algorithm</w:t>
        </w:r>
        <w:r w:rsidR="00DC7B0C">
          <w:rPr>
            <w:color w:val="000000" w:themeColor="text1"/>
            <w:sz w:val="22"/>
            <w:szCs w:val="22"/>
          </w:rPr>
          <w:t xml:space="preserve"> </w:t>
        </w:r>
      </w:ins>
      <w:ins w:id="639" w:author="Alexander Steemers" w:date="2025-07-03T13:58:00Z" w16du:dateUtc="2025-07-03T11:58:00Z">
        <w:r w:rsidRPr="00432F08">
          <w:rPr>
            <w:color w:val="000000" w:themeColor="text1"/>
            <w:sz w:val="22"/>
            <w:szCs w:val="22"/>
          </w:rPr>
          <w:t>(</w:t>
        </w:r>
      </w:ins>
      <w:ins w:id="640" w:author="Alexander Steemers" w:date="2025-07-03T13:54:00Z" w16du:dateUtc="2025-07-03T11:54:00Z">
        <w:r w:rsidRPr="00432F08">
          <w:rPr>
            <w:color w:val="000000" w:themeColor="text1"/>
            <w:sz w:val="22"/>
            <w:szCs w:val="22"/>
            <w:rPrChange w:id="641" w:author="Alexander Steemers" w:date="2025-07-03T14:15:00Z" w16du:dateUtc="2025-07-03T12:15:00Z">
              <w:rPr>
                <w:color w:val="FF0000"/>
                <w:sz w:val="22"/>
                <w:szCs w:val="22"/>
              </w:rPr>
            </w:rPrChange>
          </w:rPr>
          <w:t>v</w:t>
        </w:r>
      </w:ins>
      <w:ins w:id="642" w:author="Alexander Steemers" w:date="2025-07-03T14:04:00Z" w16du:dateUtc="2025-07-03T12:04:00Z">
        <w:r w:rsidRPr="00432F08">
          <w:rPr>
            <w:color w:val="000000" w:themeColor="text1"/>
            <w:sz w:val="22"/>
            <w:szCs w:val="22"/>
          </w:rPr>
          <w:t>.</w:t>
        </w:r>
      </w:ins>
      <w:ins w:id="643" w:author="Alexander Steemers" w:date="2025-07-03T13:54:00Z" w16du:dateUtc="2025-07-03T11:54:00Z">
        <w:r w:rsidRPr="00432F08">
          <w:rPr>
            <w:color w:val="000000" w:themeColor="text1"/>
            <w:sz w:val="22"/>
            <w:szCs w:val="22"/>
          </w:rPr>
          <w:t>2.2.1</w:t>
        </w:r>
      </w:ins>
      <w:ins w:id="644" w:author="Alexander Steemers" w:date="2025-07-03T13:58:00Z" w16du:dateUtc="2025-07-03T11:58:00Z">
        <w:r w:rsidRPr="00432F08">
          <w:rPr>
            <w:color w:val="000000" w:themeColor="text1"/>
            <w:sz w:val="22"/>
            <w:szCs w:val="22"/>
          </w:rPr>
          <w:t>)</w:t>
        </w:r>
      </w:ins>
      <w:ins w:id="645" w:author="Alexander Steemers" w:date="2025-07-03T15:55:00Z" w16du:dateUtc="2025-07-03T13:55:00Z">
        <w:r w:rsidR="00DC7B0C">
          <w:rPr>
            <w:color w:val="000000" w:themeColor="text1"/>
            <w:sz w:val="22"/>
            <w:szCs w:val="22"/>
          </w:rPr>
          <w:t xml:space="preserve"> </w:t>
        </w:r>
      </w:ins>
      <w:ins w:id="646" w:author="Alexander Steemers" w:date="2025-07-03T13:54:00Z" w16du:dateUtc="2025-07-03T11:54:00Z">
        <w:r w:rsidRPr="00432F08">
          <w:rPr>
            <w:color w:val="000000" w:themeColor="text1"/>
            <w:sz w:val="22"/>
            <w:szCs w:val="22"/>
            <w:rPrChange w:id="647" w:author="Alexander Steemers" w:date="2025-07-03T14:15:00Z" w16du:dateUtc="2025-07-03T12:15:00Z">
              <w:rPr>
                <w:color w:val="FF0000"/>
                <w:sz w:val="22"/>
                <w:szCs w:val="22"/>
              </w:rPr>
            </w:rPrChange>
          </w:rPr>
          <w:t xml:space="preserve">using </w:t>
        </w:r>
      </w:ins>
      <w:ins w:id="648" w:author="Alexander Steemers" w:date="2025-07-03T15:54:00Z" w16du:dateUtc="2025-07-03T13:54:00Z">
        <w:r w:rsidR="00DC7B0C">
          <w:rPr>
            <w:color w:val="000000" w:themeColor="text1"/>
            <w:sz w:val="22"/>
            <w:szCs w:val="22"/>
          </w:rPr>
          <w:t>the sett</w:t>
        </w:r>
      </w:ins>
      <w:ins w:id="649" w:author="Alexander Steemers" w:date="2025-07-03T15:55:00Z" w16du:dateUtc="2025-07-03T13:55:00Z">
        <w:r w:rsidR="00DC7B0C">
          <w:rPr>
            <w:color w:val="000000" w:themeColor="text1"/>
            <w:sz w:val="22"/>
            <w:szCs w:val="22"/>
          </w:rPr>
          <w:t xml:space="preserve">ings </w:t>
        </w:r>
      </w:ins>
      <w:ins w:id="650" w:author="Alexander Steemers" w:date="2025-07-03T13:54:00Z" w16du:dateUtc="2025-07-03T11:54:00Z">
        <w:r w:rsidRPr="00432F08">
          <w:rPr>
            <w:color w:val="000000" w:themeColor="text1"/>
            <w:sz w:val="22"/>
            <w:szCs w:val="22"/>
            <w:rPrChange w:id="651" w:author="Alexander Steemers" w:date="2025-07-03T14:15:00Z" w16du:dateUtc="2025-07-03T12:15:00Z">
              <w:rPr>
                <w:color w:val="FF0000"/>
                <w:sz w:val="22"/>
                <w:szCs w:val="22"/>
              </w:rPr>
            </w:rPrChange>
          </w:rPr>
          <w:t>“–M –c</w:t>
        </w:r>
      </w:ins>
      <w:ins w:id="652" w:author="Alexander Steemers" w:date="2025-07-03T14:00:00Z" w16du:dateUtc="2025-07-03T12:00:00Z">
        <w:r w:rsidRPr="00432F08">
          <w:rPr>
            <w:color w:val="000000" w:themeColor="text1"/>
            <w:sz w:val="22"/>
            <w:szCs w:val="22"/>
          </w:rPr>
          <w:t xml:space="preserve"> </w:t>
        </w:r>
      </w:ins>
      <w:ins w:id="653" w:author="Alexander Steemers" w:date="2025-07-03T13:54:00Z" w16du:dateUtc="2025-07-03T11:54:00Z">
        <w:r w:rsidRPr="00432F08">
          <w:rPr>
            <w:color w:val="000000" w:themeColor="text1"/>
            <w:sz w:val="22"/>
            <w:szCs w:val="22"/>
            <w:rPrChange w:id="654" w:author="Alexander Steemers" w:date="2025-07-03T14:15:00Z" w16du:dateUtc="2025-07-03T12:15:00Z">
              <w:rPr>
                <w:color w:val="FF0000"/>
                <w:sz w:val="22"/>
                <w:szCs w:val="22"/>
              </w:rPr>
            </w:rPrChange>
          </w:rPr>
          <w:t>100</w:t>
        </w:r>
      </w:ins>
      <w:ins w:id="655" w:author="Alexander Steemers" w:date="2025-07-03T14:00:00Z" w16du:dateUtc="2025-07-03T12:00:00Z">
        <w:r w:rsidRPr="00432F08">
          <w:rPr>
            <w:color w:val="000000" w:themeColor="text1"/>
            <w:sz w:val="22"/>
            <w:szCs w:val="22"/>
          </w:rPr>
          <w:t xml:space="preserve"> -R</w:t>
        </w:r>
      </w:ins>
      <w:ins w:id="656" w:author="Alexander Steemers" w:date="2025-07-03T13:54:00Z" w16du:dateUtc="2025-07-03T11:54:00Z">
        <w:r w:rsidRPr="00432F08">
          <w:rPr>
            <w:color w:val="000000" w:themeColor="text1"/>
            <w:sz w:val="22"/>
            <w:szCs w:val="22"/>
            <w:rPrChange w:id="657" w:author="Alexander Steemers" w:date="2025-07-03T14:15:00Z" w16du:dateUtc="2025-07-03T12:15:00Z">
              <w:rPr>
                <w:color w:val="FF0000"/>
                <w:sz w:val="22"/>
                <w:szCs w:val="22"/>
              </w:rPr>
            </w:rPrChange>
          </w:rPr>
          <w:t>”</w:t>
        </w:r>
      </w:ins>
      <w:ins w:id="658" w:author="Alexander Steemers" w:date="2025-07-03T14:07:00Z" w16du:dateUtc="2025-07-03T12:07:00Z">
        <w:r w:rsidR="00432F08" w:rsidRPr="00432F08">
          <w:rPr>
            <w:color w:val="000000" w:themeColor="text1"/>
            <w:sz w:val="22"/>
            <w:szCs w:val="22"/>
          </w:rPr>
          <w:t>.</w:t>
        </w:r>
      </w:ins>
      <w:ins w:id="659" w:author="Alexander Steemers" w:date="2025-07-03T13:54:00Z" w16du:dateUtc="2025-07-03T11:54:00Z">
        <w:r w:rsidRPr="00432F08">
          <w:rPr>
            <w:color w:val="000000" w:themeColor="text1"/>
            <w:sz w:val="22"/>
            <w:szCs w:val="22"/>
            <w:rPrChange w:id="660" w:author="Alexander Steemers" w:date="2025-07-03T14:15:00Z" w16du:dateUtc="2025-07-03T12:15:00Z">
              <w:rPr>
                <w:color w:val="FF0000"/>
                <w:sz w:val="22"/>
                <w:szCs w:val="22"/>
              </w:rPr>
            </w:rPrChange>
          </w:rPr>
          <w:t xml:space="preserve"> </w:t>
        </w:r>
      </w:ins>
      <w:ins w:id="661" w:author="Alexander Steemers" w:date="2025-07-03T14:07:00Z" w16du:dateUtc="2025-07-03T12:07:00Z">
        <w:r w:rsidR="00432F08" w:rsidRPr="00432F08">
          <w:rPr>
            <w:color w:val="000000" w:themeColor="text1"/>
            <w:sz w:val="22"/>
            <w:szCs w:val="22"/>
          </w:rPr>
          <w:t>D</w:t>
        </w:r>
      </w:ins>
      <w:ins w:id="662" w:author="Alexander Steemers" w:date="2025-07-03T13:54:00Z" w16du:dateUtc="2025-07-03T11:54:00Z">
        <w:r w:rsidRPr="00432F08">
          <w:rPr>
            <w:color w:val="000000" w:themeColor="text1"/>
            <w:sz w:val="22"/>
            <w:szCs w:val="22"/>
            <w:rPrChange w:id="663" w:author="Alexander Steemers" w:date="2025-07-03T14:15:00Z" w16du:dateUtc="2025-07-03T12:15:00Z">
              <w:rPr>
                <w:color w:val="FF0000"/>
                <w:sz w:val="22"/>
                <w:szCs w:val="22"/>
              </w:rPr>
            </w:rPrChange>
          </w:rPr>
          <w:t xml:space="preserve">uplicates were </w:t>
        </w:r>
      </w:ins>
      <w:ins w:id="664" w:author="Alexander Steemers" w:date="2025-07-03T14:07:00Z" w16du:dateUtc="2025-07-03T12:07:00Z">
        <w:r w:rsidR="00432F08" w:rsidRPr="00432F08">
          <w:rPr>
            <w:color w:val="000000" w:themeColor="text1"/>
            <w:sz w:val="22"/>
            <w:szCs w:val="22"/>
          </w:rPr>
          <w:t xml:space="preserve">then </w:t>
        </w:r>
      </w:ins>
      <w:ins w:id="665" w:author="Alexander Steemers" w:date="2025-07-03T13:59:00Z" w16du:dateUtc="2025-07-03T11:59:00Z">
        <w:r w:rsidRPr="00432F08">
          <w:rPr>
            <w:color w:val="000000" w:themeColor="text1"/>
            <w:sz w:val="22"/>
            <w:szCs w:val="22"/>
          </w:rPr>
          <w:t>marked</w:t>
        </w:r>
      </w:ins>
      <w:ins w:id="666" w:author="Alexander Steemers" w:date="2025-07-03T14:07:00Z" w16du:dateUtc="2025-07-03T12:07:00Z">
        <w:r w:rsidR="00432F08" w:rsidRPr="00432F08">
          <w:rPr>
            <w:color w:val="000000" w:themeColor="text1"/>
            <w:sz w:val="22"/>
            <w:szCs w:val="22"/>
          </w:rPr>
          <w:t xml:space="preserve"> using GATK4spark (v.4.4.0.0)</w:t>
        </w:r>
      </w:ins>
      <w:ins w:id="667" w:author="Alexander Steemers" w:date="2025-07-03T13:59:00Z" w16du:dateUtc="2025-07-03T11:59:00Z">
        <w:r w:rsidRPr="00432F08">
          <w:rPr>
            <w:color w:val="000000" w:themeColor="text1"/>
            <w:sz w:val="22"/>
            <w:szCs w:val="22"/>
          </w:rPr>
          <w:t>,</w:t>
        </w:r>
      </w:ins>
      <w:ins w:id="668" w:author="Alexander Steemers" w:date="2025-07-03T13:54:00Z" w16du:dateUtc="2025-07-03T11:54:00Z">
        <w:r w:rsidRPr="00432F08">
          <w:rPr>
            <w:color w:val="000000" w:themeColor="text1"/>
            <w:sz w:val="22"/>
            <w:szCs w:val="22"/>
            <w:rPrChange w:id="669" w:author="Alexander Steemers" w:date="2025-07-03T14:15:00Z" w16du:dateUtc="2025-07-03T12:15:00Z">
              <w:rPr>
                <w:color w:val="FF0000"/>
                <w:sz w:val="22"/>
                <w:szCs w:val="22"/>
              </w:rPr>
            </w:rPrChange>
          </w:rPr>
          <w:t xml:space="preserve"> </w:t>
        </w:r>
      </w:ins>
      <w:ins w:id="670" w:author="Alexander Steemers" w:date="2025-07-03T13:59:00Z" w16du:dateUtc="2025-07-03T11:59:00Z">
        <w:r w:rsidRPr="00432F08">
          <w:rPr>
            <w:color w:val="000000" w:themeColor="text1"/>
            <w:sz w:val="22"/>
            <w:szCs w:val="22"/>
          </w:rPr>
          <w:t xml:space="preserve">and base recalibration was performed </w:t>
        </w:r>
      </w:ins>
      <w:ins w:id="671" w:author="Alexander Steemers" w:date="2025-07-03T13:54:00Z" w16du:dateUtc="2025-07-03T11:54:00Z">
        <w:r w:rsidRPr="00432F08">
          <w:rPr>
            <w:color w:val="000000" w:themeColor="text1"/>
            <w:sz w:val="22"/>
            <w:szCs w:val="22"/>
            <w:rPrChange w:id="672" w:author="Alexander Steemers" w:date="2025-07-03T14:15:00Z" w16du:dateUtc="2025-07-03T12:15:00Z">
              <w:rPr>
                <w:color w:val="FF0000"/>
                <w:sz w:val="22"/>
                <w:szCs w:val="22"/>
              </w:rPr>
            </w:rPrChange>
          </w:rPr>
          <w:t xml:space="preserve">using </w:t>
        </w:r>
      </w:ins>
      <w:ins w:id="673" w:author="Alexander Steemers" w:date="2025-07-03T13:58:00Z" w16du:dateUtc="2025-07-03T11:58:00Z">
        <w:r w:rsidRPr="00432F08">
          <w:rPr>
            <w:color w:val="000000" w:themeColor="text1"/>
            <w:sz w:val="22"/>
            <w:szCs w:val="22"/>
          </w:rPr>
          <w:t>GATK</w:t>
        </w:r>
      </w:ins>
      <w:ins w:id="674" w:author="Alexander Steemers" w:date="2025-07-03T14:08:00Z" w16du:dateUtc="2025-07-03T12:08:00Z">
        <w:r w:rsidR="00432F08" w:rsidRPr="00432F08">
          <w:rPr>
            <w:color w:val="000000" w:themeColor="text1"/>
            <w:sz w:val="22"/>
            <w:szCs w:val="22"/>
          </w:rPr>
          <w:t>4</w:t>
        </w:r>
      </w:ins>
      <w:ins w:id="675" w:author="Alexander Steemers" w:date="2025-07-03T13:58:00Z" w16du:dateUtc="2025-07-03T11:58:00Z">
        <w:r w:rsidRPr="00432F08">
          <w:rPr>
            <w:color w:val="000000" w:themeColor="text1"/>
            <w:sz w:val="22"/>
            <w:szCs w:val="22"/>
          </w:rPr>
          <w:t xml:space="preserve"> (v</w:t>
        </w:r>
      </w:ins>
      <w:ins w:id="676" w:author="Alexander Steemers" w:date="2025-07-03T14:04:00Z" w16du:dateUtc="2025-07-03T12:04:00Z">
        <w:r w:rsidRPr="00432F08">
          <w:rPr>
            <w:color w:val="000000" w:themeColor="text1"/>
            <w:sz w:val="22"/>
            <w:szCs w:val="22"/>
          </w:rPr>
          <w:t>.</w:t>
        </w:r>
      </w:ins>
      <w:ins w:id="677" w:author="Alexander Steemers" w:date="2025-07-03T13:58:00Z" w16du:dateUtc="2025-07-03T11:58:00Z">
        <w:r w:rsidRPr="00432F08">
          <w:rPr>
            <w:color w:val="000000" w:themeColor="text1"/>
            <w:sz w:val="22"/>
            <w:szCs w:val="22"/>
          </w:rPr>
          <w:t>4.4.0.0)</w:t>
        </w:r>
      </w:ins>
      <w:ins w:id="678" w:author="Alexander Steemers" w:date="2025-07-03T13:59:00Z" w16du:dateUtc="2025-07-03T11:59:00Z">
        <w:r w:rsidRPr="00432F08">
          <w:rPr>
            <w:color w:val="000000" w:themeColor="text1"/>
            <w:sz w:val="22"/>
            <w:szCs w:val="22"/>
          </w:rPr>
          <w:t xml:space="preserve">. </w:t>
        </w:r>
      </w:ins>
      <w:del w:id="679" w:author="Alexander Steemers" w:date="2025-07-03T13:54:00Z" w16du:dateUtc="2025-07-03T11:54:00Z">
        <w:r w:rsidR="00DB0712" w:rsidRPr="00432F08" w:rsidDel="00E42BE3">
          <w:rPr>
            <w:color w:val="000000" w:themeColor="text1"/>
            <w:sz w:val="22"/>
            <w:szCs w:val="22"/>
            <w:rPrChange w:id="680" w:author="Alexander Steemers" w:date="2025-07-03T14:15:00Z" w16du:dateUtc="2025-07-03T12:15:00Z">
              <w:rPr>
                <w:color w:val="FF0000"/>
                <w:sz w:val="22"/>
                <w:szCs w:val="22"/>
              </w:rPr>
            </w:rPrChange>
          </w:rPr>
          <w:delText>BWA-MEM2</w:delText>
        </w:r>
      </w:del>
    </w:p>
    <w:p w14:paraId="56C11D4A" w14:textId="77777777" w:rsidR="00E42BE3" w:rsidRPr="00432F08" w:rsidRDefault="00E42BE3" w:rsidP="004E3F21">
      <w:pPr>
        <w:jc w:val="both"/>
        <w:rPr>
          <w:ins w:id="681" w:author="Alexander Steemers" w:date="2025-07-03T13:54:00Z" w16du:dateUtc="2025-07-03T11:54:00Z"/>
          <w:color w:val="000000" w:themeColor="text1"/>
          <w:sz w:val="22"/>
          <w:szCs w:val="22"/>
          <w:rPrChange w:id="682" w:author="Alexander Steemers" w:date="2025-07-03T14:15:00Z" w16du:dateUtc="2025-07-03T12:15:00Z">
            <w:rPr>
              <w:ins w:id="683" w:author="Alexander Steemers" w:date="2025-07-03T13:54:00Z" w16du:dateUtc="2025-07-03T11:54:00Z"/>
              <w:color w:val="FF0000"/>
              <w:sz w:val="22"/>
              <w:szCs w:val="22"/>
            </w:rPr>
          </w:rPrChange>
        </w:rPr>
      </w:pPr>
    </w:p>
    <w:p w14:paraId="406A5C06" w14:textId="4D7382B7" w:rsidR="0037312B" w:rsidRPr="00432F08" w:rsidRDefault="0037312B" w:rsidP="004E3F21">
      <w:pPr>
        <w:jc w:val="both"/>
        <w:rPr>
          <w:b/>
          <w:bCs/>
          <w:sz w:val="22"/>
          <w:szCs w:val="22"/>
        </w:rPr>
      </w:pPr>
      <w:r w:rsidRPr="00432F08">
        <w:rPr>
          <w:b/>
          <w:bCs/>
          <w:sz w:val="22"/>
          <w:szCs w:val="22"/>
        </w:rPr>
        <w:t>Mutation calling, filtering</w:t>
      </w:r>
      <w:r w:rsidR="00F172FC" w:rsidRPr="00432F08">
        <w:rPr>
          <w:b/>
          <w:bCs/>
          <w:sz w:val="22"/>
          <w:szCs w:val="22"/>
        </w:rPr>
        <w:t xml:space="preserve"> and </w:t>
      </w:r>
      <w:r w:rsidRPr="00432F08">
        <w:rPr>
          <w:b/>
          <w:bCs/>
          <w:sz w:val="22"/>
          <w:szCs w:val="22"/>
        </w:rPr>
        <w:t>annotation</w:t>
      </w:r>
    </w:p>
    <w:p w14:paraId="0AF3A375" w14:textId="39E3E278" w:rsidR="00E21296" w:rsidRDefault="00432F08" w:rsidP="00E42BE3">
      <w:pPr>
        <w:jc w:val="both"/>
        <w:rPr>
          <w:ins w:id="684" w:author="Alexander Steemers" w:date="2025-07-03T14:16:00Z" w16du:dateUtc="2025-07-03T12:16:00Z"/>
          <w:sz w:val="22"/>
          <w:szCs w:val="22"/>
        </w:rPr>
      </w:pPr>
      <w:ins w:id="685" w:author="Alexander Steemers" w:date="2025-07-03T14:11:00Z" w16du:dateUtc="2025-07-03T12:11:00Z">
        <w:r w:rsidRPr="00432F08">
          <w:rPr>
            <w:sz w:val="22"/>
            <w:szCs w:val="22"/>
            <w:rPrChange w:id="686" w:author="Alexander Steemers" w:date="2025-07-03T14:15:00Z" w16du:dateUtc="2025-07-03T12:15:00Z">
              <w:rPr>
                <w:color w:val="000000" w:themeColor="text1"/>
                <w:sz w:val="22"/>
                <w:szCs w:val="22"/>
              </w:rPr>
            </w:rPrChange>
          </w:rPr>
          <w:t xml:space="preserve">Mutation calling was performed using GATK’s </w:t>
        </w:r>
        <w:proofErr w:type="spellStart"/>
        <w:r w:rsidRPr="00432F08">
          <w:rPr>
            <w:sz w:val="22"/>
            <w:szCs w:val="22"/>
            <w:rPrChange w:id="687" w:author="Alexander Steemers" w:date="2025-07-03T14:15:00Z" w16du:dateUtc="2025-07-03T12:15:00Z">
              <w:rPr>
                <w:color w:val="000000" w:themeColor="text1"/>
                <w:sz w:val="22"/>
                <w:szCs w:val="22"/>
              </w:rPr>
            </w:rPrChange>
          </w:rPr>
          <w:t>HaplotypeCaller</w:t>
        </w:r>
        <w:proofErr w:type="spellEnd"/>
        <w:r w:rsidRPr="00432F08">
          <w:rPr>
            <w:sz w:val="22"/>
            <w:szCs w:val="22"/>
            <w:rPrChange w:id="688" w:author="Alexander Steemers" w:date="2025-07-03T14:15:00Z" w16du:dateUtc="2025-07-03T12:15:00Z">
              <w:rPr>
                <w:color w:val="000000" w:themeColor="text1"/>
                <w:sz w:val="22"/>
                <w:szCs w:val="22"/>
              </w:rPr>
            </w:rPrChange>
          </w:rPr>
          <w:t xml:space="preserve"> on combined samples per patient.</w:t>
        </w:r>
      </w:ins>
      <w:ins w:id="689" w:author="Alexander Steemers" w:date="2025-07-04T11:26:00Z" w16du:dateUtc="2025-07-04T09:26:00Z">
        <w:r w:rsidR="00462DFD">
          <w:rPr>
            <w:sz w:val="22"/>
            <w:szCs w:val="22"/>
          </w:rPr>
          <w:t xml:space="preserve"> </w:t>
        </w:r>
      </w:ins>
      <w:ins w:id="690" w:author="Alexander Steemers" w:date="2025-07-03T14:11:00Z" w16du:dateUtc="2025-07-03T12:11:00Z">
        <w:r w:rsidRPr="00432F08">
          <w:rPr>
            <w:sz w:val="22"/>
            <w:szCs w:val="22"/>
            <w:rPrChange w:id="691" w:author="Alexander Steemers" w:date="2025-07-03T14:15:00Z" w16du:dateUtc="2025-07-03T12:15:00Z">
              <w:rPr>
                <w:color w:val="000000" w:themeColor="text1"/>
                <w:sz w:val="22"/>
                <w:szCs w:val="22"/>
              </w:rPr>
            </w:rPrChange>
          </w:rPr>
          <w:t xml:space="preserve">Variant quality score recalibration (VQSR) was applied separately for SNPs and INDELs using the </w:t>
        </w:r>
        <w:proofErr w:type="spellStart"/>
        <w:r w:rsidRPr="00432F08">
          <w:rPr>
            <w:sz w:val="22"/>
            <w:szCs w:val="22"/>
            <w:rPrChange w:id="692" w:author="Alexander Steemers" w:date="2025-07-03T14:15:00Z" w16du:dateUtc="2025-07-03T12:15:00Z">
              <w:rPr>
                <w:color w:val="000000" w:themeColor="text1"/>
                <w:sz w:val="22"/>
                <w:szCs w:val="22"/>
              </w:rPr>
            </w:rPrChange>
          </w:rPr>
          <w:t>VariantRecalibrator</w:t>
        </w:r>
        <w:proofErr w:type="spellEnd"/>
        <w:r w:rsidRPr="00432F08">
          <w:rPr>
            <w:sz w:val="22"/>
            <w:szCs w:val="22"/>
            <w:rPrChange w:id="693" w:author="Alexander Steemers" w:date="2025-07-03T14:15:00Z" w16du:dateUtc="2025-07-03T12:15:00Z">
              <w:rPr>
                <w:color w:val="000000" w:themeColor="text1"/>
                <w:sz w:val="22"/>
                <w:szCs w:val="22"/>
              </w:rPr>
            </w:rPrChange>
          </w:rPr>
          <w:t xml:space="preserve"> tool with the following annotations: -an QD -an MQ -an </w:t>
        </w:r>
        <w:proofErr w:type="spellStart"/>
        <w:r w:rsidRPr="00432F08">
          <w:rPr>
            <w:sz w:val="22"/>
            <w:szCs w:val="22"/>
            <w:rPrChange w:id="694" w:author="Alexander Steemers" w:date="2025-07-03T14:15:00Z" w16du:dateUtc="2025-07-03T12:15:00Z">
              <w:rPr>
                <w:color w:val="000000" w:themeColor="text1"/>
                <w:sz w:val="22"/>
                <w:szCs w:val="22"/>
              </w:rPr>
            </w:rPrChange>
          </w:rPr>
          <w:t>MQRankSum</w:t>
        </w:r>
        <w:proofErr w:type="spellEnd"/>
        <w:r w:rsidRPr="00432F08">
          <w:rPr>
            <w:sz w:val="22"/>
            <w:szCs w:val="22"/>
            <w:rPrChange w:id="695" w:author="Alexander Steemers" w:date="2025-07-03T14:15:00Z" w16du:dateUtc="2025-07-03T12:15:00Z">
              <w:rPr>
                <w:color w:val="000000" w:themeColor="text1"/>
                <w:sz w:val="22"/>
                <w:szCs w:val="22"/>
              </w:rPr>
            </w:rPrChange>
          </w:rPr>
          <w:t xml:space="preserve"> -an </w:t>
        </w:r>
        <w:proofErr w:type="spellStart"/>
        <w:r w:rsidRPr="00432F08">
          <w:rPr>
            <w:sz w:val="22"/>
            <w:szCs w:val="22"/>
            <w:rPrChange w:id="696" w:author="Alexander Steemers" w:date="2025-07-03T14:15:00Z" w16du:dateUtc="2025-07-03T12:15:00Z">
              <w:rPr>
                <w:color w:val="000000" w:themeColor="text1"/>
                <w:sz w:val="22"/>
                <w:szCs w:val="22"/>
              </w:rPr>
            </w:rPrChange>
          </w:rPr>
          <w:t>ReadPosRankSum</w:t>
        </w:r>
        <w:proofErr w:type="spellEnd"/>
        <w:r w:rsidRPr="00432F08">
          <w:rPr>
            <w:sz w:val="22"/>
            <w:szCs w:val="22"/>
            <w:rPrChange w:id="697" w:author="Alexander Steemers" w:date="2025-07-03T14:15:00Z" w16du:dateUtc="2025-07-03T12:15:00Z">
              <w:rPr>
                <w:color w:val="000000" w:themeColor="text1"/>
                <w:sz w:val="22"/>
                <w:szCs w:val="22"/>
              </w:rPr>
            </w:rPrChange>
          </w:rPr>
          <w:t xml:space="preserve"> -an FS -an SOR -mode SNP for SNPs, and -an QD -an MQ -an </w:t>
        </w:r>
        <w:proofErr w:type="spellStart"/>
        <w:r w:rsidRPr="00432F08">
          <w:rPr>
            <w:sz w:val="22"/>
            <w:szCs w:val="22"/>
            <w:rPrChange w:id="698" w:author="Alexander Steemers" w:date="2025-07-03T14:15:00Z" w16du:dateUtc="2025-07-03T12:15:00Z">
              <w:rPr>
                <w:color w:val="000000" w:themeColor="text1"/>
                <w:sz w:val="22"/>
                <w:szCs w:val="22"/>
              </w:rPr>
            </w:rPrChange>
          </w:rPr>
          <w:t>MQRankSum</w:t>
        </w:r>
        <w:proofErr w:type="spellEnd"/>
        <w:r w:rsidRPr="00432F08">
          <w:rPr>
            <w:sz w:val="22"/>
            <w:szCs w:val="22"/>
            <w:rPrChange w:id="699" w:author="Alexander Steemers" w:date="2025-07-03T14:15:00Z" w16du:dateUtc="2025-07-03T12:15:00Z">
              <w:rPr>
                <w:color w:val="000000" w:themeColor="text1"/>
                <w:sz w:val="22"/>
                <w:szCs w:val="22"/>
              </w:rPr>
            </w:rPrChange>
          </w:rPr>
          <w:t xml:space="preserve"> -an </w:t>
        </w:r>
        <w:proofErr w:type="spellStart"/>
        <w:r w:rsidRPr="00432F08">
          <w:rPr>
            <w:sz w:val="22"/>
            <w:szCs w:val="22"/>
            <w:rPrChange w:id="700" w:author="Alexander Steemers" w:date="2025-07-03T14:15:00Z" w16du:dateUtc="2025-07-03T12:15:00Z">
              <w:rPr>
                <w:color w:val="000000" w:themeColor="text1"/>
                <w:sz w:val="22"/>
                <w:szCs w:val="22"/>
              </w:rPr>
            </w:rPrChange>
          </w:rPr>
          <w:t>ReadPosRankSum</w:t>
        </w:r>
        <w:proofErr w:type="spellEnd"/>
        <w:r w:rsidRPr="00432F08">
          <w:rPr>
            <w:sz w:val="22"/>
            <w:szCs w:val="22"/>
            <w:rPrChange w:id="701" w:author="Alexander Steemers" w:date="2025-07-03T14:15:00Z" w16du:dateUtc="2025-07-03T12:15:00Z">
              <w:rPr>
                <w:color w:val="000000" w:themeColor="text1"/>
                <w:sz w:val="22"/>
                <w:szCs w:val="22"/>
              </w:rPr>
            </w:rPrChange>
          </w:rPr>
          <w:t xml:space="preserve"> -an FS -an SOR -mode INDEL for INDELs. </w:t>
        </w:r>
        <w:proofErr w:type="spellStart"/>
        <w:r w:rsidRPr="00432F08">
          <w:rPr>
            <w:sz w:val="22"/>
            <w:szCs w:val="22"/>
            <w:rPrChange w:id="702" w:author="Alexander Steemers" w:date="2025-07-03T14:15:00Z" w16du:dateUtc="2025-07-03T12:15:00Z">
              <w:rPr>
                <w:color w:val="000000" w:themeColor="text1"/>
                <w:sz w:val="22"/>
                <w:szCs w:val="22"/>
              </w:rPr>
            </w:rPrChange>
          </w:rPr>
          <w:t>ApplyVQSR</w:t>
        </w:r>
        <w:proofErr w:type="spellEnd"/>
        <w:r w:rsidRPr="00432F08">
          <w:rPr>
            <w:sz w:val="22"/>
            <w:szCs w:val="22"/>
            <w:rPrChange w:id="703" w:author="Alexander Steemers" w:date="2025-07-03T14:15:00Z" w16du:dateUtc="2025-07-03T12:15:00Z">
              <w:rPr>
                <w:color w:val="000000" w:themeColor="text1"/>
                <w:sz w:val="22"/>
                <w:szCs w:val="22"/>
              </w:rPr>
            </w:rPrChange>
          </w:rPr>
          <w:t xml:space="preserve"> was then run with --truth-sensitivity-filter-level 99.9 -mode SNP and --truth-sensitivity-filter-level 99.9 -mode INDEL.</w:t>
        </w:r>
      </w:ins>
      <w:ins w:id="704" w:author="Alexander Steemers" w:date="2025-07-03T14:14:00Z" w16du:dateUtc="2025-07-03T12:14:00Z">
        <w:r w:rsidRPr="00432F08">
          <w:rPr>
            <w:sz w:val="22"/>
            <w:szCs w:val="22"/>
            <w:rPrChange w:id="705" w:author="Alexander Steemers" w:date="2025-07-03T14:15:00Z" w16du:dateUtc="2025-07-03T12:15:00Z">
              <w:rPr>
                <w:color w:val="000000" w:themeColor="text1"/>
                <w:sz w:val="22"/>
                <w:szCs w:val="22"/>
              </w:rPr>
            </w:rPrChange>
          </w:rPr>
          <w:t xml:space="preserve"> </w:t>
        </w:r>
      </w:ins>
    </w:p>
    <w:p w14:paraId="59380771" w14:textId="504BF238" w:rsidR="00E42BE3" w:rsidRPr="00432F08" w:rsidRDefault="00E42BE3" w:rsidP="00E42BE3">
      <w:pPr>
        <w:jc w:val="both"/>
        <w:rPr>
          <w:ins w:id="706" w:author="Alexander Steemers" w:date="2025-07-03T14:00:00Z" w16du:dateUtc="2025-07-03T12:00:00Z"/>
          <w:sz w:val="22"/>
          <w:szCs w:val="22"/>
          <w:rPrChange w:id="707" w:author="Alexander Steemers" w:date="2025-07-03T14:15:00Z" w16du:dateUtc="2025-07-03T12:15:00Z">
            <w:rPr>
              <w:ins w:id="708" w:author="Alexander Steemers" w:date="2025-07-03T14:00:00Z" w16du:dateUtc="2025-07-03T12:00:00Z"/>
              <w:color w:val="FF0000"/>
              <w:sz w:val="22"/>
              <w:szCs w:val="22"/>
            </w:rPr>
          </w:rPrChange>
        </w:rPr>
      </w:pPr>
      <w:ins w:id="709" w:author="Alexander Steemers" w:date="2025-07-03T14:00:00Z" w16du:dateUtc="2025-07-03T12:00:00Z">
        <w:r w:rsidRPr="00432F08">
          <w:rPr>
            <w:sz w:val="22"/>
            <w:szCs w:val="22"/>
            <w:rPrChange w:id="710" w:author="Alexander Steemers" w:date="2025-07-03T14:15:00Z" w16du:dateUtc="2025-07-03T12:15:00Z">
              <w:rPr>
                <w:color w:val="FF0000"/>
                <w:sz w:val="22"/>
                <w:szCs w:val="22"/>
              </w:rPr>
            </w:rPrChange>
          </w:rPr>
          <w:t xml:space="preserve">Next, GATK’s </w:t>
        </w:r>
        <w:proofErr w:type="spellStart"/>
        <w:r w:rsidRPr="00432F08">
          <w:rPr>
            <w:sz w:val="22"/>
            <w:szCs w:val="22"/>
            <w:rPrChange w:id="711" w:author="Alexander Steemers" w:date="2025-07-03T14:15:00Z" w16du:dateUtc="2025-07-03T12:15:00Z">
              <w:rPr>
                <w:color w:val="FF0000"/>
                <w:sz w:val="22"/>
                <w:szCs w:val="22"/>
              </w:rPr>
            </w:rPrChange>
          </w:rPr>
          <w:t>VariantFiltration</w:t>
        </w:r>
        <w:proofErr w:type="spellEnd"/>
        <w:r w:rsidRPr="00432F08">
          <w:rPr>
            <w:sz w:val="22"/>
            <w:szCs w:val="22"/>
            <w:rPrChange w:id="712" w:author="Alexander Steemers" w:date="2025-07-03T14:15:00Z" w16du:dateUtc="2025-07-03T12:15:00Z">
              <w:rPr>
                <w:color w:val="FF0000"/>
                <w:sz w:val="22"/>
                <w:szCs w:val="22"/>
              </w:rPr>
            </w:rPrChange>
          </w:rPr>
          <w:t xml:space="preserve"> was run with the following options: </w:t>
        </w:r>
      </w:ins>
      <w:ins w:id="713" w:author="Alexander Steemers" w:date="2025-07-03T14:02:00Z" w16du:dateUtc="2025-07-03T12:02:00Z">
        <w:r w:rsidRPr="00432F08">
          <w:rPr>
            <w:sz w:val="22"/>
            <w:szCs w:val="22"/>
            <w:rPrChange w:id="714" w:author="Alexander Steemers" w:date="2025-07-03T14:15:00Z" w16du:dateUtc="2025-07-03T12:15:00Z">
              <w:rPr>
                <w:color w:val="000000" w:themeColor="text1"/>
                <w:sz w:val="22"/>
                <w:szCs w:val="22"/>
              </w:rPr>
            </w:rPrChange>
          </w:rPr>
          <w:t>“--filter-expression 'QD &lt; 2.0' --filter-expression 'MQ &lt; 40.0' --filter-expression 'FS &gt; 60.0' --filter-expression '</w:t>
        </w:r>
        <w:proofErr w:type="spellStart"/>
        <w:r w:rsidRPr="00432F08">
          <w:rPr>
            <w:sz w:val="22"/>
            <w:szCs w:val="22"/>
            <w:rPrChange w:id="715" w:author="Alexander Steemers" w:date="2025-07-03T14:15:00Z" w16du:dateUtc="2025-07-03T12:15:00Z">
              <w:rPr>
                <w:color w:val="000000" w:themeColor="text1"/>
                <w:sz w:val="22"/>
                <w:szCs w:val="22"/>
              </w:rPr>
            </w:rPrChange>
          </w:rPr>
          <w:t>HaplotypeScore</w:t>
        </w:r>
        <w:proofErr w:type="spellEnd"/>
        <w:r w:rsidRPr="00432F08">
          <w:rPr>
            <w:sz w:val="22"/>
            <w:szCs w:val="22"/>
            <w:rPrChange w:id="716" w:author="Alexander Steemers" w:date="2025-07-03T14:15:00Z" w16du:dateUtc="2025-07-03T12:15:00Z">
              <w:rPr>
                <w:color w:val="000000" w:themeColor="text1"/>
                <w:sz w:val="22"/>
                <w:szCs w:val="22"/>
              </w:rPr>
            </w:rPrChange>
          </w:rPr>
          <w:t xml:space="preserve"> &gt; 13.0' --filter-expression '</w:t>
        </w:r>
        <w:proofErr w:type="spellStart"/>
        <w:r w:rsidRPr="00432F08">
          <w:rPr>
            <w:sz w:val="22"/>
            <w:szCs w:val="22"/>
            <w:rPrChange w:id="717" w:author="Alexander Steemers" w:date="2025-07-03T14:15:00Z" w16du:dateUtc="2025-07-03T12:15:00Z">
              <w:rPr>
                <w:color w:val="000000" w:themeColor="text1"/>
                <w:sz w:val="22"/>
                <w:szCs w:val="22"/>
              </w:rPr>
            </w:rPrChange>
          </w:rPr>
          <w:t>MQRankSum</w:t>
        </w:r>
        <w:proofErr w:type="spellEnd"/>
        <w:r w:rsidRPr="00432F08">
          <w:rPr>
            <w:sz w:val="22"/>
            <w:szCs w:val="22"/>
            <w:rPrChange w:id="718" w:author="Alexander Steemers" w:date="2025-07-03T14:15:00Z" w16du:dateUtc="2025-07-03T12:15:00Z">
              <w:rPr>
                <w:color w:val="000000" w:themeColor="text1"/>
                <w:sz w:val="22"/>
                <w:szCs w:val="22"/>
              </w:rPr>
            </w:rPrChange>
          </w:rPr>
          <w:t xml:space="preserve"> &lt; -12.5' --filter-expression '</w:t>
        </w:r>
        <w:proofErr w:type="spellStart"/>
        <w:r w:rsidRPr="00432F08">
          <w:rPr>
            <w:sz w:val="22"/>
            <w:szCs w:val="22"/>
            <w:rPrChange w:id="719" w:author="Alexander Steemers" w:date="2025-07-03T14:15:00Z" w16du:dateUtc="2025-07-03T12:15:00Z">
              <w:rPr>
                <w:color w:val="000000" w:themeColor="text1"/>
                <w:sz w:val="22"/>
                <w:szCs w:val="22"/>
              </w:rPr>
            </w:rPrChange>
          </w:rPr>
          <w:t>ReadPosRankSum</w:t>
        </w:r>
        <w:proofErr w:type="spellEnd"/>
        <w:r w:rsidRPr="00432F08">
          <w:rPr>
            <w:sz w:val="22"/>
            <w:szCs w:val="22"/>
            <w:rPrChange w:id="720" w:author="Alexander Steemers" w:date="2025-07-03T14:15:00Z" w16du:dateUtc="2025-07-03T12:15:00Z">
              <w:rPr>
                <w:color w:val="000000" w:themeColor="text1"/>
                <w:sz w:val="22"/>
                <w:szCs w:val="22"/>
              </w:rPr>
            </w:rPrChange>
          </w:rPr>
          <w:t xml:space="preserve"> &lt; -8.0' --filter-expression 'MQ0 &gt;= 4 &amp;&amp; ((MQ0 / (1.0 * DP)) &gt; 0.1)' --filter-expression 'DP &lt; 5' --filter-expression 'QUAL &lt; 30' --filter-expression 'QUAL &gt;= 30.0 &amp;&amp; QUAL &lt; 50.0' --filter-expression 'SOR &gt; 4.0' --filter-name '</w:t>
        </w:r>
        <w:proofErr w:type="spellStart"/>
        <w:r w:rsidRPr="00432F08">
          <w:rPr>
            <w:sz w:val="22"/>
            <w:szCs w:val="22"/>
            <w:rPrChange w:id="721" w:author="Alexander Steemers" w:date="2025-07-03T14:15:00Z" w16du:dateUtc="2025-07-03T12:15:00Z">
              <w:rPr>
                <w:color w:val="000000" w:themeColor="text1"/>
                <w:sz w:val="22"/>
                <w:szCs w:val="22"/>
              </w:rPr>
            </w:rPrChange>
          </w:rPr>
          <w:t>SNP_LowQualityDepth</w:t>
        </w:r>
        <w:proofErr w:type="spellEnd"/>
        <w:r w:rsidRPr="00432F08">
          <w:rPr>
            <w:sz w:val="22"/>
            <w:szCs w:val="22"/>
            <w:rPrChange w:id="722" w:author="Alexander Steemers" w:date="2025-07-03T14:15:00Z" w16du:dateUtc="2025-07-03T12:15:00Z">
              <w:rPr>
                <w:color w:val="000000" w:themeColor="text1"/>
                <w:sz w:val="22"/>
                <w:szCs w:val="22"/>
              </w:rPr>
            </w:rPrChange>
          </w:rPr>
          <w:t>' --filter-name '</w:t>
        </w:r>
        <w:proofErr w:type="spellStart"/>
        <w:r w:rsidRPr="00432F08">
          <w:rPr>
            <w:sz w:val="22"/>
            <w:szCs w:val="22"/>
            <w:rPrChange w:id="723" w:author="Alexander Steemers" w:date="2025-07-03T14:15:00Z" w16du:dateUtc="2025-07-03T12:15:00Z">
              <w:rPr>
                <w:color w:val="000000" w:themeColor="text1"/>
                <w:sz w:val="22"/>
                <w:szCs w:val="22"/>
              </w:rPr>
            </w:rPrChange>
          </w:rPr>
          <w:t>SNP_MappingQuality</w:t>
        </w:r>
        <w:proofErr w:type="spellEnd"/>
        <w:r w:rsidRPr="00432F08">
          <w:rPr>
            <w:sz w:val="22"/>
            <w:szCs w:val="22"/>
            <w:rPrChange w:id="724" w:author="Alexander Steemers" w:date="2025-07-03T14:15:00Z" w16du:dateUtc="2025-07-03T12:15:00Z">
              <w:rPr>
                <w:color w:val="000000" w:themeColor="text1"/>
                <w:sz w:val="22"/>
                <w:szCs w:val="22"/>
              </w:rPr>
            </w:rPrChange>
          </w:rPr>
          <w:t>' --filter-name '</w:t>
        </w:r>
        <w:proofErr w:type="spellStart"/>
        <w:r w:rsidRPr="00432F08">
          <w:rPr>
            <w:sz w:val="22"/>
            <w:szCs w:val="22"/>
            <w:rPrChange w:id="725" w:author="Alexander Steemers" w:date="2025-07-03T14:15:00Z" w16du:dateUtc="2025-07-03T12:15:00Z">
              <w:rPr>
                <w:color w:val="000000" w:themeColor="text1"/>
                <w:sz w:val="22"/>
                <w:szCs w:val="22"/>
              </w:rPr>
            </w:rPrChange>
          </w:rPr>
          <w:t>SNP_StrandBias</w:t>
        </w:r>
        <w:proofErr w:type="spellEnd"/>
        <w:r w:rsidRPr="00432F08">
          <w:rPr>
            <w:sz w:val="22"/>
            <w:szCs w:val="22"/>
            <w:rPrChange w:id="726" w:author="Alexander Steemers" w:date="2025-07-03T14:15:00Z" w16du:dateUtc="2025-07-03T12:15:00Z">
              <w:rPr>
                <w:color w:val="000000" w:themeColor="text1"/>
                <w:sz w:val="22"/>
                <w:szCs w:val="22"/>
              </w:rPr>
            </w:rPrChange>
          </w:rPr>
          <w:t>' --filter-name '</w:t>
        </w:r>
        <w:proofErr w:type="spellStart"/>
        <w:r w:rsidRPr="00432F08">
          <w:rPr>
            <w:sz w:val="22"/>
            <w:szCs w:val="22"/>
            <w:rPrChange w:id="727" w:author="Alexander Steemers" w:date="2025-07-03T14:15:00Z" w16du:dateUtc="2025-07-03T12:15:00Z">
              <w:rPr>
                <w:color w:val="000000" w:themeColor="text1"/>
                <w:sz w:val="22"/>
                <w:szCs w:val="22"/>
              </w:rPr>
            </w:rPrChange>
          </w:rPr>
          <w:t>SNP_HaplotypeScoreHigh</w:t>
        </w:r>
        <w:proofErr w:type="spellEnd"/>
        <w:r w:rsidRPr="00432F08">
          <w:rPr>
            <w:sz w:val="22"/>
            <w:szCs w:val="22"/>
            <w:rPrChange w:id="728" w:author="Alexander Steemers" w:date="2025-07-03T14:15:00Z" w16du:dateUtc="2025-07-03T12:15:00Z">
              <w:rPr>
                <w:color w:val="000000" w:themeColor="text1"/>
                <w:sz w:val="22"/>
                <w:szCs w:val="22"/>
              </w:rPr>
            </w:rPrChange>
          </w:rPr>
          <w:t>' --filter-name '</w:t>
        </w:r>
        <w:proofErr w:type="spellStart"/>
        <w:r w:rsidRPr="00432F08">
          <w:rPr>
            <w:sz w:val="22"/>
            <w:szCs w:val="22"/>
            <w:rPrChange w:id="729" w:author="Alexander Steemers" w:date="2025-07-03T14:15:00Z" w16du:dateUtc="2025-07-03T12:15:00Z">
              <w:rPr>
                <w:color w:val="000000" w:themeColor="text1"/>
                <w:sz w:val="22"/>
                <w:szCs w:val="22"/>
              </w:rPr>
            </w:rPrChange>
          </w:rPr>
          <w:t>SNP_MQRankSumLow</w:t>
        </w:r>
        <w:proofErr w:type="spellEnd"/>
        <w:r w:rsidRPr="00432F08">
          <w:rPr>
            <w:sz w:val="22"/>
            <w:szCs w:val="22"/>
            <w:rPrChange w:id="730" w:author="Alexander Steemers" w:date="2025-07-03T14:15:00Z" w16du:dateUtc="2025-07-03T12:15:00Z">
              <w:rPr>
                <w:color w:val="000000" w:themeColor="text1"/>
                <w:sz w:val="22"/>
                <w:szCs w:val="22"/>
              </w:rPr>
            </w:rPrChange>
          </w:rPr>
          <w:t>' --filter-name '</w:t>
        </w:r>
        <w:proofErr w:type="spellStart"/>
        <w:r w:rsidRPr="00432F08">
          <w:rPr>
            <w:sz w:val="22"/>
            <w:szCs w:val="22"/>
            <w:rPrChange w:id="731" w:author="Alexander Steemers" w:date="2025-07-03T14:15:00Z" w16du:dateUtc="2025-07-03T12:15:00Z">
              <w:rPr>
                <w:color w:val="000000" w:themeColor="text1"/>
                <w:sz w:val="22"/>
                <w:szCs w:val="22"/>
              </w:rPr>
            </w:rPrChange>
          </w:rPr>
          <w:t>SNP_ReadPosRankSumLow</w:t>
        </w:r>
        <w:proofErr w:type="spellEnd"/>
        <w:r w:rsidRPr="00432F08">
          <w:rPr>
            <w:sz w:val="22"/>
            <w:szCs w:val="22"/>
            <w:rPrChange w:id="732" w:author="Alexander Steemers" w:date="2025-07-03T14:15:00Z" w16du:dateUtc="2025-07-03T12:15:00Z">
              <w:rPr>
                <w:color w:val="000000" w:themeColor="text1"/>
                <w:sz w:val="22"/>
                <w:szCs w:val="22"/>
              </w:rPr>
            </w:rPrChange>
          </w:rPr>
          <w:t>' --filter-name '</w:t>
        </w:r>
        <w:proofErr w:type="spellStart"/>
        <w:r w:rsidRPr="00432F08">
          <w:rPr>
            <w:sz w:val="22"/>
            <w:szCs w:val="22"/>
            <w:rPrChange w:id="733" w:author="Alexander Steemers" w:date="2025-07-03T14:15:00Z" w16du:dateUtc="2025-07-03T12:15:00Z">
              <w:rPr>
                <w:color w:val="000000" w:themeColor="text1"/>
                <w:sz w:val="22"/>
                <w:szCs w:val="22"/>
              </w:rPr>
            </w:rPrChange>
          </w:rPr>
          <w:t>SNP_HardToValidate</w:t>
        </w:r>
        <w:proofErr w:type="spellEnd"/>
        <w:r w:rsidRPr="00432F08">
          <w:rPr>
            <w:sz w:val="22"/>
            <w:szCs w:val="22"/>
            <w:rPrChange w:id="734" w:author="Alexander Steemers" w:date="2025-07-03T14:15:00Z" w16du:dateUtc="2025-07-03T12:15:00Z">
              <w:rPr>
                <w:color w:val="000000" w:themeColor="text1"/>
                <w:sz w:val="22"/>
                <w:szCs w:val="22"/>
              </w:rPr>
            </w:rPrChange>
          </w:rPr>
          <w:t>' --filter-name '</w:t>
        </w:r>
        <w:proofErr w:type="spellStart"/>
        <w:r w:rsidRPr="00432F08">
          <w:rPr>
            <w:sz w:val="22"/>
            <w:szCs w:val="22"/>
            <w:rPrChange w:id="735" w:author="Alexander Steemers" w:date="2025-07-03T14:15:00Z" w16du:dateUtc="2025-07-03T12:15:00Z">
              <w:rPr>
                <w:color w:val="000000" w:themeColor="text1"/>
                <w:sz w:val="22"/>
                <w:szCs w:val="22"/>
              </w:rPr>
            </w:rPrChange>
          </w:rPr>
          <w:t>SNP_LowCoverage</w:t>
        </w:r>
        <w:proofErr w:type="spellEnd"/>
        <w:r w:rsidRPr="00432F08">
          <w:rPr>
            <w:sz w:val="22"/>
            <w:szCs w:val="22"/>
            <w:rPrChange w:id="736" w:author="Alexander Steemers" w:date="2025-07-03T14:15:00Z" w16du:dateUtc="2025-07-03T12:15:00Z">
              <w:rPr>
                <w:color w:val="000000" w:themeColor="text1"/>
                <w:sz w:val="22"/>
                <w:szCs w:val="22"/>
              </w:rPr>
            </w:rPrChange>
          </w:rPr>
          <w:t>' --filter-name '</w:t>
        </w:r>
        <w:proofErr w:type="spellStart"/>
        <w:r w:rsidRPr="00432F08">
          <w:rPr>
            <w:sz w:val="22"/>
            <w:szCs w:val="22"/>
            <w:rPrChange w:id="737" w:author="Alexander Steemers" w:date="2025-07-03T14:15:00Z" w16du:dateUtc="2025-07-03T12:15:00Z">
              <w:rPr>
                <w:color w:val="000000" w:themeColor="text1"/>
                <w:sz w:val="22"/>
                <w:szCs w:val="22"/>
              </w:rPr>
            </w:rPrChange>
          </w:rPr>
          <w:t>SNP_VeryLowQual</w:t>
        </w:r>
        <w:proofErr w:type="spellEnd"/>
        <w:r w:rsidRPr="00432F08">
          <w:rPr>
            <w:sz w:val="22"/>
            <w:szCs w:val="22"/>
            <w:rPrChange w:id="738" w:author="Alexander Steemers" w:date="2025-07-03T14:15:00Z" w16du:dateUtc="2025-07-03T12:15:00Z">
              <w:rPr>
                <w:color w:val="000000" w:themeColor="text1"/>
                <w:sz w:val="22"/>
                <w:szCs w:val="22"/>
              </w:rPr>
            </w:rPrChange>
          </w:rPr>
          <w:t>' --filter-name '</w:t>
        </w:r>
        <w:proofErr w:type="spellStart"/>
        <w:r w:rsidRPr="00432F08">
          <w:rPr>
            <w:sz w:val="22"/>
            <w:szCs w:val="22"/>
            <w:rPrChange w:id="739" w:author="Alexander Steemers" w:date="2025-07-03T14:15:00Z" w16du:dateUtc="2025-07-03T12:15:00Z">
              <w:rPr>
                <w:color w:val="000000" w:themeColor="text1"/>
                <w:sz w:val="22"/>
                <w:szCs w:val="22"/>
              </w:rPr>
            </w:rPrChange>
          </w:rPr>
          <w:t>SNP_LowQual</w:t>
        </w:r>
        <w:proofErr w:type="spellEnd"/>
        <w:r w:rsidRPr="00432F08">
          <w:rPr>
            <w:sz w:val="22"/>
            <w:szCs w:val="22"/>
            <w:rPrChange w:id="740" w:author="Alexander Steemers" w:date="2025-07-03T14:15:00Z" w16du:dateUtc="2025-07-03T12:15:00Z">
              <w:rPr>
                <w:color w:val="000000" w:themeColor="text1"/>
                <w:sz w:val="22"/>
                <w:szCs w:val="22"/>
              </w:rPr>
            </w:rPrChange>
          </w:rPr>
          <w:t>' --filter-name 'SNP_SOR' -cluster 3 -window 10”.</w:t>
        </w:r>
      </w:ins>
    </w:p>
    <w:p w14:paraId="04095391" w14:textId="0DD50C6C" w:rsidR="0037312B" w:rsidRPr="00432F08" w:rsidDel="00E42BE3" w:rsidRDefault="00E42BE3" w:rsidP="00E42BE3">
      <w:pPr>
        <w:jc w:val="both"/>
        <w:rPr>
          <w:del w:id="741" w:author="Alexander Steemers" w:date="2025-07-03T14:00:00Z" w16du:dateUtc="2025-07-03T12:00:00Z"/>
          <w:sz w:val="22"/>
          <w:szCs w:val="22"/>
          <w:rPrChange w:id="742" w:author="Alexander Steemers" w:date="2025-07-03T14:15:00Z" w16du:dateUtc="2025-07-03T12:15:00Z">
            <w:rPr>
              <w:del w:id="743" w:author="Alexander Steemers" w:date="2025-07-03T14:00:00Z" w16du:dateUtc="2025-07-03T12:00:00Z"/>
              <w:color w:val="FF0000"/>
              <w:sz w:val="22"/>
              <w:szCs w:val="22"/>
            </w:rPr>
          </w:rPrChange>
        </w:rPr>
      </w:pPr>
      <w:ins w:id="744" w:author="Alexander Steemers" w:date="2025-07-03T14:00:00Z" w16du:dateUtc="2025-07-03T12:00:00Z">
        <w:r w:rsidRPr="00432F08">
          <w:rPr>
            <w:sz w:val="22"/>
            <w:szCs w:val="22"/>
            <w:rPrChange w:id="745" w:author="Alexander Steemers" w:date="2025-07-03T14:15:00Z" w16du:dateUtc="2025-07-03T12:15:00Z">
              <w:rPr>
                <w:color w:val="FF0000"/>
                <w:sz w:val="22"/>
                <w:szCs w:val="22"/>
              </w:rPr>
            </w:rPrChange>
          </w:rPr>
          <w:t xml:space="preserve">Annotation of variants was done </w:t>
        </w:r>
      </w:ins>
      <w:ins w:id="746" w:author="Alexander Steemers" w:date="2025-07-03T14:03:00Z" w16du:dateUtc="2025-07-03T12:03:00Z">
        <w:r w:rsidRPr="00432F08">
          <w:rPr>
            <w:sz w:val="22"/>
            <w:szCs w:val="22"/>
            <w:rPrChange w:id="747" w:author="Alexander Steemers" w:date="2025-07-03T14:15:00Z" w16du:dateUtc="2025-07-03T12:15:00Z">
              <w:rPr>
                <w:color w:val="000000" w:themeColor="text1"/>
                <w:sz w:val="22"/>
                <w:szCs w:val="22"/>
              </w:rPr>
            </w:rPrChange>
          </w:rPr>
          <w:t xml:space="preserve">using </w:t>
        </w:r>
        <w:proofErr w:type="spellStart"/>
        <w:r w:rsidRPr="00432F08">
          <w:rPr>
            <w:sz w:val="22"/>
            <w:szCs w:val="22"/>
            <w:rPrChange w:id="748" w:author="Alexander Steemers" w:date="2025-07-03T14:15:00Z" w16du:dateUtc="2025-07-03T12:15:00Z">
              <w:rPr>
                <w:color w:val="000000" w:themeColor="text1"/>
                <w:sz w:val="22"/>
                <w:szCs w:val="22"/>
              </w:rPr>
            </w:rPrChange>
          </w:rPr>
          <w:t>Ensembl</w:t>
        </w:r>
        <w:proofErr w:type="spellEnd"/>
        <w:r w:rsidRPr="00432F08">
          <w:rPr>
            <w:sz w:val="22"/>
            <w:szCs w:val="22"/>
            <w:rPrChange w:id="749" w:author="Alexander Steemers" w:date="2025-07-03T14:15:00Z" w16du:dateUtc="2025-07-03T12:15:00Z">
              <w:rPr>
                <w:color w:val="000000" w:themeColor="text1"/>
                <w:sz w:val="22"/>
                <w:szCs w:val="22"/>
              </w:rPr>
            </w:rPrChange>
          </w:rPr>
          <w:t xml:space="preserve"> Variant Effect Predictor (VEP) (v</w:t>
        </w:r>
      </w:ins>
      <w:ins w:id="750" w:author="Alexander Steemers" w:date="2025-07-03T14:05:00Z" w16du:dateUtc="2025-07-03T12:05:00Z">
        <w:r w:rsidRPr="00432F08">
          <w:rPr>
            <w:sz w:val="22"/>
            <w:szCs w:val="22"/>
            <w:rPrChange w:id="751" w:author="Alexander Steemers" w:date="2025-07-03T14:15:00Z" w16du:dateUtc="2025-07-03T12:15:00Z">
              <w:rPr>
                <w:color w:val="000000" w:themeColor="text1"/>
                <w:sz w:val="22"/>
                <w:szCs w:val="22"/>
              </w:rPr>
            </w:rPrChange>
          </w:rPr>
          <w:t>.</w:t>
        </w:r>
      </w:ins>
      <w:ins w:id="752" w:author="Alexander Steemers" w:date="2025-07-03T14:03:00Z" w16du:dateUtc="2025-07-03T12:03:00Z">
        <w:r w:rsidRPr="00432F08">
          <w:rPr>
            <w:sz w:val="22"/>
            <w:szCs w:val="22"/>
            <w:rPrChange w:id="753" w:author="Alexander Steemers" w:date="2025-07-03T14:15:00Z" w16du:dateUtc="2025-07-03T12:15:00Z">
              <w:rPr>
                <w:color w:val="000000" w:themeColor="text1"/>
                <w:sz w:val="22"/>
                <w:szCs w:val="22"/>
              </w:rPr>
            </w:rPrChange>
          </w:rPr>
          <w:t>112.0) with settings = "--</w:t>
        </w:r>
        <w:proofErr w:type="spellStart"/>
        <w:r w:rsidRPr="00432F08">
          <w:rPr>
            <w:sz w:val="22"/>
            <w:szCs w:val="22"/>
            <w:rPrChange w:id="754" w:author="Alexander Steemers" w:date="2025-07-03T14:15:00Z" w16du:dateUtc="2025-07-03T12:15:00Z">
              <w:rPr>
                <w:color w:val="000000" w:themeColor="text1"/>
                <w:sz w:val="22"/>
                <w:szCs w:val="22"/>
              </w:rPr>
            </w:rPrChange>
          </w:rPr>
          <w:t>vcf</w:t>
        </w:r>
        <w:proofErr w:type="spellEnd"/>
        <w:r w:rsidRPr="00432F08">
          <w:rPr>
            <w:sz w:val="22"/>
            <w:szCs w:val="22"/>
            <w:rPrChange w:id="755" w:author="Alexander Steemers" w:date="2025-07-03T14:15:00Z" w16du:dateUtc="2025-07-03T12:15:00Z">
              <w:rPr>
                <w:color w:val="000000" w:themeColor="text1"/>
                <w:sz w:val="22"/>
                <w:szCs w:val="22"/>
              </w:rPr>
            </w:rPrChange>
          </w:rPr>
          <w:t xml:space="preserve"> --plugin </w:t>
        </w:r>
        <w:proofErr w:type="spellStart"/>
        <w:proofErr w:type="gramStart"/>
        <w:r w:rsidRPr="00432F08">
          <w:rPr>
            <w:sz w:val="22"/>
            <w:szCs w:val="22"/>
            <w:rPrChange w:id="756" w:author="Alexander Steemers" w:date="2025-07-03T14:15:00Z" w16du:dateUtc="2025-07-03T12:15:00Z">
              <w:rPr>
                <w:color w:val="000000" w:themeColor="text1"/>
                <w:sz w:val="22"/>
                <w:szCs w:val="22"/>
              </w:rPr>
            </w:rPrChange>
          </w:rPr>
          <w:t>AlphaMissense,file</w:t>
        </w:r>
        <w:proofErr w:type="spellEnd"/>
        <w:proofErr w:type="gramEnd"/>
        <w:r w:rsidRPr="00432F08">
          <w:rPr>
            <w:sz w:val="22"/>
            <w:szCs w:val="22"/>
            <w:rPrChange w:id="757" w:author="Alexander Steemers" w:date="2025-07-03T14:15:00Z" w16du:dateUtc="2025-07-03T12:15:00Z">
              <w:rPr>
                <w:color w:val="000000" w:themeColor="text1"/>
                <w:sz w:val="22"/>
                <w:szCs w:val="22"/>
              </w:rPr>
            </w:rPrChange>
          </w:rPr>
          <w:t xml:space="preserve"> --plugin NMD --plugin </w:t>
        </w:r>
        <w:proofErr w:type="spellStart"/>
        <w:r w:rsidRPr="00432F08">
          <w:rPr>
            <w:sz w:val="22"/>
            <w:szCs w:val="22"/>
            <w:rPrChange w:id="758" w:author="Alexander Steemers" w:date="2025-07-03T14:15:00Z" w16du:dateUtc="2025-07-03T12:15:00Z">
              <w:rPr>
                <w:color w:val="000000" w:themeColor="text1"/>
                <w:sz w:val="22"/>
                <w:szCs w:val="22"/>
              </w:rPr>
            </w:rPrChange>
          </w:rPr>
          <w:t>dbNSFP</w:t>
        </w:r>
        <w:proofErr w:type="spellEnd"/>
        <w:r w:rsidRPr="00432F08">
          <w:rPr>
            <w:sz w:val="22"/>
            <w:szCs w:val="22"/>
            <w:rPrChange w:id="759" w:author="Alexander Steemers" w:date="2025-07-03T14:15:00Z" w16du:dateUtc="2025-07-03T12:15:00Z">
              <w:rPr>
                <w:color w:val="000000" w:themeColor="text1"/>
                <w:sz w:val="22"/>
                <w:szCs w:val="22"/>
              </w:rPr>
            </w:rPrChange>
          </w:rPr>
          <w:t>".</w:t>
        </w:r>
      </w:ins>
      <w:ins w:id="760" w:author="Alexander Steemers" w:date="2025-07-03T14:00:00Z" w16du:dateUtc="2025-07-03T12:00:00Z">
        <w:r w:rsidRPr="00432F08">
          <w:rPr>
            <w:sz w:val="22"/>
            <w:szCs w:val="22"/>
            <w:rPrChange w:id="761" w:author="Alexander Steemers" w:date="2025-07-03T14:15:00Z" w16du:dateUtc="2025-07-03T12:15:00Z">
              <w:rPr>
                <w:color w:val="FF0000"/>
                <w:sz w:val="22"/>
                <w:szCs w:val="22"/>
              </w:rPr>
            </w:rPrChange>
          </w:rPr>
          <w:t xml:space="preserve"> A full pipeline description is available at</w:t>
        </w:r>
      </w:ins>
      <w:ins w:id="762" w:author="Alexander Steemers" w:date="2025-07-03T14:06:00Z" w16du:dateUtc="2025-07-03T12:06:00Z">
        <w:r w:rsidR="00432F08" w:rsidRPr="00432F08">
          <w:rPr>
            <w:sz w:val="22"/>
            <w:szCs w:val="22"/>
            <w:rPrChange w:id="763" w:author="Alexander Steemers" w:date="2025-07-03T14:15:00Z" w16du:dateUtc="2025-07-03T12:15:00Z">
              <w:rPr>
                <w:color w:val="000000" w:themeColor="text1"/>
                <w:sz w:val="22"/>
                <w:szCs w:val="22"/>
              </w:rPr>
            </w:rPrChange>
          </w:rPr>
          <w:t xml:space="preserve"> https://github.com/ToolsVanBox/ASAP</w:t>
        </w:r>
      </w:ins>
      <w:ins w:id="764" w:author="Alexander Steemers" w:date="2025-07-03T14:00:00Z" w16du:dateUtc="2025-07-03T12:00:00Z">
        <w:r w:rsidRPr="00432F08">
          <w:rPr>
            <w:sz w:val="22"/>
            <w:szCs w:val="22"/>
            <w:rPrChange w:id="765" w:author="Alexander Steemers" w:date="2025-07-03T14:15:00Z" w16du:dateUtc="2025-07-03T12:15:00Z">
              <w:rPr>
                <w:color w:val="FF0000"/>
                <w:sz w:val="22"/>
                <w:szCs w:val="22"/>
              </w:rPr>
            </w:rPrChange>
          </w:rPr>
          <w:t xml:space="preserve">. The version of </w:t>
        </w:r>
      </w:ins>
      <w:ins w:id="766" w:author="Alexander Steemers" w:date="2025-07-03T14:04:00Z" w16du:dateUtc="2025-07-03T12:04:00Z">
        <w:r w:rsidRPr="00432F08">
          <w:rPr>
            <w:sz w:val="22"/>
            <w:szCs w:val="22"/>
            <w:rPrChange w:id="767" w:author="Alexander Steemers" w:date="2025-07-03T14:15:00Z" w16du:dateUtc="2025-07-03T12:15:00Z">
              <w:rPr>
                <w:color w:val="000000" w:themeColor="text1"/>
                <w:sz w:val="22"/>
                <w:szCs w:val="22"/>
              </w:rPr>
            </w:rPrChange>
          </w:rPr>
          <w:t xml:space="preserve">ASAP </w:t>
        </w:r>
      </w:ins>
      <w:ins w:id="768" w:author="Alexander Steemers" w:date="2025-07-03T14:00:00Z" w16du:dateUtc="2025-07-03T12:00:00Z">
        <w:r w:rsidRPr="00432F08">
          <w:rPr>
            <w:sz w:val="22"/>
            <w:szCs w:val="22"/>
            <w:rPrChange w:id="769" w:author="Alexander Steemers" w:date="2025-07-03T14:15:00Z" w16du:dateUtc="2025-07-03T12:15:00Z">
              <w:rPr>
                <w:color w:val="FF0000"/>
                <w:sz w:val="22"/>
                <w:szCs w:val="22"/>
              </w:rPr>
            </w:rPrChange>
          </w:rPr>
          <w:t>used was v</w:t>
        </w:r>
      </w:ins>
      <w:ins w:id="770" w:author="Alexander Steemers" w:date="2025-07-03T14:04:00Z" w16du:dateUtc="2025-07-03T12:04:00Z">
        <w:r w:rsidRPr="00432F08">
          <w:rPr>
            <w:sz w:val="22"/>
            <w:szCs w:val="22"/>
            <w:rPrChange w:id="771" w:author="Alexander Steemers" w:date="2025-07-03T14:15:00Z" w16du:dateUtc="2025-07-03T12:15:00Z">
              <w:rPr>
                <w:color w:val="000000" w:themeColor="text1"/>
                <w:sz w:val="22"/>
                <w:szCs w:val="22"/>
              </w:rPr>
            </w:rPrChange>
          </w:rPr>
          <w:t>.1.0.4</w:t>
        </w:r>
      </w:ins>
      <w:ins w:id="772" w:author="Alexander Steemers" w:date="2025-07-03T14:00:00Z" w16du:dateUtc="2025-07-03T12:00:00Z">
        <w:r w:rsidRPr="00432F08">
          <w:rPr>
            <w:sz w:val="22"/>
            <w:szCs w:val="22"/>
            <w:rPrChange w:id="773" w:author="Alexander Steemers" w:date="2025-07-03T14:15:00Z" w16du:dateUtc="2025-07-03T12:15:00Z">
              <w:rPr>
                <w:color w:val="FF0000"/>
                <w:sz w:val="22"/>
                <w:szCs w:val="22"/>
              </w:rPr>
            </w:rPrChange>
          </w:rPr>
          <w:t>.</w:t>
        </w:r>
        <w:r w:rsidRPr="00432F08" w:rsidDel="00E42BE3">
          <w:rPr>
            <w:sz w:val="22"/>
            <w:szCs w:val="22"/>
            <w:rPrChange w:id="774" w:author="Alexander Steemers" w:date="2025-07-03T14:15:00Z" w16du:dateUtc="2025-07-03T12:15:00Z">
              <w:rPr>
                <w:color w:val="FF0000"/>
                <w:sz w:val="22"/>
                <w:szCs w:val="22"/>
              </w:rPr>
            </w:rPrChange>
          </w:rPr>
          <w:t xml:space="preserve"> </w:t>
        </w:r>
      </w:ins>
      <w:del w:id="775" w:author="Alexander Steemers" w:date="2025-07-03T14:00:00Z" w16du:dateUtc="2025-07-03T12:00:00Z">
        <w:r w:rsidR="00DB0712" w:rsidRPr="00432F08" w:rsidDel="00E42BE3">
          <w:rPr>
            <w:sz w:val="22"/>
            <w:szCs w:val="22"/>
            <w:rPrChange w:id="776" w:author="Alexander Steemers" w:date="2025-07-03T14:15:00Z" w16du:dateUtc="2025-07-03T12:15:00Z">
              <w:rPr>
                <w:color w:val="FF0000"/>
                <w:sz w:val="22"/>
                <w:szCs w:val="22"/>
              </w:rPr>
            </w:rPrChange>
          </w:rPr>
          <w:delText>GATK</w:delText>
        </w:r>
      </w:del>
    </w:p>
    <w:p w14:paraId="637ADED5" w14:textId="77777777" w:rsidR="00E42BE3" w:rsidRPr="00432F08" w:rsidRDefault="00E42BE3" w:rsidP="00E42BE3">
      <w:pPr>
        <w:jc w:val="both"/>
        <w:rPr>
          <w:ins w:id="777" w:author="Alexander Steemers" w:date="2025-07-03T14:00:00Z" w16du:dateUtc="2025-07-03T12:00:00Z"/>
          <w:sz w:val="22"/>
          <w:szCs w:val="22"/>
          <w:rPrChange w:id="778" w:author="Alexander Steemers" w:date="2025-07-03T14:15:00Z" w16du:dateUtc="2025-07-03T12:15:00Z">
            <w:rPr>
              <w:ins w:id="779" w:author="Alexander Steemers" w:date="2025-07-03T14:00:00Z" w16du:dateUtc="2025-07-03T12:00:00Z"/>
              <w:color w:val="FF0000"/>
              <w:sz w:val="22"/>
              <w:szCs w:val="22"/>
            </w:rPr>
          </w:rPrChange>
        </w:rPr>
      </w:pPr>
    </w:p>
    <w:p w14:paraId="0D484D6E" w14:textId="10B417E8" w:rsidR="0037312B" w:rsidRPr="00432F08" w:rsidRDefault="0037312B" w:rsidP="004E3F21">
      <w:pPr>
        <w:jc w:val="both"/>
        <w:rPr>
          <w:b/>
          <w:bCs/>
          <w:sz w:val="22"/>
          <w:szCs w:val="22"/>
        </w:rPr>
      </w:pPr>
      <w:r w:rsidRPr="00432F08">
        <w:rPr>
          <w:b/>
          <w:bCs/>
          <w:sz w:val="22"/>
          <w:szCs w:val="22"/>
        </w:rPr>
        <w:t>Somatic mutation filtering</w:t>
      </w:r>
    </w:p>
    <w:p w14:paraId="1974BA40" w14:textId="7336E968" w:rsidR="0037312B" w:rsidDel="00204BCB" w:rsidRDefault="0087776D" w:rsidP="004E3F21">
      <w:pPr>
        <w:jc w:val="both"/>
        <w:rPr>
          <w:del w:id="780" w:author="Alexander Steemers" w:date="2025-07-03T14:32:00Z" w16du:dateUtc="2025-07-03T12:32:00Z"/>
          <w:color w:val="FF0000"/>
          <w:sz w:val="22"/>
          <w:szCs w:val="22"/>
        </w:rPr>
      </w:pPr>
      <w:ins w:id="781" w:author="Alexander Steemers" w:date="2025-07-03T14:46:00Z" w16du:dateUtc="2025-07-03T12:46:00Z">
        <w:r w:rsidRPr="0087776D">
          <w:rPr>
            <w:color w:val="000000" w:themeColor="text1"/>
            <w:sz w:val="22"/>
            <w:szCs w:val="22"/>
          </w:rPr>
          <w:t>Somatic mutation calls were generated using SMuRF (v3.0.0) to ensure high-confidence variant identification (available at www.github.com/ToolsVanBox/SmuRF). Variants were retained if they met the following criteria: (A) assigned a GATK Phred-scaled quality score of at least 100, (</w:t>
        </w:r>
      </w:ins>
      <w:ins w:id="782" w:author="Alexander Steemers" w:date="2025-07-03T14:52:00Z" w16du:dateUtc="2025-07-03T12:52:00Z">
        <w:r w:rsidR="002C7A48">
          <w:rPr>
            <w:color w:val="000000" w:themeColor="text1"/>
            <w:sz w:val="22"/>
            <w:szCs w:val="22"/>
          </w:rPr>
          <w:t>B</w:t>
        </w:r>
      </w:ins>
      <w:ins w:id="783" w:author="Alexander Steemers" w:date="2025-07-03T14:46:00Z" w16du:dateUtc="2025-07-03T12:46:00Z">
        <w:r w:rsidRPr="0087776D">
          <w:rPr>
            <w:color w:val="000000" w:themeColor="text1"/>
            <w:sz w:val="22"/>
            <w:szCs w:val="22"/>
          </w:rPr>
          <w:t>) had a mapping quality of ≥60 for 30x coverage data or ≥55 for 15x coverage, (</w:t>
        </w:r>
      </w:ins>
      <w:ins w:id="784" w:author="Alexander Steemers" w:date="2025-07-03T14:52:00Z" w16du:dateUtc="2025-07-03T12:52:00Z">
        <w:r w:rsidR="002C7A48">
          <w:rPr>
            <w:color w:val="000000" w:themeColor="text1"/>
            <w:sz w:val="22"/>
            <w:szCs w:val="22"/>
          </w:rPr>
          <w:t>C</w:t>
        </w:r>
      </w:ins>
      <w:ins w:id="785" w:author="Alexander Steemers" w:date="2025-07-03T14:46:00Z" w16du:dateUtc="2025-07-03T12:46:00Z">
        <w:r w:rsidRPr="0087776D">
          <w:rPr>
            <w:color w:val="000000" w:themeColor="text1"/>
            <w:sz w:val="22"/>
            <w:szCs w:val="22"/>
          </w:rPr>
          <w:t>) had minimum base coverage of 10 (30x) or 5 (15x), (</w:t>
        </w:r>
      </w:ins>
      <w:ins w:id="786" w:author="Alexander Steemers" w:date="2025-07-03T14:52:00Z" w16du:dateUtc="2025-07-03T12:52:00Z">
        <w:r w:rsidR="002C7A48">
          <w:rPr>
            <w:color w:val="000000" w:themeColor="text1"/>
            <w:sz w:val="22"/>
            <w:szCs w:val="22"/>
          </w:rPr>
          <w:t>D</w:t>
        </w:r>
      </w:ins>
      <w:ins w:id="787" w:author="Alexander Steemers" w:date="2025-07-03T14:46:00Z" w16du:dateUtc="2025-07-03T12:46:00Z">
        <w:r w:rsidRPr="0087776D">
          <w:rPr>
            <w:color w:val="000000" w:themeColor="text1"/>
            <w:sz w:val="22"/>
            <w:szCs w:val="22"/>
          </w:rPr>
          <w:t>) exhibited a GATK genotype quality of 99 (for heterozygous calls) or 10 (for homozygous calls) in both the tumour sample and matched normal, and (</w:t>
        </w:r>
      </w:ins>
      <w:ins w:id="788" w:author="Alexander Steemers" w:date="2025-07-03T14:52:00Z" w16du:dateUtc="2025-07-03T12:52:00Z">
        <w:r w:rsidR="002C7A48">
          <w:rPr>
            <w:color w:val="000000" w:themeColor="text1"/>
            <w:sz w:val="22"/>
            <w:szCs w:val="22"/>
          </w:rPr>
          <w:t>E</w:t>
        </w:r>
      </w:ins>
      <w:ins w:id="789" w:author="Alexander Steemers" w:date="2025-07-03T14:46:00Z" w16du:dateUtc="2025-07-03T12:46:00Z">
        <w:r w:rsidRPr="0087776D">
          <w:rPr>
            <w:color w:val="000000" w:themeColor="text1"/>
            <w:sz w:val="22"/>
            <w:szCs w:val="22"/>
          </w:rPr>
          <w:t xml:space="preserve">) showed no supporting reads in the matched control. </w:t>
        </w:r>
      </w:ins>
      <w:ins w:id="790" w:author="Alexander Steemers" w:date="2025-07-03T14:53:00Z" w16du:dateUtc="2025-07-03T12:53:00Z">
        <w:r w:rsidR="005F23A1" w:rsidRPr="005F23A1">
          <w:rPr>
            <w:color w:val="000000" w:themeColor="text1"/>
            <w:sz w:val="22"/>
            <w:szCs w:val="22"/>
          </w:rPr>
          <w:t xml:space="preserve">Finally, mutations with low variant allele frequencies (VAF) were removed to obtain a set of clonal mutations. The VAF cut-off for 15x sequenced </w:t>
        </w:r>
      </w:ins>
      <w:ins w:id="791" w:author="Alexander Steemers" w:date="2025-07-03T14:54:00Z" w16du:dateUtc="2025-07-03T12:54:00Z">
        <w:r w:rsidR="005F23A1">
          <w:rPr>
            <w:color w:val="000000" w:themeColor="text1"/>
            <w:sz w:val="22"/>
            <w:szCs w:val="22"/>
          </w:rPr>
          <w:t>single cells</w:t>
        </w:r>
      </w:ins>
      <w:ins w:id="792" w:author="Alexander Steemers" w:date="2025-07-03T14:53:00Z" w16du:dateUtc="2025-07-03T12:53:00Z">
        <w:r w:rsidR="005F23A1" w:rsidRPr="005F23A1">
          <w:rPr>
            <w:color w:val="000000" w:themeColor="text1"/>
            <w:sz w:val="22"/>
            <w:szCs w:val="22"/>
          </w:rPr>
          <w:t xml:space="preserve"> was 0.15, as mutations below this cut-off could be technical artifact</w:t>
        </w:r>
      </w:ins>
      <w:ins w:id="793" w:author="Alexander Steemers" w:date="2025-07-03T14:54:00Z" w16du:dateUtc="2025-07-03T12:54:00Z">
        <w:r w:rsidR="005F23A1">
          <w:rPr>
            <w:color w:val="000000" w:themeColor="text1"/>
            <w:sz w:val="22"/>
            <w:szCs w:val="22"/>
          </w:rPr>
          <w:t>s</w:t>
        </w:r>
      </w:ins>
      <w:ins w:id="794" w:author="Alexander Steemers" w:date="2025-07-03T14:53:00Z" w16du:dateUtc="2025-07-03T12:53:00Z">
        <w:r w:rsidR="005F23A1" w:rsidRPr="005F23A1">
          <w:rPr>
            <w:color w:val="000000" w:themeColor="text1"/>
            <w:sz w:val="22"/>
            <w:szCs w:val="22"/>
          </w:rPr>
          <w:t xml:space="preserve">. </w:t>
        </w:r>
      </w:ins>
      <w:ins w:id="795" w:author="Alexander Steemers" w:date="2025-07-15T11:25:00Z" w16du:dateUtc="2025-07-15T09:25:00Z">
        <w:r w:rsidR="00522AAD" w:rsidRPr="00522AAD">
          <w:rPr>
            <w:color w:val="000000" w:themeColor="text1"/>
            <w:sz w:val="22"/>
            <w:szCs w:val="22"/>
          </w:rPr>
          <w:t>The cut-off for 30x sequenced bulk t</w:t>
        </w:r>
        <w:r w:rsidR="00522AAD">
          <w:rPr>
            <w:color w:val="000000" w:themeColor="text1"/>
            <w:sz w:val="22"/>
            <w:szCs w:val="22"/>
          </w:rPr>
          <w:t>umour</w:t>
        </w:r>
        <w:r w:rsidR="00522AAD" w:rsidRPr="00522AAD">
          <w:rPr>
            <w:color w:val="000000" w:themeColor="text1"/>
            <w:sz w:val="22"/>
            <w:szCs w:val="22"/>
          </w:rPr>
          <w:t xml:space="preserve"> samples with no contamination of healthy cells was 0.3, as mutations below this cut-off are subclonal. For 30x sequenced bulk </w:t>
        </w:r>
        <w:r w:rsidR="00522AAD">
          <w:rPr>
            <w:color w:val="000000" w:themeColor="text1"/>
            <w:sz w:val="22"/>
            <w:szCs w:val="22"/>
          </w:rPr>
          <w:t xml:space="preserve">tumour </w:t>
        </w:r>
        <w:r w:rsidR="00522AAD" w:rsidRPr="00522AAD">
          <w:rPr>
            <w:color w:val="000000" w:themeColor="text1"/>
            <w:sz w:val="22"/>
            <w:szCs w:val="22"/>
          </w:rPr>
          <w:t>sample</w:t>
        </w:r>
      </w:ins>
      <w:ins w:id="796" w:author="Alexander Steemers" w:date="2025-07-15T11:26:00Z" w16du:dateUtc="2025-07-15T09:26:00Z">
        <w:r w:rsidR="00064C8F">
          <w:rPr>
            <w:color w:val="000000" w:themeColor="text1"/>
            <w:sz w:val="22"/>
            <w:szCs w:val="22"/>
          </w:rPr>
          <w:t xml:space="preserve"> </w:t>
        </w:r>
        <w:r w:rsidR="00064C8F" w:rsidRPr="00064C8F">
          <w:rPr>
            <w:color w:val="000000" w:themeColor="text1"/>
            <w:sz w:val="22"/>
            <w:szCs w:val="22"/>
          </w:rPr>
          <w:t>PRN4GBDLBC72</w:t>
        </w:r>
        <w:r w:rsidR="00064C8F">
          <w:rPr>
            <w:color w:val="000000" w:themeColor="text1"/>
            <w:sz w:val="22"/>
            <w:szCs w:val="22"/>
          </w:rPr>
          <w:t xml:space="preserve"> </w:t>
        </w:r>
      </w:ins>
      <w:ins w:id="797" w:author="Alexander Steemers" w:date="2025-07-15T11:25:00Z" w16du:dateUtc="2025-07-15T09:25:00Z">
        <w:r w:rsidR="00522AAD" w:rsidRPr="00522AAD">
          <w:rPr>
            <w:color w:val="000000" w:themeColor="text1"/>
            <w:sz w:val="22"/>
            <w:szCs w:val="22"/>
          </w:rPr>
          <w:t>with ~8</w:t>
        </w:r>
        <w:r w:rsidR="00064C8F">
          <w:rPr>
            <w:color w:val="000000" w:themeColor="text1"/>
            <w:sz w:val="22"/>
            <w:szCs w:val="22"/>
          </w:rPr>
          <w:t>5</w:t>
        </w:r>
        <w:r w:rsidR="00522AAD" w:rsidRPr="00522AAD">
          <w:rPr>
            <w:color w:val="000000" w:themeColor="text1"/>
            <w:sz w:val="22"/>
            <w:szCs w:val="22"/>
          </w:rPr>
          <w:t>% purity the cut-off</w:t>
        </w:r>
      </w:ins>
      <w:ins w:id="798" w:author="Alexander Steemers" w:date="2025-07-15T11:26:00Z" w16du:dateUtc="2025-07-15T09:26:00Z">
        <w:r w:rsidR="00064C8F">
          <w:rPr>
            <w:color w:val="000000" w:themeColor="text1"/>
            <w:sz w:val="22"/>
            <w:szCs w:val="22"/>
          </w:rPr>
          <w:t xml:space="preserve"> was</w:t>
        </w:r>
      </w:ins>
      <w:ins w:id="799" w:author="Alexander Steemers" w:date="2025-07-15T11:25:00Z" w16du:dateUtc="2025-07-15T09:25:00Z">
        <w:r w:rsidR="00522AAD" w:rsidRPr="00522AAD">
          <w:rPr>
            <w:color w:val="000000" w:themeColor="text1"/>
            <w:sz w:val="22"/>
            <w:szCs w:val="22"/>
          </w:rPr>
          <w:t xml:space="preserve"> 0.2</w:t>
        </w:r>
        <w:r w:rsidR="00522AAD">
          <w:rPr>
            <w:color w:val="000000" w:themeColor="text1"/>
            <w:sz w:val="22"/>
            <w:szCs w:val="22"/>
          </w:rPr>
          <w:t>5</w:t>
        </w:r>
        <w:r w:rsidR="00522AAD" w:rsidRPr="00522AAD">
          <w:rPr>
            <w:color w:val="000000" w:themeColor="text1"/>
            <w:sz w:val="22"/>
            <w:szCs w:val="22"/>
          </w:rPr>
          <w:t xml:space="preserve">. </w:t>
        </w:r>
      </w:ins>
      <w:ins w:id="800" w:author="Alexander Steemers" w:date="2025-07-03T17:24:00Z" w16du:dateUtc="2025-07-03T15:24:00Z">
        <w:r w:rsidR="00540B34">
          <w:rPr>
            <w:color w:val="000000" w:themeColor="text1"/>
            <w:sz w:val="22"/>
            <w:szCs w:val="22"/>
          </w:rPr>
          <w:t xml:space="preserve">The cut-off for </w:t>
        </w:r>
      </w:ins>
      <w:ins w:id="801" w:author="Alexander Steemers" w:date="2025-07-08T15:18:00Z" w16du:dateUtc="2025-07-08T13:18:00Z">
        <w:r w:rsidR="005F1267">
          <w:rPr>
            <w:color w:val="000000" w:themeColor="text1"/>
            <w:sz w:val="22"/>
            <w:szCs w:val="22"/>
          </w:rPr>
          <w:t xml:space="preserve">90x </w:t>
        </w:r>
      </w:ins>
      <w:ins w:id="802" w:author="Alexander Steemers" w:date="2025-07-03T17:24:00Z" w16du:dateUtc="2025-07-03T15:24:00Z">
        <w:r w:rsidR="00540B34">
          <w:rPr>
            <w:color w:val="000000" w:themeColor="text1"/>
            <w:sz w:val="22"/>
            <w:szCs w:val="22"/>
          </w:rPr>
          <w:t xml:space="preserve">diagnostic </w:t>
        </w:r>
      </w:ins>
      <w:ins w:id="803" w:author="Alexander Steemers" w:date="2025-07-08T14:35:00Z" w16du:dateUtc="2025-07-08T12:35:00Z">
        <w:r w:rsidR="0088231C">
          <w:rPr>
            <w:color w:val="000000" w:themeColor="text1"/>
            <w:sz w:val="22"/>
            <w:szCs w:val="22"/>
          </w:rPr>
          <w:t xml:space="preserve">bulk </w:t>
        </w:r>
      </w:ins>
      <w:ins w:id="804" w:author="Alexander Steemers" w:date="2025-07-03T17:24:00Z" w16du:dateUtc="2025-07-03T15:24:00Z">
        <w:r w:rsidR="00540B34">
          <w:rPr>
            <w:color w:val="000000" w:themeColor="text1"/>
            <w:sz w:val="22"/>
            <w:szCs w:val="22"/>
          </w:rPr>
          <w:t xml:space="preserve">samples </w:t>
        </w:r>
      </w:ins>
      <w:ins w:id="805" w:author="Alexander Steemers" w:date="2025-07-03T17:25:00Z" w16du:dateUtc="2025-07-03T15:25:00Z">
        <w:r w:rsidR="00540B34">
          <w:rPr>
            <w:color w:val="000000" w:themeColor="text1"/>
            <w:sz w:val="22"/>
            <w:szCs w:val="22"/>
          </w:rPr>
          <w:t>was chosen based on tumour purity; 0.</w:t>
        </w:r>
      </w:ins>
      <w:ins w:id="806" w:author="Alexander Steemers" w:date="2025-07-03T17:56:00Z" w16du:dateUtc="2025-07-03T15:56:00Z">
        <w:r w:rsidR="00A128CD">
          <w:rPr>
            <w:color w:val="000000" w:themeColor="text1"/>
            <w:sz w:val="22"/>
            <w:szCs w:val="22"/>
          </w:rPr>
          <w:t>25</w:t>
        </w:r>
      </w:ins>
      <w:ins w:id="807" w:author="Alexander Steemers" w:date="2025-07-03T17:26:00Z" w16du:dateUtc="2025-07-03T15:26:00Z">
        <w:r w:rsidR="00540B34">
          <w:rPr>
            <w:color w:val="000000" w:themeColor="text1"/>
            <w:sz w:val="22"/>
            <w:szCs w:val="22"/>
          </w:rPr>
          <w:t xml:space="preserve"> for </w:t>
        </w:r>
      </w:ins>
      <w:ins w:id="808" w:author="Alexander Steemers" w:date="2025-07-03T17:25:00Z" w16du:dateUtc="2025-07-03T15:25:00Z">
        <w:r w:rsidR="00540B34">
          <w:rPr>
            <w:color w:val="000000" w:themeColor="text1"/>
            <w:sz w:val="22"/>
            <w:szCs w:val="22"/>
          </w:rPr>
          <w:t xml:space="preserve">samples with </w:t>
        </w:r>
      </w:ins>
      <w:ins w:id="809" w:author="Alexander Steemers" w:date="2025-07-03T17:26:00Z" w16du:dateUtc="2025-07-03T15:26:00Z">
        <w:r w:rsidR="00540B34">
          <w:rPr>
            <w:color w:val="000000" w:themeColor="text1"/>
            <w:sz w:val="22"/>
            <w:szCs w:val="22"/>
          </w:rPr>
          <w:t>&gt;</w:t>
        </w:r>
      </w:ins>
      <w:ins w:id="810" w:author="Alexander Steemers" w:date="2025-07-03T17:25:00Z" w16du:dateUtc="2025-07-03T15:25:00Z">
        <w:r w:rsidR="00540B34">
          <w:rPr>
            <w:color w:val="000000" w:themeColor="text1"/>
            <w:sz w:val="22"/>
            <w:szCs w:val="22"/>
          </w:rPr>
          <w:t>7</w:t>
        </w:r>
      </w:ins>
      <w:ins w:id="811" w:author="Alexander Steemers" w:date="2025-07-03T18:09:00Z" w16du:dateUtc="2025-07-03T16:09:00Z">
        <w:r w:rsidR="00557729">
          <w:rPr>
            <w:color w:val="000000" w:themeColor="text1"/>
            <w:sz w:val="22"/>
            <w:szCs w:val="22"/>
          </w:rPr>
          <w:t>0</w:t>
        </w:r>
      </w:ins>
      <w:ins w:id="812" w:author="Alexander Steemers" w:date="2025-07-03T17:25:00Z" w16du:dateUtc="2025-07-03T15:25:00Z">
        <w:r w:rsidR="00540B34">
          <w:rPr>
            <w:color w:val="000000" w:themeColor="text1"/>
            <w:sz w:val="22"/>
            <w:szCs w:val="22"/>
          </w:rPr>
          <w:t xml:space="preserve">% purity </w:t>
        </w:r>
      </w:ins>
      <w:ins w:id="813" w:author="Alexander Steemers" w:date="2025-07-03T17:26:00Z" w16du:dateUtc="2025-07-03T15:26:00Z">
        <w:r w:rsidR="00540B34">
          <w:rPr>
            <w:color w:val="000000" w:themeColor="text1"/>
            <w:sz w:val="22"/>
            <w:szCs w:val="22"/>
          </w:rPr>
          <w:t>and 0.2</w:t>
        </w:r>
      </w:ins>
      <w:ins w:id="814" w:author="Alexander Steemers" w:date="2025-07-03T17:57:00Z" w16du:dateUtc="2025-07-03T15:57:00Z">
        <w:r w:rsidR="00A128CD">
          <w:rPr>
            <w:color w:val="000000" w:themeColor="text1"/>
            <w:sz w:val="22"/>
            <w:szCs w:val="22"/>
          </w:rPr>
          <w:t>0</w:t>
        </w:r>
      </w:ins>
      <w:ins w:id="815" w:author="Alexander Steemers" w:date="2025-07-03T17:26:00Z" w16du:dateUtc="2025-07-03T15:26:00Z">
        <w:r w:rsidR="00540B34">
          <w:rPr>
            <w:color w:val="000000" w:themeColor="text1"/>
            <w:sz w:val="22"/>
            <w:szCs w:val="22"/>
          </w:rPr>
          <w:t xml:space="preserve"> for samples with 60%-75% purity. </w:t>
        </w:r>
      </w:ins>
      <w:ins w:id="816" w:author="Alexander Steemers" w:date="2025-07-03T17:28:00Z" w16du:dateUtc="2025-07-03T15:28:00Z">
        <w:r w:rsidR="00540B34">
          <w:rPr>
            <w:color w:val="000000" w:themeColor="text1"/>
            <w:sz w:val="22"/>
            <w:szCs w:val="22"/>
          </w:rPr>
          <w:t xml:space="preserve">Again, mutations below these cut-offs are </w:t>
        </w:r>
      </w:ins>
      <w:ins w:id="817" w:author="Alexander Steemers" w:date="2025-07-03T17:29:00Z" w16du:dateUtc="2025-07-03T15:29:00Z">
        <w:r w:rsidR="00540B34">
          <w:rPr>
            <w:color w:val="000000" w:themeColor="text1"/>
            <w:sz w:val="22"/>
            <w:szCs w:val="22"/>
          </w:rPr>
          <w:t xml:space="preserve">likely </w:t>
        </w:r>
      </w:ins>
      <w:ins w:id="818" w:author="Alexander Steemers" w:date="2025-07-03T17:28:00Z" w16du:dateUtc="2025-07-03T15:28:00Z">
        <w:r w:rsidR="00540B34">
          <w:rPr>
            <w:color w:val="000000" w:themeColor="text1"/>
            <w:sz w:val="22"/>
            <w:szCs w:val="22"/>
          </w:rPr>
          <w:t xml:space="preserve">subclonal or technical artifacts. </w:t>
        </w:r>
      </w:ins>
      <w:ins w:id="819" w:author="Alexander Steemers" w:date="2025-07-03T17:08:00Z" w16du:dateUtc="2025-07-03T15:08:00Z">
        <w:r w:rsidR="0023296C" w:rsidRPr="0023296C">
          <w:rPr>
            <w:color w:val="000000" w:themeColor="text1"/>
            <w:sz w:val="22"/>
            <w:szCs w:val="22"/>
          </w:rPr>
          <w:t>VAF distributions of the somatic mutations</w:t>
        </w:r>
        <w:r w:rsidR="0023296C">
          <w:rPr>
            <w:color w:val="000000" w:themeColor="text1"/>
            <w:sz w:val="22"/>
            <w:szCs w:val="22"/>
          </w:rPr>
          <w:t xml:space="preserve"> </w:t>
        </w:r>
      </w:ins>
      <w:ins w:id="820" w:author="Alexander Steemers" w:date="2025-07-03T17:27:00Z" w16du:dateUtc="2025-07-03T15:27:00Z">
        <w:r w:rsidR="00540B34">
          <w:rPr>
            <w:color w:val="000000" w:themeColor="text1"/>
            <w:sz w:val="22"/>
            <w:szCs w:val="22"/>
          </w:rPr>
          <w:t xml:space="preserve">of all samples are shown in </w:t>
        </w:r>
      </w:ins>
      <w:ins w:id="821" w:author="Alexander Steemers" w:date="2025-07-03T17:08:00Z" w16du:dateUtc="2025-07-03T15:08:00Z">
        <w:r w:rsidR="0023296C" w:rsidRPr="0023296C">
          <w:rPr>
            <w:color w:val="FF0000"/>
            <w:sz w:val="22"/>
            <w:szCs w:val="22"/>
            <w:rPrChange w:id="822" w:author="Alexander Steemers" w:date="2025-07-03T17:08:00Z" w16du:dateUtc="2025-07-03T15:08:00Z">
              <w:rPr>
                <w:color w:val="000000" w:themeColor="text1"/>
                <w:sz w:val="22"/>
                <w:szCs w:val="22"/>
              </w:rPr>
            </w:rPrChange>
          </w:rPr>
          <w:t>Supplementary Fig. X</w:t>
        </w:r>
      </w:ins>
      <w:ins w:id="823" w:author="Alexander Steemers" w:date="2025-07-03T17:27:00Z" w16du:dateUtc="2025-07-03T15:27:00Z">
        <w:r w:rsidR="00540B34" w:rsidRPr="00540B34">
          <w:rPr>
            <w:color w:val="000000" w:themeColor="text1"/>
            <w:sz w:val="22"/>
            <w:szCs w:val="22"/>
            <w:rPrChange w:id="824" w:author="Alexander Steemers" w:date="2025-07-03T17:27:00Z" w16du:dateUtc="2025-07-03T15:27:00Z">
              <w:rPr>
                <w:color w:val="FF0000"/>
                <w:sz w:val="22"/>
                <w:szCs w:val="22"/>
              </w:rPr>
            </w:rPrChange>
          </w:rPr>
          <w:t>.</w:t>
        </w:r>
      </w:ins>
      <w:ins w:id="825" w:author="Alexander Steemers" w:date="2025-07-03T17:08:00Z" w16du:dateUtc="2025-07-03T15:08:00Z">
        <w:r w:rsidR="0023296C" w:rsidRPr="00540B34">
          <w:rPr>
            <w:color w:val="000000" w:themeColor="text1"/>
            <w:sz w:val="22"/>
            <w:szCs w:val="22"/>
          </w:rPr>
          <w:t xml:space="preserve"> </w:t>
        </w:r>
      </w:ins>
      <w:del w:id="826" w:author="Alexander Steemers" w:date="2025-07-03T14:32:00Z" w16du:dateUtc="2025-07-03T12:32:00Z">
        <w:r w:rsidR="00DB0712" w:rsidRPr="00432F08" w:rsidDel="00204BCB">
          <w:rPr>
            <w:color w:val="FF0000"/>
            <w:sz w:val="22"/>
            <w:szCs w:val="22"/>
          </w:rPr>
          <w:delText>SMuRF</w:delText>
        </w:r>
      </w:del>
    </w:p>
    <w:p w14:paraId="6D791E06" w14:textId="77777777" w:rsidR="00204BCB" w:rsidRPr="00432F08" w:rsidRDefault="00204BCB" w:rsidP="004E3F21">
      <w:pPr>
        <w:jc w:val="both"/>
        <w:rPr>
          <w:ins w:id="827" w:author="Alexander Steemers" w:date="2025-07-03T14:32:00Z" w16du:dateUtc="2025-07-03T12:32:00Z"/>
          <w:color w:val="FF0000"/>
          <w:sz w:val="22"/>
          <w:szCs w:val="22"/>
        </w:rPr>
      </w:pPr>
    </w:p>
    <w:p w14:paraId="3437FA95" w14:textId="029667FD" w:rsidR="0037312B" w:rsidRPr="00432F08" w:rsidRDefault="0037312B" w:rsidP="004E3F21">
      <w:pPr>
        <w:jc w:val="both"/>
        <w:rPr>
          <w:b/>
          <w:bCs/>
          <w:sz w:val="22"/>
          <w:szCs w:val="22"/>
          <w:rPrChange w:id="828" w:author="Alexander Steemers" w:date="2025-07-03T14:15:00Z" w16du:dateUtc="2025-07-03T12:15:00Z">
            <w:rPr>
              <w:b/>
              <w:bCs/>
              <w:sz w:val="22"/>
              <w:szCs w:val="22"/>
              <w:lang w:val="en-US"/>
            </w:rPr>
          </w:rPrChange>
        </w:rPr>
      </w:pPr>
      <w:r w:rsidRPr="00432F08">
        <w:rPr>
          <w:b/>
          <w:bCs/>
          <w:sz w:val="22"/>
          <w:szCs w:val="22"/>
          <w:rPrChange w:id="829" w:author="Alexander Steemers" w:date="2025-07-03T14:15:00Z" w16du:dateUtc="2025-07-03T12:15:00Z">
            <w:rPr>
              <w:b/>
              <w:bCs/>
              <w:sz w:val="22"/>
              <w:szCs w:val="22"/>
              <w:lang w:val="en-US"/>
            </w:rPr>
          </w:rPrChange>
        </w:rPr>
        <w:t>Mutation filtering for PTA single-cell WGS data</w:t>
      </w:r>
    </w:p>
    <w:p w14:paraId="45F22007" w14:textId="2DDB72B8" w:rsidR="00C174B3" w:rsidRPr="00E21296" w:rsidDel="00C863D7" w:rsidRDefault="00E21296">
      <w:pPr>
        <w:jc w:val="both"/>
        <w:rPr>
          <w:del w:id="830" w:author="Alexander Steemers" w:date="2025-06-28T14:59:00Z" w16du:dateUtc="2025-06-28T12:59:00Z"/>
          <w:color w:val="000000" w:themeColor="text1"/>
          <w:sz w:val="22"/>
          <w:szCs w:val="22"/>
          <w:rPrChange w:id="831" w:author="Alexander Steemers" w:date="2025-07-03T14:19:00Z" w16du:dateUtc="2025-07-03T12:19:00Z">
            <w:rPr>
              <w:del w:id="832" w:author="Alexander Steemers" w:date="2025-06-28T14:59:00Z" w16du:dateUtc="2025-06-28T12:59:00Z"/>
              <w:color w:val="FF0000"/>
              <w:sz w:val="22"/>
              <w:szCs w:val="22"/>
              <w:lang w:val="en-US"/>
            </w:rPr>
          </w:rPrChange>
        </w:rPr>
      </w:pPr>
      <w:ins w:id="833" w:author="Alexander Steemers" w:date="2025-07-03T14:19:00Z" w16du:dateUtc="2025-07-03T12:19:00Z">
        <w:r w:rsidRPr="00E21296">
          <w:rPr>
            <w:color w:val="000000" w:themeColor="text1"/>
            <w:sz w:val="22"/>
            <w:szCs w:val="22"/>
            <w:rPrChange w:id="834" w:author="Alexander Steemers" w:date="2025-07-03T14:19:00Z" w16du:dateUtc="2025-07-03T12:19:00Z">
              <w:rPr>
                <w:color w:val="FF0000"/>
                <w:sz w:val="22"/>
                <w:szCs w:val="22"/>
              </w:rPr>
            </w:rPrChange>
          </w:rPr>
          <w:t xml:space="preserve">For single cells, our in-house developed pipeline PTATO </w:t>
        </w:r>
      </w:ins>
      <w:ins w:id="835" w:author="Alexander Steemers" w:date="2025-07-03T14:22:00Z" w16du:dateUtc="2025-07-03T12:22:00Z">
        <w:r>
          <w:rPr>
            <w:color w:val="000000" w:themeColor="text1"/>
            <w:sz w:val="22"/>
            <w:szCs w:val="22"/>
          </w:rPr>
          <w:t>(</w:t>
        </w:r>
      </w:ins>
      <w:ins w:id="836" w:author="Alexander Steemers" w:date="2025-07-03T14:19:00Z" w16du:dateUtc="2025-07-03T12:19:00Z">
        <w:r w:rsidRPr="00E21296">
          <w:rPr>
            <w:color w:val="000000" w:themeColor="text1"/>
            <w:sz w:val="22"/>
            <w:szCs w:val="22"/>
            <w:rPrChange w:id="837" w:author="Alexander Steemers" w:date="2025-07-03T14:19:00Z" w16du:dateUtc="2025-07-03T12:19:00Z">
              <w:rPr>
                <w:color w:val="FF0000"/>
                <w:sz w:val="22"/>
                <w:szCs w:val="22"/>
              </w:rPr>
            </w:rPrChange>
          </w:rPr>
          <w:t>v</w:t>
        </w:r>
      </w:ins>
      <w:ins w:id="838" w:author="Alexander Steemers" w:date="2025-07-03T14:22:00Z" w16du:dateUtc="2025-07-03T12:22:00Z">
        <w:r>
          <w:rPr>
            <w:color w:val="000000" w:themeColor="text1"/>
            <w:sz w:val="22"/>
            <w:szCs w:val="22"/>
          </w:rPr>
          <w:t>.</w:t>
        </w:r>
      </w:ins>
      <w:ins w:id="839" w:author="Alexander Steemers" w:date="2025-07-03T14:19:00Z" w16du:dateUtc="2025-07-03T12:19:00Z">
        <w:r w:rsidRPr="00E21296">
          <w:rPr>
            <w:color w:val="000000" w:themeColor="text1"/>
            <w:sz w:val="22"/>
            <w:szCs w:val="22"/>
            <w:rPrChange w:id="840" w:author="Alexander Steemers" w:date="2025-07-03T14:19:00Z" w16du:dateUtc="2025-07-03T12:19:00Z">
              <w:rPr>
                <w:color w:val="FF0000"/>
                <w:sz w:val="22"/>
                <w:szCs w:val="22"/>
              </w:rPr>
            </w:rPrChange>
          </w:rPr>
          <w:t>1.3.3</w:t>
        </w:r>
      </w:ins>
      <w:ins w:id="841" w:author="Alexander Steemers" w:date="2025-07-03T14:22:00Z" w16du:dateUtc="2025-07-03T12:22:00Z">
        <w:r>
          <w:rPr>
            <w:color w:val="000000" w:themeColor="text1"/>
            <w:sz w:val="22"/>
            <w:szCs w:val="22"/>
          </w:rPr>
          <w:t>)</w:t>
        </w:r>
      </w:ins>
      <w:ins w:id="842" w:author="Alexander Steemers" w:date="2025-07-03T14:19:00Z" w16du:dateUtc="2025-07-03T12:19:00Z">
        <w:r w:rsidRPr="00E21296">
          <w:rPr>
            <w:color w:val="000000" w:themeColor="text1"/>
            <w:sz w:val="22"/>
            <w:szCs w:val="22"/>
            <w:rPrChange w:id="843" w:author="Alexander Steemers" w:date="2025-07-03T14:19:00Z" w16du:dateUtc="2025-07-03T12:19:00Z">
              <w:rPr>
                <w:color w:val="FF0000"/>
                <w:sz w:val="22"/>
                <w:szCs w:val="22"/>
              </w:rPr>
            </w:rPrChange>
          </w:rPr>
          <w:t xml:space="preserve"> was applied, which takes the VCF files produced by SMuRF </w:t>
        </w:r>
      </w:ins>
      <w:ins w:id="844" w:author="Alexander Steemers" w:date="2025-07-03T14:22:00Z" w16du:dateUtc="2025-07-03T12:22:00Z">
        <w:r>
          <w:rPr>
            <w:color w:val="000000" w:themeColor="text1"/>
            <w:sz w:val="22"/>
            <w:szCs w:val="22"/>
          </w:rPr>
          <w:t>(</w:t>
        </w:r>
      </w:ins>
      <w:ins w:id="845" w:author="Alexander Steemers" w:date="2025-07-03T14:19:00Z" w16du:dateUtc="2025-07-03T12:19:00Z">
        <w:r w:rsidRPr="00E21296">
          <w:rPr>
            <w:color w:val="000000" w:themeColor="text1"/>
            <w:sz w:val="22"/>
            <w:szCs w:val="22"/>
            <w:rPrChange w:id="846" w:author="Alexander Steemers" w:date="2025-07-03T14:19:00Z" w16du:dateUtc="2025-07-03T12:19:00Z">
              <w:rPr>
                <w:color w:val="FF0000"/>
                <w:sz w:val="22"/>
                <w:szCs w:val="22"/>
              </w:rPr>
            </w:rPrChange>
          </w:rPr>
          <w:t>v</w:t>
        </w:r>
      </w:ins>
      <w:ins w:id="847" w:author="Alexander Steemers" w:date="2025-07-03T14:22:00Z" w16du:dateUtc="2025-07-03T12:22:00Z">
        <w:r>
          <w:rPr>
            <w:color w:val="000000" w:themeColor="text1"/>
            <w:sz w:val="22"/>
            <w:szCs w:val="22"/>
          </w:rPr>
          <w:t>.</w:t>
        </w:r>
      </w:ins>
      <w:ins w:id="848" w:author="Alexander Steemers" w:date="2025-07-03T14:19:00Z" w16du:dateUtc="2025-07-03T12:19:00Z">
        <w:r w:rsidRPr="00E21296">
          <w:rPr>
            <w:color w:val="000000" w:themeColor="text1"/>
            <w:sz w:val="22"/>
            <w:szCs w:val="22"/>
            <w:rPrChange w:id="849" w:author="Alexander Steemers" w:date="2025-07-03T14:19:00Z" w16du:dateUtc="2025-07-03T12:19:00Z">
              <w:rPr>
                <w:color w:val="FF0000"/>
                <w:sz w:val="22"/>
                <w:szCs w:val="22"/>
              </w:rPr>
            </w:rPrChange>
          </w:rPr>
          <w:t>3.0.0</w:t>
        </w:r>
      </w:ins>
      <w:ins w:id="850" w:author="Alexander Steemers" w:date="2025-07-03T14:22:00Z" w16du:dateUtc="2025-07-03T12:22:00Z">
        <w:r>
          <w:rPr>
            <w:color w:val="000000" w:themeColor="text1"/>
            <w:sz w:val="22"/>
            <w:szCs w:val="22"/>
          </w:rPr>
          <w:t>)</w:t>
        </w:r>
      </w:ins>
      <w:ins w:id="851" w:author="Alexander Steemers" w:date="2025-07-03T14:19:00Z" w16du:dateUtc="2025-07-03T12:19:00Z">
        <w:r w:rsidRPr="00E21296">
          <w:rPr>
            <w:color w:val="000000" w:themeColor="text1"/>
            <w:sz w:val="22"/>
            <w:szCs w:val="22"/>
            <w:rPrChange w:id="852" w:author="Alexander Steemers" w:date="2025-07-03T14:19:00Z" w16du:dateUtc="2025-07-03T12:19:00Z">
              <w:rPr>
                <w:color w:val="FF0000"/>
                <w:sz w:val="22"/>
                <w:szCs w:val="22"/>
              </w:rPr>
            </w:rPrChange>
          </w:rPr>
          <w:t xml:space="preserve"> and filters these using germline mutations combined with a random forest and walker to separate real somatic mutations from amplification-induced artifacts. For a full description of this pipeline, see our </w:t>
        </w:r>
      </w:ins>
      <w:ins w:id="853" w:author="Alexander Steemers" w:date="2025-07-03T14:26:00Z" w16du:dateUtc="2025-07-03T12:26:00Z">
        <w:r w:rsidR="00204BCB">
          <w:rPr>
            <w:color w:val="000000" w:themeColor="text1"/>
            <w:sz w:val="22"/>
            <w:szCs w:val="22"/>
          </w:rPr>
          <w:t>previously published publication</w:t>
        </w:r>
      </w:ins>
      <w:customXmlInsRangeStart w:id="854" w:author="Alexander Steemers" w:date="2025-07-03T14:35:00Z"/>
      <w:sdt>
        <w:sdtPr>
          <w:rPr>
            <w:color w:val="000000" w:themeColor="text1"/>
            <w:sz w:val="22"/>
            <w:szCs w:val="22"/>
          </w:rPr>
          <w:alias w:val="SmartCite Citation"/>
          <w:tag w:val="b34848c8-ba63-4a52-8b72-567a6ac06e67:2a2befab-a90b-4953-b8c4-38e0e10bc9c8+"/>
          <w:id w:val="-1560856993"/>
          <w:placeholder>
            <w:docPart w:val="DefaultPlaceholder_-1854013440"/>
          </w:placeholder>
        </w:sdtPr>
        <w:sdtContent>
          <w:customXmlInsRangeEnd w:id="854"/>
          <w:ins w:id="855" w:author="Alexander Steemers" w:date="2025-07-11T16:20:00Z" w16du:dateUtc="2025-07-11T14:20:00Z">
            <w:r w:rsidR="00777CC9" w:rsidRPr="00777CC9">
              <w:rPr>
                <w:rFonts w:ascii="Aptos" w:eastAsia="Times New Roman" w:hAnsi="Aptos"/>
                <w:sz w:val="22"/>
                <w:vertAlign w:val="superscript"/>
                <w:rPrChange w:id="856" w:author="Alexander Steemers" w:date="2025-07-11T16:20:00Z" w16du:dateUtc="2025-07-11T14:20:00Z">
                  <w:rPr>
                    <w:rFonts w:eastAsia="Times New Roman"/>
                    <w:vertAlign w:val="superscript"/>
                  </w:rPr>
                </w:rPrChange>
              </w:rPr>
              <w:t>16</w:t>
            </w:r>
          </w:ins>
          <w:customXmlInsRangeStart w:id="857" w:author="Alexander Steemers" w:date="2025-07-03T14:35:00Z"/>
        </w:sdtContent>
      </w:sdt>
      <w:customXmlInsRangeEnd w:id="857"/>
      <w:ins w:id="858" w:author="Alexander Steemers" w:date="2025-07-04T11:20:00Z" w16du:dateUtc="2025-07-04T09:20:00Z">
        <w:r w:rsidR="0052437A">
          <w:rPr>
            <w:color w:val="000000" w:themeColor="text1"/>
            <w:sz w:val="22"/>
            <w:szCs w:val="22"/>
          </w:rPr>
          <w:t xml:space="preserve"> </w:t>
        </w:r>
      </w:ins>
      <w:ins w:id="859" w:author="Alexander Steemers" w:date="2025-07-03T14:35:00Z" w16du:dateUtc="2025-07-03T12:35:00Z">
        <w:r w:rsidR="00204BCB">
          <w:rPr>
            <w:color w:val="000000" w:themeColor="text1"/>
            <w:sz w:val="22"/>
            <w:szCs w:val="22"/>
          </w:rPr>
          <w:t xml:space="preserve">. </w:t>
        </w:r>
      </w:ins>
      <w:del w:id="860" w:author="Alexander Steemers" w:date="2025-07-03T14:19:00Z" w16du:dateUtc="2025-07-03T12:19:00Z">
        <w:r w:rsidR="00DB0712" w:rsidRPr="00E21296" w:rsidDel="00E21296">
          <w:rPr>
            <w:color w:val="000000" w:themeColor="text1"/>
            <w:sz w:val="22"/>
            <w:szCs w:val="22"/>
            <w:rPrChange w:id="861" w:author="Alexander Steemers" w:date="2025-07-03T14:19:00Z" w16du:dateUtc="2025-07-03T12:19:00Z">
              <w:rPr>
                <w:color w:val="FF0000"/>
                <w:sz w:val="22"/>
                <w:szCs w:val="22"/>
                <w:lang w:val="en-US"/>
              </w:rPr>
            </w:rPrChange>
          </w:rPr>
          <w:delText>PTATO</w:delText>
        </w:r>
      </w:del>
    </w:p>
    <w:p w14:paraId="74F6F3BA" w14:textId="6B0AC351" w:rsidR="00C174B3" w:rsidRPr="00E21296" w:rsidDel="00C863D7" w:rsidRDefault="00C174B3">
      <w:pPr>
        <w:jc w:val="both"/>
        <w:rPr>
          <w:del w:id="862" w:author="Alexander Steemers" w:date="2025-06-28T14:59:00Z" w16du:dateUtc="2025-06-28T12:59:00Z"/>
          <w:b/>
          <w:bCs/>
          <w:color w:val="000000" w:themeColor="text1"/>
          <w:sz w:val="22"/>
          <w:szCs w:val="22"/>
          <w:rPrChange w:id="863" w:author="Alexander Steemers" w:date="2025-07-03T14:19:00Z" w16du:dateUtc="2025-07-03T12:19:00Z">
            <w:rPr>
              <w:del w:id="864" w:author="Alexander Steemers" w:date="2025-06-28T14:59:00Z" w16du:dateUtc="2025-06-28T12:59:00Z"/>
              <w:b/>
              <w:bCs/>
              <w:sz w:val="22"/>
              <w:szCs w:val="22"/>
              <w:lang w:val="en-US"/>
            </w:rPr>
          </w:rPrChange>
        </w:rPr>
      </w:pPr>
      <w:del w:id="865" w:author="Alexander Steemers" w:date="2025-06-28T14:59:00Z" w16du:dateUtc="2025-06-28T12:59:00Z">
        <w:r w:rsidRPr="00E21296" w:rsidDel="00C863D7">
          <w:rPr>
            <w:b/>
            <w:bCs/>
            <w:color w:val="000000" w:themeColor="text1"/>
            <w:sz w:val="22"/>
            <w:szCs w:val="22"/>
            <w:rPrChange w:id="866" w:author="Alexander Steemers" w:date="2025-07-03T14:19:00Z" w16du:dateUtc="2025-07-03T12:19:00Z">
              <w:rPr>
                <w:b/>
                <w:bCs/>
                <w:sz w:val="22"/>
                <w:szCs w:val="22"/>
                <w:lang w:val="en-US"/>
              </w:rPr>
            </w:rPrChange>
          </w:rPr>
          <w:delText xml:space="preserve">Mutational </w:delText>
        </w:r>
      </w:del>
      <w:del w:id="867" w:author="Alexander Steemers" w:date="2025-06-27T10:20:00Z" w16du:dateUtc="2025-06-27T08:20:00Z">
        <w:r w:rsidRPr="00E21296" w:rsidDel="00E0663D">
          <w:rPr>
            <w:b/>
            <w:bCs/>
            <w:color w:val="000000" w:themeColor="text1"/>
            <w:sz w:val="22"/>
            <w:szCs w:val="22"/>
            <w:rPrChange w:id="868" w:author="Alexander Steemers" w:date="2025-07-03T14:19:00Z" w16du:dateUtc="2025-07-03T12:19:00Z">
              <w:rPr>
                <w:b/>
                <w:bCs/>
                <w:sz w:val="22"/>
                <w:szCs w:val="22"/>
                <w:lang w:val="en-US"/>
              </w:rPr>
            </w:rPrChange>
          </w:rPr>
          <w:delText>load</w:delText>
        </w:r>
        <w:r w:rsidR="00E0663D" w:rsidRPr="00E21296" w:rsidDel="00E0663D">
          <w:rPr>
            <w:b/>
            <w:bCs/>
            <w:color w:val="000000" w:themeColor="text1"/>
            <w:sz w:val="22"/>
            <w:szCs w:val="22"/>
            <w:rPrChange w:id="869" w:author="Alexander Steemers" w:date="2025-07-03T14:19:00Z" w16du:dateUtc="2025-07-03T12:19:00Z">
              <w:rPr>
                <w:b/>
                <w:bCs/>
                <w:sz w:val="22"/>
                <w:szCs w:val="22"/>
                <w:lang w:val="en-US"/>
              </w:rPr>
            </w:rPrChange>
          </w:rPr>
          <w:delText xml:space="preserve"> normalization</w:delText>
        </w:r>
      </w:del>
    </w:p>
    <w:p w14:paraId="40F12F17" w14:textId="48189BAB" w:rsidR="00C174B3" w:rsidRPr="00EE3503" w:rsidDel="00E0663D" w:rsidRDefault="00C174B3">
      <w:pPr>
        <w:jc w:val="both"/>
        <w:rPr>
          <w:del w:id="870" w:author="Alexander Steemers" w:date="2025-06-27T10:37:00Z" w16du:dateUtc="2025-06-27T08:37:00Z"/>
          <w:color w:val="000000" w:themeColor="text1"/>
          <w:sz w:val="22"/>
          <w:szCs w:val="22"/>
          <w:rPrChange w:id="871" w:author="Alexander Steemers" w:date="2025-06-30T17:34:00Z" w16du:dateUtc="2025-06-30T15:34:00Z">
            <w:rPr>
              <w:del w:id="872" w:author="Alexander Steemers" w:date="2025-06-27T10:37:00Z" w16du:dateUtc="2025-06-27T08:37:00Z"/>
              <w:color w:val="000000" w:themeColor="text1"/>
              <w:sz w:val="22"/>
              <w:szCs w:val="22"/>
              <w:lang w:val="en-US"/>
            </w:rPr>
          </w:rPrChange>
        </w:rPr>
      </w:pPr>
      <w:del w:id="873" w:author="Alexander Steemers" w:date="2025-06-27T10:19:00Z" w16du:dateUtc="2025-06-27T08:19:00Z">
        <w:r w:rsidRPr="00E21296" w:rsidDel="00E0663D">
          <w:rPr>
            <w:color w:val="000000" w:themeColor="text1"/>
            <w:sz w:val="22"/>
            <w:szCs w:val="22"/>
            <w:rPrChange w:id="874" w:author="Alexander Steemers" w:date="2025-07-03T14:19:00Z" w16du:dateUtc="2025-07-03T12:19:00Z">
              <w:rPr>
                <w:color w:val="000000" w:themeColor="text1"/>
                <w:sz w:val="22"/>
                <w:szCs w:val="22"/>
                <w:lang w:val="en-US"/>
              </w:rPr>
            </w:rPrChange>
          </w:rPr>
          <w:delText xml:space="preserve">In each single-cell WGS sample, somatic SNVs were classified as “PASS” when the PTA probability score (PTAprob) ≤ the sample-specific PTA probability cut-off (PTAprobCutoff) determined by PTATO and VAF ≥ 0.15; as “FAIL” when PTAprob &gt; PTAprobCutoff; or as “FAIL_VAF” when VAF &lt; 0.15 but PTAprob ≤ PTAprobCutoff </w:delText>
        </w:r>
        <w:r w:rsidRPr="00E21296" w:rsidDel="00E0663D">
          <w:rPr>
            <w:color w:val="000000" w:themeColor="text1"/>
            <w:sz w:val="22"/>
            <w:szCs w:val="22"/>
            <w:rPrChange w:id="875" w:author="Alexander Steemers" w:date="2025-07-03T14:19:00Z" w16du:dateUtc="2025-07-03T12:19:00Z">
              <w:rPr>
                <w:color w:val="FF0000"/>
                <w:sz w:val="22"/>
                <w:szCs w:val="22"/>
                <w:lang w:val="en-US"/>
              </w:rPr>
            </w:rPrChange>
          </w:rPr>
          <w:delText>(Supplementary Fig. X)</w:delText>
        </w:r>
        <w:r w:rsidRPr="00E21296" w:rsidDel="00E0663D">
          <w:rPr>
            <w:color w:val="000000" w:themeColor="text1"/>
            <w:sz w:val="22"/>
            <w:szCs w:val="22"/>
            <w:rPrChange w:id="876" w:author="Alexander Steemers" w:date="2025-07-03T14:19:00Z" w16du:dateUtc="2025-07-03T12:19:00Z">
              <w:rPr>
                <w:color w:val="000000" w:themeColor="text1"/>
                <w:sz w:val="22"/>
                <w:szCs w:val="22"/>
                <w:lang w:val="en-US"/>
              </w:rPr>
            </w:rPrChange>
          </w:rPr>
          <w:delText>.</w:delText>
        </w:r>
      </w:del>
      <w:del w:id="877" w:author="Alexander Steemers" w:date="2025-07-03T14:19:00Z" w16du:dateUtc="2025-07-03T12:19:00Z">
        <w:r w:rsidR="00997141" w:rsidRPr="00E21296" w:rsidDel="00E21296">
          <w:rPr>
            <w:color w:val="000000" w:themeColor="text1"/>
            <w:sz w:val="22"/>
            <w:szCs w:val="22"/>
            <w:rPrChange w:id="878" w:author="Alexander Steemers" w:date="2025-07-03T14:19:00Z" w16du:dateUtc="2025-07-03T12:19:00Z">
              <w:rPr>
                <w:color w:val="000000" w:themeColor="text1"/>
                <w:sz w:val="22"/>
                <w:szCs w:val="22"/>
                <w:lang w:val="en-US"/>
              </w:rPr>
            </w:rPrChange>
          </w:rPr>
          <w:delText xml:space="preserve"> </w:delText>
        </w:r>
      </w:del>
    </w:p>
    <w:p w14:paraId="0AD3A894" w14:textId="77777777" w:rsidR="00C174B3" w:rsidRPr="00EE3503" w:rsidRDefault="00C174B3" w:rsidP="00E21296">
      <w:pPr>
        <w:jc w:val="both"/>
        <w:rPr>
          <w:color w:val="FF0000"/>
          <w:sz w:val="22"/>
          <w:szCs w:val="22"/>
          <w:rPrChange w:id="879" w:author="Alexander Steemers" w:date="2025-06-30T17:34:00Z" w16du:dateUtc="2025-06-30T15:34:00Z">
            <w:rPr>
              <w:color w:val="FF0000"/>
              <w:sz w:val="22"/>
              <w:szCs w:val="22"/>
              <w:lang w:val="en-US"/>
            </w:rPr>
          </w:rPrChange>
        </w:rPr>
      </w:pPr>
    </w:p>
    <w:p w14:paraId="7EBD47E4" w14:textId="76469015" w:rsidR="00894BA2" w:rsidDel="009C2E51" w:rsidRDefault="00894BA2" w:rsidP="009C2E51">
      <w:pPr>
        <w:jc w:val="both"/>
        <w:rPr>
          <w:del w:id="880" w:author="Alexander Steemers" w:date="2025-07-15T16:44:00Z" w16du:dateUtc="2025-07-15T14:44:00Z"/>
          <w:sz w:val="22"/>
          <w:szCs w:val="22"/>
        </w:rPr>
      </w:pPr>
      <w:r w:rsidRPr="00EE3503">
        <w:rPr>
          <w:b/>
          <w:bCs/>
          <w:sz w:val="22"/>
          <w:szCs w:val="22"/>
          <w:rPrChange w:id="881" w:author="Alexander Steemers" w:date="2025-06-30T17:34:00Z" w16du:dateUtc="2025-06-30T15:34:00Z">
            <w:rPr>
              <w:b/>
              <w:bCs/>
              <w:sz w:val="22"/>
              <w:szCs w:val="22"/>
              <w:lang w:val="en-US"/>
            </w:rPr>
          </w:rPrChange>
        </w:rPr>
        <w:t xml:space="preserve">Quality </w:t>
      </w:r>
      <w:r w:rsidR="00AB792B" w:rsidRPr="00EE3503">
        <w:rPr>
          <w:b/>
          <w:bCs/>
          <w:sz w:val="22"/>
          <w:szCs w:val="22"/>
          <w:rPrChange w:id="882" w:author="Alexander Steemers" w:date="2025-06-30T17:34:00Z" w16du:dateUtc="2025-06-30T15:34:00Z">
            <w:rPr>
              <w:b/>
              <w:bCs/>
              <w:sz w:val="22"/>
              <w:szCs w:val="22"/>
              <w:lang w:val="en-US"/>
            </w:rPr>
          </w:rPrChange>
        </w:rPr>
        <w:t>c</w:t>
      </w:r>
      <w:r w:rsidRPr="00EE3503">
        <w:rPr>
          <w:b/>
          <w:bCs/>
          <w:sz w:val="22"/>
          <w:szCs w:val="22"/>
          <w:rPrChange w:id="883" w:author="Alexander Steemers" w:date="2025-06-30T17:34:00Z" w16du:dateUtc="2025-06-30T15:34:00Z">
            <w:rPr>
              <w:b/>
              <w:bCs/>
              <w:sz w:val="22"/>
              <w:szCs w:val="22"/>
              <w:lang w:val="en-US"/>
            </w:rPr>
          </w:rPrChange>
        </w:rPr>
        <w:t xml:space="preserve">ontrol of </w:t>
      </w:r>
      <w:r w:rsidR="00AB792B" w:rsidRPr="00EE3503">
        <w:rPr>
          <w:b/>
          <w:bCs/>
          <w:sz w:val="22"/>
          <w:szCs w:val="22"/>
          <w:rPrChange w:id="884" w:author="Alexander Steemers" w:date="2025-06-30T17:34:00Z" w16du:dateUtc="2025-06-30T15:34:00Z">
            <w:rPr>
              <w:b/>
              <w:bCs/>
              <w:sz w:val="22"/>
              <w:szCs w:val="22"/>
              <w:lang w:val="en-US"/>
            </w:rPr>
          </w:rPrChange>
        </w:rPr>
        <w:t>s</w:t>
      </w:r>
      <w:r w:rsidRPr="00EE3503">
        <w:rPr>
          <w:b/>
          <w:bCs/>
          <w:sz w:val="22"/>
          <w:szCs w:val="22"/>
          <w:rPrChange w:id="885" w:author="Alexander Steemers" w:date="2025-06-30T17:34:00Z" w16du:dateUtc="2025-06-30T15:34:00Z">
            <w:rPr>
              <w:b/>
              <w:bCs/>
              <w:sz w:val="22"/>
              <w:szCs w:val="22"/>
              <w:lang w:val="en-US"/>
            </w:rPr>
          </w:rPrChange>
        </w:rPr>
        <w:t>ingle-</w:t>
      </w:r>
      <w:r w:rsidR="00C16829" w:rsidRPr="00EE3503">
        <w:rPr>
          <w:b/>
          <w:bCs/>
          <w:sz w:val="22"/>
          <w:szCs w:val="22"/>
          <w:rPrChange w:id="886" w:author="Alexander Steemers" w:date="2025-06-30T17:34:00Z" w16du:dateUtc="2025-06-30T15:34:00Z">
            <w:rPr>
              <w:b/>
              <w:bCs/>
              <w:sz w:val="22"/>
              <w:szCs w:val="22"/>
              <w:lang w:val="en-US"/>
            </w:rPr>
          </w:rPrChange>
        </w:rPr>
        <w:t>c</w:t>
      </w:r>
      <w:r w:rsidRPr="00EE3503">
        <w:rPr>
          <w:b/>
          <w:bCs/>
          <w:sz w:val="22"/>
          <w:szCs w:val="22"/>
          <w:rPrChange w:id="887" w:author="Alexander Steemers" w:date="2025-06-30T17:34:00Z" w16du:dateUtc="2025-06-30T15:34:00Z">
            <w:rPr>
              <w:b/>
              <w:bCs/>
              <w:sz w:val="22"/>
              <w:szCs w:val="22"/>
              <w:lang w:val="en-US"/>
            </w:rPr>
          </w:rPrChange>
        </w:rPr>
        <w:t xml:space="preserve">ell WGS </w:t>
      </w:r>
      <w:r w:rsidR="00AB792B" w:rsidRPr="00EE3503">
        <w:rPr>
          <w:b/>
          <w:bCs/>
          <w:sz w:val="22"/>
          <w:szCs w:val="22"/>
          <w:rPrChange w:id="888" w:author="Alexander Steemers" w:date="2025-06-30T17:34:00Z" w16du:dateUtc="2025-06-30T15:34:00Z">
            <w:rPr>
              <w:b/>
              <w:bCs/>
              <w:sz w:val="22"/>
              <w:szCs w:val="22"/>
              <w:lang w:val="en-US"/>
            </w:rPr>
          </w:rPrChange>
        </w:rPr>
        <w:t>d</w:t>
      </w:r>
      <w:r w:rsidRPr="00EE3503">
        <w:rPr>
          <w:b/>
          <w:bCs/>
          <w:sz w:val="22"/>
          <w:szCs w:val="22"/>
          <w:rPrChange w:id="889" w:author="Alexander Steemers" w:date="2025-06-30T17:34:00Z" w16du:dateUtc="2025-06-30T15:34:00Z">
            <w:rPr>
              <w:b/>
              <w:bCs/>
              <w:sz w:val="22"/>
              <w:szCs w:val="22"/>
              <w:lang w:val="en-US"/>
            </w:rPr>
          </w:rPrChange>
        </w:rPr>
        <w:t>ata</w:t>
      </w:r>
    </w:p>
    <w:p w14:paraId="11DA3CE3" w14:textId="77777777" w:rsidR="009C2E51" w:rsidRPr="00EE3503" w:rsidRDefault="009C2E51" w:rsidP="004E3F21">
      <w:pPr>
        <w:jc w:val="both"/>
        <w:rPr>
          <w:ins w:id="890" w:author="Alexander Steemers" w:date="2025-07-15T16:44:00Z" w16du:dateUtc="2025-07-15T14:44:00Z"/>
          <w:b/>
          <w:bCs/>
          <w:sz w:val="22"/>
          <w:szCs w:val="22"/>
          <w:rPrChange w:id="891" w:author="Alexander Steemers" w:date="2025-06-30T17:34:00Z" w16du:dateUtc="2025-06-30T15:34:00Z">
            <w:rPr>
              <w:ins w:id="892" w:author="Alexander Steemers" w:date="2025-07-15T16:44:00Z" w16du:dateUtc="2025-07-15T14:44:00Z"/>
              <w:b/>
              <w:bCs/>
              <w:sz w:val="22"/>
              <w:szCs w:val="22"/>
              <w:lang w:val="en-US"/>
            </w:rPr>
          </w:rPrChange>
        </w:rPr>
      </w:pPr>
    </w:p>
    <w:p w14:paraId="7FBC2812" w14:textId="7137998C" w:rsidR="009C2E51" w:rsidRPr="009C2E51" w:rsidRDefault="00C174B3" w:rsidP="00C16829">
      <w:pPr>
        <w:jc w:val="both"/>
        <w:rPr>
          <w:ins w:id="893" w:author="Alexander Steemers" w:date="2025-07-11T11:26:00Z" w16du:dateUtc="2025-07-11T09:26:00Z"/>
          <w:color w:val="000000" w:themeColor="text1"/>
          <w:sz w:val="22"/>
          <w:szCs w:val="22"/>
          <w:lang w:val="en-US"/>
          <w:rPrChange w:id="894" w:author="Alexander Steemers" w:date="2025-07-15T16:44:00Z" w16du:dateUtc="2025-07-15T14:44:00Z">
            <w:rPr>
              <w:ins w:id="895" w:author="Alexander Steemers" w:date="2025-07-11T11:26:00Z" w16du:dateUtc="2025-07-11T09:26:00Z"/>
              <w:color w:val="000000" w:themeColor="text1"/>
              <w:sz w:val="22"/>
              <w:szCs w:val="22"/>
            </w:rPr>
          </w:rPrChange>
        </w:rPr>
      </w:pPr>
      <w:del w:id="896" w:author="Alexander Steemers" w:date="2025-07-15T16:44:00Z" w16du:dateUtc="2025-07-15T14:44:00Z">
        <w:r w:rsidRPr="00EE3503" w:rsidDel="009C2E51">
          <w:rPr>
            <w:sz w:val="22"/>
            <w:szCs w:val="22"/>
          </w:rPr>
          <w:lastRenderedPageBreak/>
          <w:delText>To assess the quality of single-cell WGS libraries, we first</w:delText>
        </w:r>
      </w:del>
      <w:del w:id="897" w:author="Alexander Steemers" w:date="2025-07-15T16:42:00Z" w16du:dateUtc="2025-07-15T14:42:00Z">
        <w:r w:rsidRPr="00EE3503" w:rsidDel="009C2E51">
          <w:rPr>
            <w:sz w:val="22"/>
            <w:szCs w:val="22"/>
          </w:rPr>
          <w:delText xml:space="preserve"> </w:delText>
        </w:r>
      </w:del>
      <w:del w:id="898" w:author="Alexander Steemers" w:date="2025-07-15T16:44:00Z" w16du:dateUtc="2025-07-15T14:44:00Z">
        <w:r w:rsidRPr="00EE3503" w:rsidDel="009C2E51">
          <w:rPr>
            <w:sz w:val="22"/>
            <w:szCs w:val="22"/>
          </w:rPr>
          <w:delText xml:space="preserve">fitted a logistic regression model describing the relationship between mean coverage and callable genome fraction. Samples with residuals below −0.05 were flagged as having low mapping quality </w:delText>
        </w:r>
        <w:r w:rsidRPr="00EE3503" w:rsidDel="009C2E51">
          <w:rPr>
            <w:color w:val="EE0000"/>
            <w:sz w:val="22"/>
            <w:szCs w:val="22"/>
          </w:rPr>
          <w:delText>(Supplementary Fig. X)</w:delText>
        </w:r>
        <w:r w:rsidRPr="00EE3503" w:rsidDel="009C2E51">
          <w:rPr>
            <w:sz w:val="22"/>
            <w:szCs w:val="22"/>
          </w:rPr>
          <w:delText xml:space="preserve">. </w:delText>
        </w:r>
      </w:del>
      <w:del w:id="899" w:author="Alexander Steemers" w:date="2025-07-15T16:41:00Z" w16du:dateUtc="2025-07-15T14:41:00Z">
        <w:r w:rsidRPr="00EE3503" w:rsidDel="009C2E51">
          <w:rPr>
            <w:sz w:val="22"/>
            <w:szCs w:val="22"/>
          </w:rPr>
          <w:delText xml:space="preserve">B-allele frequency (BAF) plots were then manually reviewed and classified as </w:delText>
        </w:r>
        <w:r w:rsidR="009D3F30" w:rsidRPr="00EE3503" w:rsidDel="009C2E51">
          <w:rPr>
            <w:sz w:val="22"/>
            <w:szCs w:val="22"/>
          </w:rPr>
          <w:delText>“</w:delText>
        </w:r>
        <w:r w:rsidRPr="00EE3503" w:rsidDel="009C2E51">
          <w:rPr>
            <w:sz w:val="22"/>
            <w:szCs w:val="22"/>
          </w:rPr>
          <w:delText>Good</w:delText>
        </w:r>
        <w:r w:rsidR="009D3F30" w:rsidRPr="00EE3503" w:rsidDel="009C2E51">
          <w:rPr>
            <w:sz w:val="22"/>
            <w:szCs w:val="22"/>
          </w:rPr>
          <w:delText>”</w:delText>
        </w:r>
        <w:r w:rsidRPr="00EE3503" w:rsidDel="009C2E51">
          <w:rPr>
            <w:sz w:val="22"/>
            <w:szCs w:val="22"/>
          </w:rPr>
          <w:delText xml:space="preserve">, </w:delText>
        </w:r>
        <w:r w:rsidR="009D3F30" w:rsidRPr="00EE3503" w:rsidDel="009C2E51">
          <w:rPr>
            <w:sz w:val="22"/>
            <w:szCs w:val="22"/>
          </w:rPr>
          <w:delText>“</w:delText>
        </w:r>
        <w:r w:rsidRPr="00EE3503" w:rsidDel="009C2E51">
          <w:rPr>
            <w:sz w:val="22"/>
            <w:szCs w:val="22"/>
          </w:rPr>
          <w:delText>Intermediate</w:delText>
        </w:r>
        <w:r w:rsidR="009D3F30" w:rsidRPr="00EE3503" w:rsidDel="009C2E51">
          <w:rPr>
            <w:sz w:val="22"/>
            <w:szCs w:val="22"/>
          </w:rPr>
          <w:delText>”</w:delText>
        </w:r>
        <w:r w:rsidRPr="00EE3503" w:rsidDel="009C2E51">
          <w:rPr>
            <w:sz w:val="22"/>
            <w:szCs w:val="22"/>
          </w:rPr>
          <w:delText xml:space="preserve">, or </w:delText>
        </w:r>
        <w:r w:rsidR="009D3F30" w:rsidRPr="00EE3503" w:rsidDel="009C2E51">
          <w:rPr>
            <w:sz w:val="22"/>
            <w:szCs w:val="22"/>
          </w:rPr>
          <w:delText>“</w:delText>
        </w:r>
        <w:r w:rsidRPr="00EE3503" w:rsidDel="009C2E51">
          <w:rPr>
            <w:sz w:val="22"/>
            <w:szCs w:val="22"/>
          </w:rPr>
          <w:delText>Bad</w:delText>
        </w:r>
        <w:r w:rsidR="009D3F30" w:rsidRPr="00EE3503" w:rsidDel="009C2E51">
          <w:rPr>
            <w:sz w:val="22"/>
            <w:szCs w:val="22"/>
          </w:rPr>
          <w:delText>”</w:delText>
        </w:r>
        <w:r w:rsidRPr="00EE3503" w:rsidDel="009C2E51">
          <w:rPr>
            <w:sz w:val="22"/>
            <w:szCs w:val="22"/>
          </w:rPr>
          <w:delText xml:space="preserve"> based on the extent of allelic imbalance </w:delText>
        </w:r>
        <w:r w:rsidRPr="00EE3503" w:rsidDel="009C2E51">
          <w:rPr>
            <w:color w:val="EE0000"/>
            <w:sz w:val="22"/>
            <w:szCs w:val="22"/>
          </w:rPr>
          <w:delText>(Supplementary Fig. X)</w:delText>
        </w:r>
        <w:r w:rsidRPr="00EE3503" w:rsidDel="009C2E51">
          <w:rPr>
            <w:sz w:val="22"/>
            <w:szCs w:val="22"/>
          </w:rPr>
          <w:delText xml:space="preserve">. </w:delText>
        </w:r>
      </w:del>
      <w:del w:id="900" w:author="Alexander Steemers" w:date="2025-07-15T16:44:00Z" w16du:dateUtc="2025-07-15T14:44:00Z">
        <w:r w:rsidRPr="00EE3503" w:rsidDel="009C2E51">
          <w:rPr>
            <w:sz w:val="22"/>
            <w:szCs w:val="22"/>
          </w:rPr>
          <w:delText xml:space="preserve">To further assess variant-level quality, we examined the distribution of variant allele frequencies (VAFs) for autosomal </w:delText>
        </w:r>
      </w:del>
      <w:del w:id="901" w:author="Alexander Steemers" w:date="2025-06-27T15:59:00Z" w16du:dateUtc="2025-06-27T13:59:00Z">
        <w:r w:rsidRPr="00EE3503" w:rsidDel="004912E8">
          <w:rPr>
            <w:sz w:val="22"/>
            <w:szCs w:val="22"/>
          </w:rPr>
          <w:delText xml:space="preserve">PASS </w:delText>
        </w:r>
      </w:del>
      <w:del w:id="902" w:author="Alexander Steemers" w:date="2025-06-27T16:00:00Z" w16du:dateUtc="2025-06-27T14:00:00Z">
        <w:r w:rsidRPr="00EE3503" w:rsidDel="004912E8">
          <w:rPr>
            <w:sz w:val="22"/>
            <w:szCs w:val="22"/>
          </w:rPr>
          <w:delText xml:space="preserve">somatic mutations </w:delText>
        </w:r>
      </w:del>
      <w:del w:id="903" w:author="Alexander Steemers" w:date="2025-07-15T16:44:00Z" w16du:dateUtc="2025-07-15T14:44:00Z">
        <w:r w:rsidRPr="00EE3503" w:rsidDel="009C2E51">
          <w:rPr>
            <w:sz w:val="22"/>
            <w:szCs w:val="22"/>
          </w:rPr>
          <w:delText xml:space="preserve">per sample. Each sample’s VAF histogram was binned and compared to the cohort median using total variation distance (TVD); samples with TVD exceeding the median + </w:delText>
        </w:r>
      </w:del>
      <w:del w:id="904" w:author="Alexander Steemers" w:date="2025-06-27T15:44:00Z" w16du:dateUtc="2025-06-27T13:44:00Z">
        <w:r w:rsidRPr="00EE3503" w:rsidDel="00BD2C78">
          <w:rPr>
            <w:sz w:val="22"/>
            <w:szCs w:val="22"/>
          </w:rPr>
          <w:delText>2</w:delText>
        </w:r>
      </w:del>
      <w:del w:id="905" w:author="Alexander Steemers" w:date="2025-06-27T13:06:00Z" w16du:dateUtc="2025-06-27T11:06:00Z">
        <w:r w:rsidRPr="00EE3503" w:rsidDel="00C36DCE">
          <w:rPr>
            <w:sz w:val="22"/>
            <w:szCs w:val="22"/>
          </w:rPr>
          <w:delText>.5</w:delText>
        </w:r>
      </w:del>
      <w:del w:id="906" w:author="Alexander Steemers" w:date="2025-07-15T16:44:00Z" w16du:dateUtc="2025-07-15T14:44:00Z">
        <w:r w:rsidRPr="00EE3503" w:rsidDel="009C2E51">
          <w:rPr>
            <w:sz w:val="22"/>
            <w:szCs w:val="22"/>
          </w:rPr>
          <w:delText xml:space="preserve"> × median absolute deviation (MAD) were flagged as outliers </w:delText>
        </w:r>
        <w:r w:rsidRPr="00EE3503" w:rsidDel="009C2E51">
          <w:rPr>
            <w:color w:val="EE0000"/>
            <w:sz w:val="22"/>
            <w:szCs w:val="22"/>
          </w:rPr>
          <w:delText>(Supplementary Fig. X)</w:delText>
        </w:r>
      </w:del>
      <w:customXmlDelRangeStart w:id="907" w:author="Alexander Steemers" w:date="2025-07-15T16:44:00Z"/>
      <w:sdt>
        <w:sdtPr>
          <w:rPr>
            <w:color w:val="EE0000"/>
            <w:sz w:val="22"/>
            <w:szCs w:val="22"/>
          </w:rPr>
          <w:alias w:val="SmartCite Citation"/>
          <w:tag w:val="b34848c8-ba63-4a52-8b72-567a6ac06e67:6b303efe-be24-45a2-9c31-0216aa70ee9f+"/>
          <w:id w:val="1082646204"/>
          <w:placeholder>
            <w:docPart w:val="DefaultPlaceholder_-1854013440"/>
          </w:placeholder>
        </w:sdtPr>
        <w:sdtContent>
          <w:customXmlDelRangeEnd w:id="907"/>
          <w:del w:id="908" w:author="Alexander Steemers" w:date="2025-06-30T17:12:00Z" w16du:dateUtc="2025-06-30T15:12:00Z">
            <w:r w:rsidR="00151C46" w:rsidRPr="00777CC9" w:rsidDel="00F916AA">
              <w:rPr>
                <w:rFonts w:ascii="Aptos" w:eastAsia="Times New Roman" w:hAnsi="Aptos"/>
                <w:sz w:val="22"/>
                <w:vertAlign w:val="superscript"/>
              </w:rPr>
              <w:delText>2</w:delText>
            </w:r>
          </w:del>
          <w:customXmlDelRangeStart w:id="909" w:author="Alexander Steemers" w:date="2025-07-15T16:44:00Z"/>
        </w:sdtContent>
      </w:sdt>
      <w:customXmlDelRangeEnd w:id="909"/>
      <w:del w:id="910" w:author="Alexander Steemers" w:date="2025-07-15T16:44:00Z" w16du:dateUtc="2025-07-15T14:44:00Z">
        <w:r w:rsidRPr="00EE3503" w:rsidDel="009C2E51">
          <w:rPr>
            <w:sz w:val="22"/>
            <w:szCs w:val="22"/>
          </w:rPr>
          <w:delText xml:space="preserve">. Samples meeting any of the following criteria </w:delText>
        </w:r>
      </w:del>
      <w:del w:id="911" w:author="Alexander Steemers" w:date="2025-07-15T16:42:00Z" w16du:dateUtc="2025-07-15T14:42:00Z">
        <w:r w:rsidRPr="00EE3503" w:rsidDel="009C2E51">
          <w:rPr>
            <w:sz w:val="22"/>
            <w:szCs w:val="22"/>
          </w:rPr>
          <w:delText>-</w:delText>
        </w:r>
      </w:del>
      <w:del w:id="912" w:author="Alexander Steemers" w:date="2025-07-15T16:44:00Z" w16du:dateUtc="2025-07-15T14:44:00Z">
        <w:r w:rsidRPr="00EE3503" w:rsidDel="009C2E51">
          <w:rPr>
            <w:sz w:val="22"/>
            <w:szCs w:val="22"/>
          </w:rPr>
          <w:delText xml:space="preserve"> low mapping quality, </w:delText>
        </w:r>
      </w:del>
      <w:del w:id="913" w:author="Alexander Steemers" w:date="2025-07-15T16:42:00Z" w16du:dateUtc="2025-07-15T14:42:00Z">
        <w:r w:rsidRPr="00EE3503" w:rsidDel="009C2E51">
          <w:rPr>
            <w:sz w:val="22"/>
            <w:szCs w:val="22"/>
          </w:rPr>
          <w:delText xml:space="preserve">poor BAF profile, </w:delText>
        </w:r>
      </w:del>
      <w:del w:id="914" w:author="Alexander Steemers" w:date="2025-07-15T16:44:00Z" w16du:dateUtc="2025-07-15T14:44:00Z">
        <w:r w:rsidRPr="00EE3503" w:rsidDel="009C2E51">
          <w:rPr>
            <w:sz w:val="22"/>
            <w:szCs w:val="22"/>
          </w:rPr>
          <w:delText xml:space="preserve">or aberrant VAF distribution - were excluded from downstream analyses to ensure high-confidence single-cell </w:delText>
        </w:r>
        <w:r w:rsidR="00E47201" w:rsidRPr="00EE3503" w:rsidDel="009C2E51">
          <w:rPr>
            <w:sz w:val="22"/>
            <w:szCs w:val="22"/>
          </w:rPr>
          <w:delText xml:space="preserve">genomic profiles </w:delText>
        </w:r>
        <w:r w:rsidRPr="00EE3503" w:rsidDel="009C2E51">
          <w:rPr>
            <w:color w:val="EE0000"/>
            <w:sz w:val="22"/>
            <w:szCs w:val="22"/>
          </w:rPr>
          <w:delText>(Supplementary Table X)</w:delText>
        </w:r>
        <w:r w:rsidRPr="00EE3503" w:rsidDel="009C2E51">
          <w:rPr>
            <w:color w:val="000000" w:themeColor="text1"/>
            <w:sz w:val="22"/>
            <w:szCs w:val="22"/>
          </w:rPr>
          <w:delText>.</w:delText>
        </w:r>
      </w:del>
      <w:ins w:id="915" w:author="Alexander Steemers" w:date="2025-07-15T16:44:00Z" w16du:dateUtc="2025-07-15T14:44:00Z">
        <w:r w:rsidR="009C2E51" w:rsidRPr="009C2E51">
          <w:rPr>
            <w:color w:val="000000" w:themeColor="text1"/>
            <w:sz w:val="22"/>
            <w:szCs w:val="22"/>
            <w:lang w:val="en-US"/>
          </w:rPr>
          <w:t>To ensure high-confidence single-cell genomic profiles, we first excluded samples with a callable loci fraction below 0.</w:t>
        </w:r>
      </w:ins>
      <w:ins w:id="916" w:author="Alexander Steemers" w:date="2025-07-30T11:03:00Z" w16du:dateUtc="2025-07-30T09:03:00Z">
        <w:r w:rsidR="009B6129">
          <w:rPr>
            <w:color w:val="000000" w:themeColor="text1"/>
            <w:sz w:val="22"/>
            <w:szCs w:val="22"/>
            <w:lang w:val="en-US"/>
          </w:rPr>
          <w:t>4</w:t>
        </w:r>
      </w:ins>
      <w:ins w:id="917" w:author="Alexander Steemers" w:date="2025-07-17T13:03:00Z" w16du:dateUtc="2025-07-17T11:03:00Z">
        <w:r w:rsidR="00F764C1">
          <w:rPr>
            <w:color w:val="000000" w:themeColor="text1"/>
            <w:sz w:val="22"/>
            <w:szCs w:val="22"/>
            <w:lang w:val="en-US"/>
          </w:rPr>
          <w:t>5 (n=</w:t>
        </w:r>
      </w:ins>
      <w:ins w:id="918" w:author="Alexander Steemers" w:date="2025-07-30T11:05:00Z" w16du:dateUtc="2025-07-30T09:05:00Z">
        <w:r w:rsidR="009B6129">
          <w:rPr>
            <w:color w:val="000000" w:themeColor="text1"/>
            <w:sz w:val="22"/>
            <w:szCs w:val="22"/>
            <w:lang w:val="en-US"/>
          </w:rPr>
          <w:t>13</w:t>
        </w:r>
      </w:ins>
      <w:ins w:id="919" w:author="Alexander Steemers" w:date="2025-07-17T13:03:00Z" w16du:dateUtc="2025-07-17T11:03:00Z">
        <w:r w:rsidR="00F764C1">
          <w:rPr>
            <w:color w:val="000000" w:themeColor="text1"/>
            <w:sz w:val="22"/>
            <w:szCs w:val="22"/>
            <w:lang w:val="en-US"/>
          </w:rPr>
          <w:t>)</w:t>
        </w:r>
      </w:ins>
      <w:ins w:id="920" w:author="Alexander Steemers" w:date="2025-07-15T16:44:00Z" w16du:dateUtc="2025-07-15T14:44:00Z">
        <w:r w:rsidR="009C2E51" w:rsidRPr="009C2E51">
          <w:rPr>
            <w:color w:val="000000" w:themeColor="text1"/>
            <w:sz w:val="22"/>
            <w:szCs w:val="22"/>
            <w:lang w:val="en-US"/>
          </w:rPr>
          <w:t xml:space="preserve">. </w:t>
        </w:r>
      </w:ins>
      <w:ins w:id="921" w:author="Alexander Steemers" w:date="2025-07-30T11:03:00Z" w16du:dateUtc="2025-07-30T09:03:00Z">
        <w:r w:rsidR="009B6129">
          <w:rPr>
            <w:color w:val="000000" w:themeColor="text1"/>
            <w:sz w:val="22"/>
            <w:szCs w:val="22"/>
            <w:lang w:val="en-US"/>
          </w:rPr>
          <w:t>Th</w:t>
        </w:r>
      </w:ins>
      <w:ins w:id="922" w:author="Alexander Steemers" w:date="2025-07-30T11:06:00Z" w16du:dateUtc="2025-07-30T09:06:00Z">
        <w:r w:rsidR="009B6129">
          <w:rPr>
            <w:color w:val="000000" w:themeColor="text1"/>
            <w:sz w:val="22"/>
            <w:szCs w:val="22"/>
            <w:lang w:val="en-US"/>
          </w:rPr>
          <w:t>e</w:t>
        </w:r>
      </w:ins>
      <w:ins w:id="923" w:author="Alexander Steemers" w:date="2025-07-30T11:03:00Z" w16du:dateUtc="2025-07-30T09:03:00Z">
        <w:r w:rsidR="009B6129">
          <w:rPr>
            <w:color w:val="000000" w:themeColor="text1"/>
            <w:sz w:val="22"/>
            <w:szCs w:val="22"/>
            <w:lang w:val="en-US"/>
          </w:rPr>
          <w:t xml:space="preserve"> </w:t>
        </w:r>
      </w:ins>
      <w:ins w:id="924" w:author="Alexander Steemers" w:date="2025-07-30T11:04:00Z" w16du:dateUtc="2025-07-30T09:04:00Z">
        <w:r w:rsidR="009B6129">
          <w:rPr>
            <w:color w:val="000000" w:themeColor="text1"/>
            <w:sz w:val="22"/>
            <w:szCs w:val="22"/>
            <w:lang w:val="en-US"/>
          </w:rPr>
          <w:t xml:space="preserve">cutoff was determined based on the distribution of the callable loci fraction among all samples (Supplementary </w:t>
        </w:r>
        <w:proofErr w:type="spellStart"/>
        <w:r w:rsidR="009B6129">
          <w:rPr>
            <w:color w:val="000000" w:themeColor="text1"/>
            <w:sz w:val="22"/>
            <w:szCs w:val="22"/>
            <w:lang w:val="en-US"/>
          </w:rPr>
          <w:t xml:space="preserve">Fig. </w:t>
        </w:r>
        <w:proofErr w:type="spellEnd"/>
        <w:r w:rsidR="009B6129">
          <w:rPr>
            <w:color w:val="000000" w:themeColor="text1"/>
            <w:sz w:val="22"/>
            <w:szCs w:val="22"/>
            <w:lang w:val="en-US"/>
          </w:rPr>
          <w:t xml:space="preserve">X). </w:t>
        </w:r>
      </w:ins>
      <w:ins w:id="925" w:author="Alexander Steemers" w:date="2025-07-15T16:44:00Z" w16du:dateUtc="2025-07-15T14:44:00Z">
        <w:r w:rsidR="009C2E51" w:rsidRPr="009C2E51">
          <w:rPr>
            <w:color w:val="000000" w:themeColor="text1"/>
            <w:sz w:val="22"/>
            <w:szCs w:val="22"/>
            <w:lang w:val="en-US"/>
          </w:rPr>
          <w:t>Next, for the remaining samples, we fitted a logistic regression model to describe the relationship between mean coverage and callable genome fraction and flagged samples with residuals below −0.05 as having low mapping quality</w:t>
        </w:r>
      </w:ins>
      <w:ins w:id="926" w:author="Alexander Steemers" w:date="2025-07-17T13:03:00Z" w16du:dateUtc="2025-07-17T11:03:00Z">
        <w:r w:rsidR="00F764C1">
          <w:rPr>
            <w:color w:val="000000" w:themeColor="text1"/>
            <w:sz w:val="22"/>
            <w:szCs w:val="22"/>
            <w:lang w:val="en-US"/>
          </w:rPr>
          <w:t xml:space="preserve"> (n=</w:t>
        </w:r>
      </w:ins>
      <w:ins w:id="927" w:author="Alexander Steemers" w:date="2025-07-30T11:06:00Z" w16du:dateUtc="2025-07-30T09:06:00Z">
        <w:r w:rsidR="009B6129">
          <w:rPr>
            <w:color w:val="000000" w:themeColor="text1"/>
            <w:sz w:val="22"/>
            <w:szCs w:val="22"/>
            <w:lang w:val="en-US"/>
          </w:rPr>
          <w:t>37</w:t>
        </w:r>
      </w:ins>
      <w:ins w:id="928" w:author="Alexander Steemers" w:date="2025-07-17T13:04:00Z" w16du:dateUtc="2025-07-17T11:04:00Z">
        <w:r w:rsidR="002324FB">
          <w:rPr>
            <w:color w:val="000000" w:themeColor="text1"/>
            <w:sz w:val="22"/>
            <w:szCs w:val="22"/>
            <w:lang w:val="en-US"/>
          </w:rPr>
          <w:t>)</w:t>
        </w:r>
      </w:ins>
      <w:ins w:id="929" w:author="Alexander Steemers" w:date="2025-07-15T16:44:00Z" w16du:dateUtc="2025-07-15T14:44:00Z">
        <w:r w:rsidR="009C2E51">
          <w:rPr>
            <w:color w:val="000000" w:themeColor="text1"/>
            <w:sz w:val="22"/>
            <w:szCs w:val="22"/>
            <w:lang w:val="en-US"/>
          </w:rPr>
          <w:t xml:space="preserve"> </w:t>
        </w:r>
        <w:r w:rsidR="009C2E51" w:rsidRPr="00EE3503">
          <w:rPr>
            <w:color w:val="EE0000"/>
            <w:sz w:val="22"/>
            <w:szCs w:val="22"/>
          </w:rPr>
          <w:t>(Supplementary Fig. X)</w:t>
        </w:r>
        <w:r w:rsidR="009C2E51" w:rsidRPr="009C2E51">
          <w:rPr>
            <w:color w:val="000000" w:themeColor="text1"/>
            <w:sz w:val="22"/>
            <w:szCs w:val="22"/>
            <w:lang w:val="en-US"/>
          </w:rPr>
          <w:t xml:space="preserve">. </w:t>
        </w:r>
      </w:ins>
      <w:ins w:id="930" w:author="Alexander Steemers" w:date="2025-07-30T11:04:00Z" w16du:dateUtc="2025-07-30T09:04:00Z">
        <w:r w:rsidR="009B6129">
          <w:rPr>
            <w:color w:val="000000" w:themeColor="text1"/>
            <w:sz w:val="22"/>
            <w:szCs w:val="22"/>
            <w:lang w:val="en-US"/>
          </w:rPr>
          <w:t>Again, the cutoff here was s</w:t>
        </w:r>
      </w:ins>
      <w:ins w:id="931" w:author="Alexander Steemers" w:date="2025-07-30T11:05:00Z" w16du:dateUtc="2025-07-30T09:05:00Z">
        <w:r w:rsidR="009B6129">
          <w:rPr>
            <w:color w:val="000000" w:themeColor="text1"/>
            <w:sz w:val="22"/>
            <w:szCs w:val="22"/>
            <w:lang w:val="en-US"/>
          </w:rPr>
          <w:t>elected based on the distribution (</w:t>
        </w:r>
        <w:proofErr w:type="spellStart"/>
        <w:r w:rsidR="009B6129">
          <w:rPr>
            <w:color w:val="000000" w:themeColor="text1"/>
            <w:sz w:val="22"/>
            <w:szCs w:val="22"/>
            <w:lang w:val="en-US"/>
          </w:rPr>
          <w:t>Supplementaty</w:t>
        </w:r>
        <w:proofErr w:type="spellEnd"/>
        <w:r w:rsidR="009B6129">
          <w:rPr>
            <w:color w:val="000000" w:themeColor="text1"/>
            <w:sz w:val="22"/>
            <w:szCs w:val="22"/>
            <w:lang w:val="en-US"/>
          </w:rPr>
          <w:t xml:space="preserve"> Fig. X). </w:t>
        </w:r>
      </w:ins>
      <w:ins w:id="932" w:author="Alexander Steemers" w:date="2025-07-15T16:44:00Z" w16du:dateUtc="2025-07-15T14:44:00Z">
        <w:r w:rsidR="009C2E51" w:rsidRPr="009C2E51">
          <w:rPr>
            <w:color w:val="000000" w:themeColor="text1"/>
            <w:sz w:val="22"/>
            <w:szCs w:val="22"/>
            <w:lang w:val="en-US"/>
          </w:rPr>
          <w:t xml:space="preserve">Finally, </w:t>
        </w:r>
      </w:ins>
      <w:ins w:id="933" w:author="Alexander Steemers" w:date="2025-07-17T13:04:00Z" w16du:dateUtc="2025-07-17T11:04:00Z">
        <w:r w:rsidR="002324FB">
          <w:rPr>
            <w:color w:val="000000" w:themeColor="text1"/>
            <w:sz w:val="22"/>
            <w:szCs w:val="22"/>
            <w:lang w:val="en-US"/>
          </w:rPr>
          <w:t xml:space="preserve">with the remaining samples </w:t>
        </w:r>
      </w:ins>
      <w:ins w:id="934" w:author="Alexander Steemers" w:date="2025-07-15T16:44:00Z" w16du:dateUtc="2025-07-15T14:44:00Z">
        <w:r w:rsidR="009C2E51" w:rsidRPr="009C2E51">
          <w:rPr>
            <w:color w:val="000000" w:themeColor="text1"/>
            <w:sz w:val="22"/>
            <w:szCs w:val="22"/>
            <w:lang w:val="en-US"/>
          </w:rPr>
          <w:t xml:space="preserve">we assessed variant-level quality by calculating the total variation distance (TVD) between each sample’s VAF histogram and the cohort median distribution. </w:t>
        </w:r>
      </w:ins>
      <w:ins w:id="935" w:author="Alexander Steemers" w:date="2025-07-15T16:46:00Z" w16du:dateUtc="2025-07-15T14:46:00Z">
        <w:r w:rsidR="009C2E51">
          <w:rPr>
            <w:color w:val="000000" w:themeColor="text1"/>
            <w:sz w:val="22"/>
            <w:szCs w:val="22"/>
            <w:lang w:val="en-US"/>
          </w:rPr>
          <w:t xml:space="preserve">Samples </w:t>
        </w:r>
      </w:ins>
      <w:ins w:id="936" w:author="Alexander Steemers" w:date="2025-07-15T16:44:00Z" w16du:dateUtc="2025-07-15T14:44:00Z">
        <w:r w:rsidR="009C2E51" w:rsidRPr="009C2E51">
          <w:rPr>
            <w:color w:val="000000" w:themeColor="text1"/>
            <w:sz w:val="22"/>
            <w:szCs w:val="22"/>
            <w:lang w:val="en-US"/>
          </w:rPr>
          <w:t xml:space="preserve">with a TVD exceeding the median + </w:t>
        </w:r>
      </w:ins>
      <w:ins w:id="937" w:author="Alexander Steemers" w:date="2025-07-17T11:50:00Z" w16du:dateUtc="2025-07-17T09:50:00Z">
        <w:r w:rsidR="00A71821">
          <w:rPr>
            <w:color w:val="000000" w:themeColor="text1"/>
            <w:sz w:val="22"/>
            <w:szCs w:val="22"/>
            <w:lang w:val="en-US"/>
          </w:rPr>
          <w:t xml:space="preserve">3 </w:t>
        </w:r>
      </w:ins>
      <w:ins w:id="938" w:author="Alexander Steemers" w:date="2025-07-15T16:44:00Z" w16du:dateUtc="2025-07-15T14:44:00Z">
        <w:r w:rsidR="009C2E51" w:rsidRPr="009C2E51">
          <w:rPr>
            <w:color w:val="000000" w:themeColor="text1"/>
            <w:sz w:val="22"/>
            <w:szCs w:val="22"/>
            <w:lang w:val="en-US"/>
          </w:rPr>
          <w:t>× MAD were flagged as outliers</w:t>
        </w:r>
      </w:ins>
      <w:ins w:id="939" w:author="Alexander Steemers" w:date="2025-07-17T13:16:00Z" w16du:dateUtc="2025-07-17T11:16:00Z">
        <w:r w:rsidR="002324FB">
          <w:rPr>
            <w:color w:val="000000" w:themeColor="text1"/>
            <w:sz w:val="22"/>
            <w:szCs w:val="22"/>
            <w:lang w:val="en-US"/>
          </w:rPr>
          <w:t xml:space="preserve"> (n=</w:t>
        </w:r>
      </w:ins>
      <w:ins w:id="940" w:author="Alexander Steemers" w:date="2025-07-30T11:13:00Z" w16du:dateUtc="2025-07-30T09:13:00Z">
        <w:r w:rsidR="009B6129">
          <w:rPr>
            <w:color w:val="000000" w:themeColor="text1"/>
            <w:sz w:val="22"/>
            <w:szCs w:val="22"/>
            <w:lang w:val="en-US"/>
          </w:rPr>
          <w:t>9</w:t>
        </w:r>
      </w:ins>
      <w:ins w:id="941" w:author="Alexander Steemers" w:date="2025-07-30T11:06:00Z" w16du:dateUtc="2025-07-30T09:06:00Z">
        <w:r w:rsidR="009B6129">
          <w:rPr>
            <w:color w:val="000000" w:themeColor="text1"/>
            <w:sz w:val="22"/>
            <w:szCs w:val="22"/>
            <w:lang w:val="en-US"/>
          </w:rPr>
          <w:t>)</w:t>
        </w:r>
      </w:ins>
      <w:ins w:id="942" w:author="Alexander Steemers" w:date="2025-07-15T16:44:00Z" w16du:dateUtc="2025-07-15T14:44:00Z">
        <w:r w:rsidR="009C2E51">
          <w:rPr>
            <w:color w:val="000000" w:themeColor="text1"/>
            <w:sz w:val="22"/>
            <w:szCs w:val="22"/>
            <w:lang w:val="en-US"/>
          </w:rPr>
          <w:t xml:space="preserve"> </w:t>
        </w:r>
        <w:r w:rsidR="009C2E51" w:rsidRPr="00EE3503">
          <w:rPr>
            <w:color w:val="EE0000"/>
            <w:sz w:val="22"/>
            <w:szCs w:val="22"/>
          </w:rPr>
          <w:t>(Supplementary Fig. X)</w:t>
        </w:r>
        <w:r w:rsidR="009C2E51" w:rsidRPr="009C2E51">
          <w:rPr>
            <w:color w:val="000000" w:themeColor="text1"/>
            <w:sz w:val="22"/>
            <w:szCs w:val="22"/>
            <w:lang w:val="en-US"/>
          </w:rPr>
          <w:t>. Samples failing any of these criteria were excluded from downstream analyses</w:t>
        </w:r>
      </w:ins>
      <w:ins w:id="943" w:author="Alexander Steemers" w:date="2025-07-17T13:18:00Z" w16du:dateUtc="2025-07-17T11:18:00Z">
        <w:r w:rsidR="00785B35">
          <w:rPr>
            <w:color w:val="000000" w:themeColor="text1"/>
            <w:sz w:val="22"/>
            <w:szCs w:val="22"/>
            <w:lang w:val="en-US"/>
          </w:rPr>
          <w:t xml:space="preserve"> (</w:t>
        </w:r>
      </w:ins>
      <w:ins w:id="944" w:author="Alexander Steemers" w:date="2025-07-17T17:26:00Z" w16du:dateUtc="2025-07-17T15:26:00Z">
        <w:r w:rsidR="004D203F">
          <w:rPr>
            <w:color w:val="000000" w:themeColor="text1"/>
            <w:sz w:val="22"/>
            <w:szCs w:val="22"/>
            <w:lang w:val="en-US"/>
          </w:rPr>
          <w:t xml:space="preserve">total </w:t>
        </w:r>
      </w:ins>
      <w:ins w:id="945" w:author="Alexander Steemers" w:date="2025-07-17T13:18:00Z" w16du:dateUtc="2025-07-17T11:18:00Z">
        <w:r w:rsidR="00785B35">
          <w:rPr>
            <w:color w:val="000000" w:themeColor="text1"/>
            <w:sz w:val="22"/>
            <w:szCs w:val="22"/>
            <w:lang w:val="en-US"/>
          </w:rPr>
          <w:t>n=</w:t>
        </w:r>
      </w:ins>
      <w:ins w:id="946" w:author="Alexander Steemers" w:date="2025-07-30T11:13:00Z" w16du:dateUtc="2025-07-30T09:13:00Z">
        <w:r w:rsidR="009B6129">
          <w:rPr>
            <w:color w:val="000000" w:themeColor="text1"/>
            <w:sz w:val="22"/>
            <w:szCs w:val="22"/>
            <w:lang w:val="en-US"/>
          </w:rPr>
          <w:t>59</w:t>
        </w:r>
      </w:ins>
      <w:ins w:id="947" w:author="Alexander Steemers" w:date="2025-07-17T13:18:00Z" w16du:dateUtc="2025-07-17T11:18:00Z">
        <w:r w:rsidR="00E43DC1">
          <w:rPr>
            <w:color w:val="000000" w:themeColor="text1"/>
            <w:sz w:val="22"/>
            <w:szCs w:val="22"/>
            <w:lang w:val="en-US"/>
          </w:rPr>
          <w:t>)</w:t>
        </w:r>
      </w:ins>
      <w:ins w:id="948" w:author="Alexander Steemers" w:date="2025-07-15T16:44:00Z" w16du:dateUtc="2025-07-15T14:44:00Z">
        <w:r w:rsidR="009C2E51" w:rsidRPr="009C2E51">
          <w:rPr>
            <w:color w:val="000000" w:themeColor="text1"/>
            <w:sz w:val="22"/>
            <w:szCs w:val="22"/>
            <w:lang w:val="en-US"/>
          </w:rPr>
          <w:t>.</w:t>
        </w:r>
      </w:ins>
    </w:p>
    <w:p w14:paraId="5935856B" w14:textId="77777777" w:rsidR="00C3188F" w:rsidRPr="00F72BDE" w:rsidRDefault="00C3188F" w:rsidP="00C3188F">
      <w:pPr>
        <w:jc w:val="both"/>
        <w:rPr>
          <w:ins w:id="949" w:author="Alexander Steemers" w:date="2025-07-11T11:26:00Z" w16du:dateUtc="2025-07-11T09:26:00Z"/>
          <w:b/>
          <w:bCs/>
          <w:sz w:val="22"/>
          <w:szCs w:val="22"/>
        </w:rPr>
      </w:pPr>
      <w:ins w:id="950" w:author="Alexander Steemers" w:date="2025-07-11T11:26:00Z" w16du:dateUtc="2025-07-11T09:26:00Z">
        <w:r w:rsidRPr="00F72BDE">
          <w:rPr>
            <w:b/>
            <w:bCs/>
            <w:sz w:val="22"/>
            <w:szCs w:val="22"/>
          </w:rPr>
          <w:t>Per sample MYC::IGH mutation status</w:t>
        </w:r>
      </w:ins>
    </w:p>
    <w:p w14:paraId="754C514E" w14:textId="3D927879" w:rsidR="00C3188F" w:rsidRPr="00F72BDE" w:rsidRDefault="00C3188F" w:rsidP="00C3188F">
      <w:pPr>
        <w:jc w:val="both"/>
        <w:rPr>
          <w:ins w:id="951" w:author="Alexander Steemers" w:date="2025-07-11T11:26:00Z" w16du:dateUtc="2025-07-11T09:26:00Z"/>
          <w:color w:val="000000" w:themeColor="text1"/>
          <w:sz w:val="22"/>
          <w:szCs w:val="22"/>
        </w:rPr>
      </w:pPr>
      <w:ins w:id="952" w:author="Alexander Steemers" w:date="2025-07-11T11:26:00Z" w16du:dateUtc="2025-07-11T09:26:00Z">
        <w:r>
          <w:rPr>
            <w:color w:val="000000" w:themeColor="text1"/>
            <w:sz w:val="22"/>
            <w:szCs w:val="22"/>
          </w:rPr>
          <w:t xml:space="preserve">Patient-specific primers </w:t>
        </w:r>
        <w:r w:rsidRPr="00E75C36">
          <w:rPr>
            <w:color w:val="000000" w:themeColor="text1"/>
            <w:sz w:val="22"/>
            <w:szCs w:val="22"/>
          </w:rPr>
          <w:t xml:space="preserve">were </w:t>
        </w:r>
        <w:r>
          <w:rPr>
            <w:color w:val="000000" w:themeColor="text1"/>
            <w:sz w:val="22"/>
            <w:szCs w:val="22"/>
          </w:rPr>
          <w:t xml:space="preserve">designed that flank </w:t>
        </w:r>
        <w:r w:rsidRPr="00E75C36">
          <w:rPr>
            <w:color w:val="000000" w:themeColor="text1"/>
            <w:sz w:val="22"/>
            <w:szCs w:val="22"/>
          </w:rPr>
          <w:t xml:space="preserve">the translocation breakpoints to </w:t>
        </w:r>
        <w:r>
          <w:rPr>
            <w:color w:val="000000" w:themeColor="text1"/>
            <w:sz w:val="22"/>
            <w:szCs w:val="22"/>
          </w:rPr>
          <w:t xml:space="preserve">assess </w:t>
        </w:r>
        <w:r w:rsidRPr="00E75C36">
          <w:rPr>
            <w:color w:val="000000" w:themeColor="text1"/>
            <w:sz w:val="22"/>
            <w:szCs w:val="22"/>
          </w:rPr>
          <w:t xml:space="preserve">the presence </w:t>
        </w:r>
        <w:r>
          <w:rPr>
            <w:color w:val="000000" w:themeColor="text1"/>
            <w:sz w:val="22"/>
            <w:szCs w:val="22"/>
          </w:rPr>
          <w:t xml:space="preserve">or absence </w:t>
        </w:r>
        <w:r w:rsidRPr="00E75C36">
          <w:rPr>
            <w:color w:val="000000" w:themeColor="text1"/>
            <w:sz w:val="22"/>
            <w:szCs w:val="22"/>
          </w:rPr>
          <w:t>of the MYC–IGH rearrangement</w:t>
        </w:r>
        <w:r>
          <w:rPr>
            <w:color w:val="000000" w:themeColor="text1"/>
            <w:sz w:val="22"/>
            <w:szCs w:val="22"/>
          </w:rPr>
          <w:t xml:space="preserve"> </w:t>
        </w:r>
        <w:r w:rsidRPr="00B01016">
          <w:rPr>
            <w:color w:val="EE0000"/>
            <w:sz w:val="22"/>
            <w:szCs w:val="22"/>
          </w:rPr>
          <w:t>(Supplementary Fig. X)</w:t>
        </w:r>
        <w:r w:rsidRPr="00E75C36">
          <w:rPr>
            <w:color w:val="000000" w:themeColor="text1"/>
            <w:sz w:val="22"/>
            <w:szCs w:val="22"/>
          </w:rPr>
          <w:t>.</w:t>
        </w:r>
        <w:r w:rsidRPr="00204BCB">
          <w:rPr>
            <w:color w:val="000000" w:themeColor="text1"/>
            <w:sz w:val="22"/>
            <w:szCs w:val="22"/>
          </w:rPr>
          <w:t xml:space="preserve"> </w:t>
        </w:r>
        <w:r>
          <w:rPr>
            <w:color w:val="000000" w:themeColor="text1"/>
            <w:sz w:val="22"/>
            <w:szCs w:val="22"/>
          </w:rPr>
          <w:t>In addition, t</w:t>
        </w:r>
        <w:r w:rsidRPr="00F72BDE">
          <w:rPr>
            <w:color w:val="000000" w:themeColor="text1"/>
            <w:sz w:val="22"/>
            <w:szCs w:val="22"/>
          </w:rPr>
          <w:t>he MYC–IGH translocation was manually</w:t>
        </w:r>
        <w:r>
          <w:rPr>
            <w:color w:val="000000" w:themeColor="text1"/>
            <w:sz w:val="22"/>
            <w:szCs w:val="22"/>
          </w:rPr>
          <w:t xml:space="preserve"> reviewed and</w:t>
        </w:r>
        <w:r w:rsidRPr="00F72BDE">
          <w:rPr>
            <w:color w:val="000000" w:themeColor="text1"/>
            <w:sz w:val="22"/>
            <w:szCs w:val="22"/>
          </w:rPr>
          <w:t xml:space="preserve"> </w:t>
        </w:r>
        <w:r>
          <w:rPr>
            <w:color w:val="000000" w:themeColor="text1"/>
            <w:sz w:val="22"/>
            <w:szCs w:val="22"/>
          </w:rPr>
          <w:t>validated</w:t>
        </w:r>
        <w:r w:rsidRPr="00F72BDE">
          <w:rPr>
            <w:color w:val="000000" w:themeColor="text1"/>
            <w:sz w:val="22"/>
            <w:szCs w:val="22"/>
          </w:rPr>
          <w:t xml:space="preserve"> using IGV (v</w:t>
        </w:r>
        <w:r>
          <w:rPr>
            <w:color w:val="000000" w:themeColor="text1"/>
            <w:sz w:val="22"/>
            <w:szCs w:val="22"/>
          </w:rPr>
          <w:t>.</w:t>
        </w:r>
        <w:r w:rsidRPr="00F72BDE">
          <w:rPr>
            <w:color w:val="000000" w:themeColor="text1"/>
            <w:sz w:val="22"/>
            <w:szCs w:val="22"/>
          </w:rPr>
          <w:t>2.8.2)</w:t>
        </w:r>
      </w:ins>
      <w:customXmlInsRangeStart w:id="953" w:author="Alexander Steemers" w:date="2025-07-11T11:26:00Z"/>
      <w:sdt>
        <w:sdtPr>
          <w:rPr>
            <w:color w:val="000000" w:themeColor="text1"/>
            <w:sz w:val="22"/>
            <w:szCs w:val="22"/>
          </w:rPr>
          <w:alias w:val="SmartCite Citation"/>
          <w:tag w:val="b34848c8-ba63-4a52-8b72-567a6ac06e67:0be417ab-c930-434a-99bc-e3ea95275949+"/>
          <w:id w:val="-945000753"/>
          <w:placeholder>
            <w:docPart w:val="AA55E0023304F8458004A0EFFC14EE5B"/>
          </w:placeholder>
        </w:sdtPr>
        <w:sdtContent>
          <w:customXmlInsRangeEnd w:id="953"/>
          <w:ins w:id="954" w:author="Alexander Steemers" w:date="2025-07-11T16:20:00Z" w16du:dateUtc="2025-07-11T14:20:00Z">
            <w:r w:rsidR="00777CC9" w:rsidRPr="00777CC9">
              <w:rPr>
                <w:rFonts w:ascii="Aptos" w:eastAsia="Times New Roman" w:hAnsi="Aptos"/>
                <w:sz w:val="22"/>
                <w:vertAlign w:val="superscript"/>
                <w:rPrChange w:id="955" w:author="Alexander Steemers" w:date="2025-07-11T16:20:00Z" w16du:dateUtc="2025-07-11T14:20:00Z">
                  <w:rPr>
                    <w:rFonts w:eastAsia="Times New Roman"/>
                    <w:vertAlign w:val="superscript"/>
                  </w:rPr>
                </w:rPrChange>
              </w:rPr>
              <w:t>18</w:t>
            </w:r>
          </w:ins>
          <w:customXmlInsRangeStart w:id="956" w:author="Alexander Steemers" w:date="2025-07-11T11:26:00Z"/>
        </w:sdtContent>
      </w:sdt>
      <w:customXmlInsRangeEnd w:id="956"/>
      <w:ins w:id="957" w:author="Alexander Steemers" w:date="2025-07-11T11:26:00Z" w16du:dateUtc="2025-07-11T09:26:00Z">
        <w:r>
          <w:rPr>
            <w:color w:val="000000" w:themeColor="text1"/>
            <w:sz w:val="22"/>
            <w:szCs w:val="22"/>
          </w:rPr>
          <w:t> </w:t>
        </w:r>
        <w:r w:rsidRPr="00F72BDE">
          <w:rPr>
            <w:color w:val="000000" w:themeColor="text1"/>
            <w:sz w:val="22"/>
            <w:szCs w:val="22"/>
          </w:rPr>
          <w:t xml:space="preserve">. Samples were classified as translocation-positive if at least one pair of reads spanned the breakpoint region </w:t>
        </w:r>
        <w:r w:rsidRPr="00F72BDE">
          <w:rPr>
            <w:color w:val="FF0000"/>
            <w:sz w:val="22"/>
            <w:szCs w:val="22"/>
          </w:rPr>
          <w:t>(Supplementary Fig. X)</w:t>
        </w:r>
        <w:r w:rsidRPr="00F72BDE">
          <w:rPr>
            <w:color w:val="000000" w:themeColor="text1"/>
            <w:sz w:val="22"/>
            <w:szCs w:val="22"/>
          </w:rPr>
          <w:t>.</w:t>
        </w:r>
        <w:r>
          <w:rPr>
            <w:color w:val="000000" w:themeColor="text1"/>
            <w:sz w:val="22"/>
            <w:szCs w:val="22"/>
          </w:rPr>
          <w:t xml:space="preserve"> </w:t>
        </w:r>
      </w:ins>
    </w:p>
    <w:p w14:paraId="0BD80BB5" w14:textId="77777777" w:rsidR="00C3188F" w:rsidRPr="00F72BDE" w:rsidRDefault="00C3188F" w:rsidP="00C3188F">
      <w:pPr>
        <w:jc w:val="both"/>
        <w:rPr>
          <w:ins w:id="958" w:author="Alexander Steemers" w:date="2025-07-11T11:26:00Z" w16du:dateUtc="2025-07-11T09:26:00Z"/>
          <w:b/>
          <w:bCs/>
          <w:sz w:val="22"/>
          <w:szCs w:val="22"/>
        </w:rPr>
      </w:pPr>
      <w:ins w:id="959" w:author="Alexander Steemers" w:date="2025-07-11T11:26:00Z" w16du:dateUtc="2025-07-11T09:26:00Z">
        <w:r w:rsidRPr="00F72BDE">
          <w:rPr>
            <w:b/>
            <w:bCs/>
            <w:sz w:val="22"/>
            <w:szCs w:val="22"/>
          </w:rPr>
          <w:t xml:space="preserve">B-cell receptor repertoire </w:t>
        </w:r>
      </w:ins>
    </w:p>
    <w:p w14:paraId="34BBA1BA" w14:textId="7001D3F3" w:rsidR="00C3188F" w:rsidRPr="00C3188F" w:rsidRDefault="00C3188F" w:rsidP="00C16829">
      <w:pPr>
        <w:jc w:val="both"/>
        <w:rPr>
          <w:ins w:id="960" w:author="Alexander Steemers" w:date="2025-07-01T13:50:00Z" w16du:dateUtc="2025-07-01T11:50:00Z"/>
          <w:b/>
          <w:bCs/>
          <w:sz w:val="22"/>
          <w:szCs w:val="22"/>
          <w:rPrChange w:id="961" w:author="Alexander Steemers" w:date="2025-07-11T11:26:00Z" w16du:dateUtc="2025-07-11T09:26:00Z">
            <w:rPr>
              <w:ins w:id="962" w:author="Alexander Steemers" w:date="2025-07-01T13:50:00Z" w16du:dateUtc="2025-07-01T11:50:00Z"/>
              <w:color w:val="000000" w:themeColor="text1"/>
              <w:sz w:val="22"/>
              <w:szCs w:val="22"/>
            </w:rPr>
          </w:rPrChange>
        </w:rPr>
      </w:pPr>
      <w:ins w:id="963" w:author="Alexander Steemers" w:date="2025-07-11T11:26:00Z" w16du:dateUtc="2025-07-11T09:26:00Z">
        <w:r w:rsidRPr="00F72BDE">
          <w:rPr>
            <w:color w:val="000000" w:themeColor="text1"/>
            <w:sz w:val="22"/>
            <w:szCs w:val="22"/>
          </w:rPr>
          <w:t xml:space="preserve">BAM files for each single-cell or bulk sample were first down-sampled to the TCR and BCR loci using a custom BED file. The locus-specific BAMs were then converted to paired-end FASTQ files. Receptor reconstruction was performed with </w:t>
        </w:r>
        <w:proofErr w:type="spellStart"/>
        <w:r w:rsidRPr="00F72BDE">
          <w:rPr>
            <w:color w:val="000000" w:themeColor="text1"/>
            <w:sz w:val="22"/>
            <w:szCs w:val="22"/>
          </w:rPr>
          <w:t>MiXCR</w:t>
        </w:r>
        <w:proofErr w:type="spellEnd"/>
        <w:r w:rsidRPr="00F72BDE">
          <w:rPr>
            <w:color w:val="000000" w:themeColor="text1"/>
            <w:sz w:val="22"/>
            <w:szCs w:val="22"/>
          </w:rPr>
          <w:t xml:space="preserve"> (v</w:t>
        </w:r>
        <w:r>
          <w:rPr>
            <w:color w:val="000000" w:themeColor="text1"/>
            <w:sz w:val="22"/>
            <w:szCs w:val="22"/>
          </w:rPr>
          <w:t>.</w:t>
        </w:r>
        <w:r w:rsidRPr="00F72BDE">
          <w:rPr>
            <w:color w:val="000000" w:themeColor="text1"/>
            <w:sz w:val="22"/>
            <w:szCs w:val="22"/>
          </w:rPr>
          <w:t>4.3.2)</w:t>
        </w:r>
      </w:ins>
      <w:customXmlInsRangeStart w:id="964" w:author="Alexander Steemers" w:date="2025-07-11T11:26:00Z"/>
      <w:sdt>
        <w:sdtPr>
          <w:rPr>
            <w:color w:val="000000" w:themeColor="text1"/>
            <w:sz w:val="22"/>
            <w:szCs w:val="22"/>
          </w:rPr>
          <w:alias w:val="SmartCite Citation"/>
          <w:tag w:val="b34848c8-ba63-4a52-8b72-567a6ac06e67:c4d84897-cee8-4c6f-86c0-81074be49264+"/>
          <w:id w:val="-1452092663"/>
          <w:placeholder>
            <w:docPart w:val="AA55E0023304F8458004A0EFFC14EE5B"/>
          </w:placeholder>
        </w:sdtPr>
        <w:sdtContent>
          <w:customXmlInsRangeEnd w:id="964"/>
          <w:ins w:id="965" w:author="Alexander Steemers" w:date="2025-07-11T16:20:00Z" w16du:dateUtc="2025-07-11T14:20:00Z">
            <w:r w:rsidR="00777CC9" w:rsidRPr="00777CC9">
              <w:rPr>
                <w:rFonts w:ascii="Aptos" w:eastAsia="Times New Roman" w:hAnsi="Aptos"/>
                <w:sz w:val="22"/>
                <w:vertAlign w:val="superscript"/>
                <w:rPrChange w:id="966" w:author="Alexander Steemers" w:date="2025-07-11T16:20:00Z" w16du:dateUtc="2025-07-11T14:20:00Z">
                  <w:rPr>
                    <w:rFonts w:eastAsia="Times New Roman"/>
                    <w:vertAlign w:val="superscript"/>
                  </w:rPr>
                </w:rPrChange>
              </w:rPr>
              <w:t>19</w:t>
            </w:r>
          </w:ins>
          <w:customXmlInsRangeStart w:id="967" w:author="Alexander Steemers" w:date="2025-07-11T11:26:00Z"/>
        </w:sdtContent>
      </w:sdt>
      <w:customXmlInsRangeEnd w:id="967"/>
      <w:ins w:id="968" w:author="Alexander Steemers" w:date="2025-07-11T11:26:00Z" w16du:dateUtc="2025-07-11T09:26:00Z">
        <w:r>
          <w:rPr>
            <w:color w:val="000000" w:themeColor="text1"/>
            <w:sz w:val="22"/>
            <w:szCs w:val="22"/>
          </w:rPr>
          <w:t xml:space="preserve"> </w:t>
        </w:r>
        <w:r w:rsidRPr="00F72BDE">
          <w:rPr>
            <w:color w:val="000000" w:themeColor="text1"/>
            <w:sz w:val="22"/>
            <w:szCs w:val="22"/>
          </w:rPr>
          <w:t xml:space="preserve">. For each clone, the top-scoring V, D and J genes, as well as the amino acid CDR3 sequence, were extracted. Clones with CDR3 sequences containing incomplete (“_”) and/or stop (“*”) codons were filtered out from downstream analysis. BCR repertoires were visualized using the R package </w:t>
        </w:r>
        <w:proofErr w:type="spellStart"/>
        <w:r w:rsidRPr="00F72BDE">
          <w:rPr>
            <w:color w:val="000000" w:themeColor="text1"/>
            <w:sz w:val="22"/>
            <w:szCs w:val="22"/>
          </w:rPr>
          <w:t>ComplexHeatmap</w:t>
        </w:r>
        <w:proofErr w:type="spellEnd"/>
        <w:r w:rsidRPr="00F72BDE">
          <w:rPr>
            <w:color w:val="000000" w:themeColor="text1"/>
            <w:sz w:val="22"/>
            <w:szCs w:val="22"/>
          </w:rPr>
          <w:t xml:space="preserve"> v.2.22.0</w:t>
        </w:r>
      </w:ins>
      <w:customXmlInsRangeStart w:id="969" w:author="Alexander Steemers" w:date="2025-07-11T11:26:00Z"/>
      <w:sdt>
        <w:sdtPr>
          <w:rPr>
            <w:color w:val="000000" w:themeColor="text1"/>
            <w:sz w:val="22"/>
            <w:szCs w:val="22"/>
          </w:rPr>
          <w:alias w:val="SmartCite Citation"/>
          <w:tag w:val="b34848c8-ba63-4a52-8b72-567a6ac06e67:84433d5a-8034-4160-a3e0-985ab9605523+"/>
          <w:id w:val="1575631202"/>
          <w:placeholder>
            <w:docPart w:val="AA55E0023304F8458004A0EFFC14EE5B"/>
          </w:placeholder>
        </w:sdtPr>
        <w:sdtContent>
          <w:customXmlInsRangeEnd w:id="969"/>
          <w:ins w:id="970" w:author="Alexander Steemers" w:date="2025-07-11T16:20:00Z" w16du:dateUtc="2025-07-11T14:20:00Z">
            <w:r w:rsidR="00777CC9" w:rsidRPr="00777CC9">
              <w:rPr>
                <w:rFonts w:ascii="Aptos" w:eastAsia="Times New Roman" w:hAnsi="Aptos"/>
                <w:sz w:val="22"/>
                <w:vertAlign w:val="superscript"/>
                <w:rPrChange w:id="971" w:author="Alexander Steemers" w:date="2025-07-11T16:20:00Z" w16du:dateUtc="2025-07-11T14:20:00Z">
                  <w:rPr>
                    <w:rFonts w:eastAsia="Times New Roman"/>
                    <w:vertAlign w:val="superscript"/>
                  </w:rPr>
                </w:rPrChange>
              </w:rPr>
              <w:t>20</w:t>
            </w:r>
          </w:ins>
          <w:customXmlInsRangeStart w:id="972" w:author="Alexander Steemers" w:date="2025-07-11T11:26:00Z"/>
        </w:sdtContent>
      </w:sdt>
      <w:customXmlInsRangeEnd w:id="972"/>
      <w:ins w:id="973" w:author="Alexander Steemers" w:date="2025-07-11T11:26:00Z" w16du:dateUtc="2025-07-11T09:26:00Z">
        <w:r>
          <w:rPr>
            <w:color w:val="000000" w:themeColor="text1"/>
            <w:sz w:val="22"/>
            <w:szCs w:val="22"/>
          </w:rPr>
          <w:t xml:space="preserve"> </w:t>
        </w:r>
        <w:r w:rsidRPr="00F72BDE">
          <w:rPr>
            <w:color w:val="000000" w:themeColor="text1"/>
            <w:sz w:val="22"/>
            <w:szCs w:val="22"/>
          </w:rPr>
          <w:t xml:space="preserve">. </w:t>
        </w:r>
      </w:ins>
    </w:p>
    <w:p w14:paraId="38788729" w14:textId="640583DD" w:rsidR="00136985" w:rsidRDefault="00136985" w:rsidP="00C16829">
      <w:pPr>
        <w:jc w:val="both"/>
        <w:rPr>
          <w:ins w:id="974" w:author="Alexander Steemers" w:date="2025-07-01T13:50:00Z" w16du:dateUtc="2025-07-01T11:50:00Z"/>
          <w:b/>
          <w:bCs/>
          <w:sz w:val="22"/>
          <w:szCs w:val="22"/>
        </w:rPr>
      </w:pPr>
      <w:ins w:id="975" w:author="Alexander Steemers" w:date="2025-07-01T13:50:00Z" w16du:dateUtc="2025-07-01T11:50:00Z">
        <w:r w:rsidRPr="00B70578">
          <w:rPr>
            <w:b/>
            <w:bCs/>
            <w:sz w:val="22"/>
            <w:szCs w:val="22"/>
          </w:rPr>
          <w:t>Phylogenetic tree construction</w:t>
        </w:r>
      </w:ins>
    </w:p>
    <w:p w14:paraId="2D5E6114" w14:textId="43B958D9" w:rsidR="002D2B65" w:rsidRDefault="002D2B65" w:rsidP="00D05FCD">
      <w:pPr>
        <w:jc w:val="both"/>
        <w:rPr>
          <w:ins w:id="976" w:author="Alexander Steemers" w:date="2025-07-07T16:46:00Z" w16du:dateUtc="2025-07-07T14:46:00Z"/>
          <w:color w:val="000000" w:themeColor="text1"/>
          <w:sz w:val="22"/>
          <w:szCs w:val="22"/>
        </w:rPr>
      </w:pPr>
      <w:ins w:id="977" w:author="Alexander Steemers" w:date="2025-07-07T16:46:00Z" w16du:dateUtc="2025-07-07T14:46:00Z">
        <w:r w:rsidRPr="002D2B65">
          <w:rPr>
            <w:color w:val="000000" w:themeColor="text1"/>
            <w:sz w:val="22"/>
            <w:szCs w:val="22"/>
          </w:rPr>
          <w:t xml:space="preserve">Phylogenetic reconstruction of malignant and non-malignant single cells from the same patient was performed using </w:t>
        </w:r>
        <w:proofErr w:type="spellStart"/>
        <w:r w:rsidRPr="002D2B65">
          <w:rPr>
            <w:color w:val="000000" w:themeColor="text1"/>
            <w:sz w:val="22"/>
            <w:szCs w:val="22"/>
          </w:rPr>
          <w:t>CellPhy</w:t>
        </w:r>
        <w:proofErr w:type="spellEnd"/>
        <w:r w:rsidRPr="002D2B65">
          <w:rPr>
            <w:color w:val="000000" w:themeColor="text1"/>
            <w:sz w:val="22"/>
            <w:szCs w:val="22"/>
          </w:rPr>
          <w:t xml:space="preserve"> (v</w:t>
        </w:r>
        <w:r>
          <w:rPr>
            <w:color w:val="000000" w:themeColor="text1"/>
            <w:sz w:val="22"/>
            <w:szCs w:val="22"/>
          </w:rPr>
          <w:t>.</w:t>
        </w:r>
        <w:r w:rsidRPr="002D2B65">
          <w:rPr>
            <w:color w:val="000000" w:themeColor="text1"/>
            <w:sz w:val="22"/>
            <w:szCs w:val="22"/>
          </w:rPr>
          <w:t>0.9.254)</w:t>
        </w:r>
      </w:ins>
      <w:customXmlInsRangeStart w:id="978" w:author="Alexander Steemers" w:date="2025-07-07T16:58:00Z"/>
      <w:sdt>
        <w:sdtPr>
          <w:rPr>
            <w:color w:val="000000" w:themeColor="text1"/>
            <w:sz w:val="22"/>
            <w:szCs w:val="22"/>
          </w:rPr>
          <w:alias w:val="SmartCite Citation"/>
          <w:tag w:val="b34848c8-ba63-4a52-8b72-567a6ac06e67:0decd708-e57e-41ef-b0bb-60f67341985b+"/>
          <w:id w:val="-1351405722"/>
          <w:placeholder>
            <w:docPart w:val="DefaultPlaceholder_-1854013440"/>
          </w:placeholder>
        </w:sdtPr>
        <w:sdtContent>
          <w:customXmlInsRangeEnd w:id="978"/>
          <w:ins w:id="979" w:author="Alexander Steemers" w:date="2025-07-11T16:20:00Z" w16du:dateUtc="2025-07-11T14:20:00Z">
            <w:r w:rsidR="00777CC9" w:rsidRPr="00777CC9">
              <w:rPr>
                <w:rFonts w:ascii="Aptos" w:eastAsia="Times New Roman" w:hAnsi="Aptos"/>
                <w:sz w:val="22"/>
                <w:vertAlign w:val="superscript"/>
                <w:rPrChange w:id="980" w:author="Alexander Steemers" w:date="2025-07-11T16:20:00Z" w16du:dateUtc="2025-07-11T14:20:00Z">
                  <w:rPr>
                    <w:rFonts w:eastAsia="Times New Roman"/>
                    <w:vertAlign w:val="superscript"/>
                  </w:rPr>
                </w:rPrChange>
              </w:rPr>
              <w:t>21</w:t>
            </w:r>
          </w:ins>
          <w:customXmlInsRangeStart w:id="981" w:author="Alexander Steemers" w:date="2025-07-07T16:58:00Z"/>
        </w:sdtContent>
      </w:sdt>
      <w:customXmlInsRangeEnd w:id="981"/>
      <w:ins w:id="982" w:author="Alexander Steemers" w:date="2025-07-07T16:59:00Z" w16du:dateUtc="2025-07-07T14:59:00Z">
        <w:r w:rsidR="00A96AA3">
          <w:rPr>
            <w:color w:val="000000" w:themeColor="text1"/>
            <w:sz w:val="22"/>
            <w:szCs w:val="22"/>
          </w:rPr>
          <w:t> </w:t>
        </w:r>
      </w:ins>
      <w:ins w:id="983" w:author="Alexander Steemers" w:date="2025-07-07T16:46:00Z" w16du:dateUtc="2025-07-07T14:46:00Z">
        <w:r w:rsidRPr="002D2B65">
          <w:rPr>
            <w:color w:val="000000" w:themeColor="text1"/>
            <w:sz w:val="22"/>
            <w:szCs w:val="22"/>
          </w:rPr>
          <w:t xml:space="preserve">, which relies on </w:t>
        </w:r>
        <w:proofErr w:type="spellStart"/>
        <w:r w:rsidRPr="002D2B65">
          <w:rPr>
            <w:color w:val="000000" w:themeColor="text1"/>
            <w:sz w:val="22"/>
            <w:szCs w:val="22"/>
          </w:rPr>
          <w:t>RAxML</w:t>
        </w:r>
        <w:proofErr w:type="spellEnd"/>
        <w:r w:rsidRPr="002D2B65">
          <w:rPr>
            <w:color w:val="000000" w:themeColor="text1"/>
            <w:sz w:val="22"/>
            <w:szCs w:val="22"/>
          </w:rPr>
          <w:t xml:space="preserve">-NG for maximum likelihood inference. </w:t>
        </w:r>
        <w:proofErr w:type="spellStart"/>
        <w:r w:rsidRPr="002D2B65">
          <w:rPr>
            <w:color w:val="000000" w:themeColor="text1"/>
            <w:sz w:val="22"/>
            <w:szCs w:val="22"/>
          </w:rPr>
          <w:t>CellPhy</w:t>
        </w:r>
        <w:proofErr w:type="spellEnd"/>
        <w:r w:rsidRPr="002D2B65">
          <w:rPr>
            <w:color w:val="000000" w:themeColor="text1"/>
            <w:sz w:val="22"/>
            <w:szCs w:val="22"/>
          </w:rPr>
          <w:t xml:space="preserve"> </w:t>
        </w:r>
      </w:ins>
      <w:ins w:id="984" w:author="Alexander Steemers" w:date="2025-07-07T16:59:00Z" w16du:dateUtc="2025-07-07T14:59:00Z">
        <w:r w:rsidR="00A96AA3">
          <w:rPr>
            <w:color w:val="000000" w:themeColor="text1"/>
            <w:sz w:val="22"/>
            <w:szCs w:val="22"/>
          </w:rPr>
          <w:t>considers</w:t>
        </w:r>
      </w:ins>
      <w:ins w:id="985" w:author="Alexander Steemers" w:date="2025-07-07T16:46:00Z" w16du:dateUtc="2025-07-07T14:46:00Z">
        <w:r>
          <w:rPr>
            <w:color w:val="000000" w:themeColor="text1"/>
            <w:sz w:val="22"/>
            <w:szCs w:val="22"/>
          </w:rPr>
          <w:t xml:space="preserve"> allelic</w:t>
        </w:r>
      </w:ins>
      <w:ins w:id="986" w:author="Alexander Steemers" w:date="2025-07-07T16:47:00Z" w16du:dateUtc="2025-07-07T14:47:00Z">
        <w:r>
          <w:rPr>
            <w:color w:val="000000" w:themeColor="text1"/>
            <w:sz w:val="22"/>
            <w:szCs w:val="22"/>
          </w:rPr>
          <w:t xml:space="preserve"> </w:t>
        </w:r>
      </w:ins>
      <w:ins w:id="987" w:author="Alexander Steemers" w:date="2025-07-07T16:46:00Z" w16du:dateUtc="2025-07-07T14:46:00Z">
        <w:r w:rsidRPr="002D2B65">
          <w:rPr>
            <w:color w:val="000000" w:themeColor="text1"/>
            <w:sz w:val="22"/>
            <w:szCs w:val="22"/>
          </w:rPr>
          <w:t xml:space="preserve">dropout and amplification errors on a per-sample basis to estimate the most likely tree structure. Analyses were performed using </w:t>
        </w:r>
        <w:proofErr w:type="spellStart"/>
        <w:r w:rsidRPr="002D2B65">
          <w:rPr>
            <w:color w:val="000000" w:themeColor="text1"/>
            <w:sz w:val="22"/>
            <w:szCs w:val="22"/>
          </w:rPr>
          <w:t>phred</w:t>
        </w:r>
        <w:proofErr w:type="spellEnd"/>
        <w:r w:rsidRPr="002D2B65">
          <w:rPr>
            <w:color w:val="000000" w:themeColor="text1"/>
            <w:sz w:val="22"/>
            <w:szCs w:val="22"/>
          </w:rPr>
          <w:t xml:space="preserve">-scaled genotype likelihoods (PL) under the default </w:t>
        </w:r>
      </w:ins>
      <w:ins w:id="988" w:author="Alexander Steemers" w:date="2025-07-07T16:47:00Z" w16du:dateUtc="2025-07-07T14:47:00Z">
        <w:r>
          <w:rPr>
            <w:color w:val="000000" w:themeColor="text1"/>
            <w:sz w:val="22"/>
            <w:szCs w:val="22"/>
          </w:rPr>
          <w:t>“</w:t>
        </w:r>
      </w:ins>
      <w:ins w:id="989" w:author="Alexander Steemers" w:date="2025-07-07T16:46:00Z" w16du:dateUtc="2025-07-07T14:46:00Z">
        <w:r w:rsidRPr="002D2B65">
          <w:rPr>
            <w:color w:val="000000" w:themeColor="text1"/>
            <w:sz w:val="22"/>
            <w:szCs w:val="22"/>
          </w:rPr>
          <w:t>GT16</w:t>
        </w:r>
        <w:r w:rsidRPr="002D2B65">
          <w:rPr>
            <w:rFonts w:ascii="Arial" w:hAnsi="Arial" w:cs="Arial"/>
            <w:color w:val="000000" w:themeColor="text1"/>
            <w:sz w:val="22"/>
            <w:szCs w:val="22"/>
          </w:rPr>
          <w:t> </w:t>
        </w:r>
        <w:r w:rsidRPr="002D2B65">
          <w:rPr>
            <w:color w:val="000000" w:themeColor="text1"/>
            <w:sz w:val="22"/>
            <w:szCs w:val="22"/>
          </w:rPr>
          <w:t>+</w:t>
        </w:r>
        <w:r w:rsidRPr="002D2B65">
          <w:rPr>
            <w:rFonts w:ascii="Arial" w:hAnsi="Arial" w:cs="Arial"/>
            <w:color w:val="000000" w:themeColor="text1"/>
            <w:sz w:val="22"/>
            <w:szCs w:val="22"/>
          </w:rPr>
          <w:t> </w:t>
        </w:r>
        <w:r w:rsidRPr="002D2B65">
          <w:rPr>
            <w:color w:val="000000" w:themeColor="text1"/>
            <w:sz w:val="22"/>
            <w:szCs w:val="22"/>
          </w:rPr>
          <w:t>FO</w:t>
        </w:r>
        <w:r w:rsidRPr="002D2B65">
          <w:rPr>
            <w:rFonts w:ascii="Arial" w:hAnsi="Arial" w:cs="Arial"/>
            <w:color w:val="000000" w:themeColor="text1"/>
            <w:sz w:val="22"/>
            <w:szCs w:val="22"/>
          </w:rPr>
          <w:t> </w:t>
        </w:r>
        <w:r w:rsidRPr="002D2B65">
          <w:rPr>
            <w:color w:val="000000" w:themeColor="text1"/>
            <w:sz w:val="22"/>
            <w:szCs w:val="22"/>
          </w:rPr>
          <w:t>+</w:t>
        </w:r>
        <w:r w:rsidRPr="002D2B65">
          <w:rPr>
            <w:rFonts w:ascii="Arial" w:hAnsi="Arial" w:cs="Arial"/>
            <w:color w:val="000000" w:themeColor="text1"/>
            <w:sz w:val="22"/>
            <w:szCs w:val="22"/>
          </w:rPr>
          <w:t> </w:t>
        </w:r>
        <w:r w:rsidRPr="002D2B65">
          <w:rPr>
            <w:color w:val="000000" w:themeColor="text1"/>
            <w:sz w:val="22"/>
            <w:szCs w:val="22"/>
          </w:rPr>
          <w:t>E</w:t>
        </w:r>
      </w:ins>
      <w:ins w:id="990" w:author="Alexander Steemers" w:date="2025-07-07T16:47:00Z" w16du:dateUtc="2025-07-07T14:47:00Z">
        <w:r>
          <w:rPr>
            <w:color w:val="000000" w:themeColor="text1"/>
            <w:sz w:val="22"/>
            <w:szCs w:val="22"/>
          </w:rPr>
          <w:t>”</w:t>
        </w:r>
      </w:ins>
      <w:ins w:id="991" w:author="Alexander Steemers" w:date="2025-07-07T16:46:00Z" w16du:dateUtc="2025-07-07T14:46:00Z">
        <w:r w:rsidRPr="002D2B65">
          <w:rPr>
            <w:color w:val="000000" w:themeColor="text1"/>
            <w:sz w:val="22"/>
            <w:szCs w:val="22"/>
          </w:rPr>
          <w:t xml:space="preserve"> model. For each</w:t>
        </w:r>
      </w:ins>
      <w:ins w:id="992" w:author="Alexander Steemers" w:date="2025-07-07T16:48:00Z" w16du:dateUtc="2025-07-07T14:48:00Z">
        <w:r w:rsidR="000C6B79">
          <w:rPr>
            <w:color w:val="000000" w:themeColor="text1"/>
            <w:sz w:val="22"/>
            <w:szCs w:val="22"/>
          </w:rPr>
          <w:t xml:space="preserve"> tree</w:t>
        </w:r>
      </w:ins>
      <w:ins w:id="993" w:author="Alexander Steemers" w:date="2025-07-07T16:46:00Z" w16du:dateUtc="2025-07-07T14:46:00Z">
        <w:r w:rsidRPr="002D2B65">
          <w:rPr>
            <w:color w:val="000000" w:themeColor="text1"/>
            <w:sz w:val="22"/>
            <w:szCs w:val="22"/>
          </w:rPr>
          <w:t xml:space="preserve">, 100 bootstrap </w:t>
        </w:r>
      </w:ins>
      <w:ins w:id="994" w:author="Alexander Steemers" w:date="2025-07-07T16:47:00Z" w16du:dateUtc="2025-07-07T14:47:00Z">
        <w:r w:rsidR="000C6B79">
          <w:rPr>
            <w:color w:val="000000" w:themeColor="text1"/>
            <w:sz w:val="22"/>
            <w:szCs w:val="22"/>
          </w:rPr>
          <w:t xml:space="preserve">iterations </w:t>
        </w:r>
      </w:ins>
      <w:ins w:id="995" w:author="Alexander Steemers" w:date="2025-07-07T16:46:00Z" w16du:dateUtc="2025-07-07T14:46:00Z">
        <w:r w:rsidRPr="002D2B65">
          <w:rPr>
            <w:color w:val="000000" w:themeColor="text1"/>
            <w:sz w:val="22"/>
            <w:szCs w:val="22"/>
          </w:rPr>
          <w:t xml:space="preserve">were generated, and the proportion of replicates supporting each split is shown in </w:t>
        </w:r>
        <w:r w:rsidRPr="00863485">
          <w:rPr>
            <w:color w:val="FF0000"/>
            <w:sz w:val="22"/>
            <w:szCs w:val="22"/>
            <w:rPrChange w:id="996" w:author="Alexander Steemers" w:date="2025-07-07T17:03:00Z" w16du:dateUtc="2025-07-07T15:03:00Z">
              <w:rPr>
                <w:color w:val="000000" w:themeColor="text1"/>
                <w:sz w:val="22"/>
                <w:szCs w:val="22"/>
              </w:rPr>
            </w:rPrChange>
          </w:rPr>
          <w:t xml:space="preserve">Figs. X and </w:t>
        </w:r>
      </w:ins>
      <w:ins w:id="997" w:author="Alexander Steemers" w:date="2025-07-07T16:48:00Z" w16du:dateUtc="2025-07-07T14:48:00Z">
        <w:r w:rsidR="000C6B79" w:rsidRPr="00863485">
          <w:rPr>
            <w:color w:val="FF0000"/>
            <w:sz w:val="22"/>
            <w:szCs w:val="22"/>
            <w:rPrChange w:id="998" w:author="Alexander Steemers" w:date="2025-07-07T17:03:00Z" w16du:dateUtc="2025-07-07T15:03:00Z">
              <w:rPr>
                <w:color w:val="000000" w:themeColor="text1"/>
                <w:sz w:val="22"/>
                <w:szCs w:val="22"/>
              </w:rPr>
            </w:rPrChange>
          </w:rPr>
          <w:t>X</w:t>
        </w:r>
      </w:ins>
      <w:ins w:id="999" w:author="Alexander Steemers" w:date="2025-07-07T16:46:00Z" w16du:dateUtc="2025-07-07T14:46:00Z">
        <w:r w:rsidRPr="002D2B65">
          <w:rPr>
            <w:color w:val="000000" w:themeColor="text1"/>
            <w:sz w:val="22"/>
            <w:szCs w:val="22"/>
          </w:rPr>
          <w:t>, providing a measure of node</w:t>
        </w:r>
      </w:ins>
      <w:ins w:id="1000" w:author="Alexander Steemers" w:date="2025-07-07T17:00:00Z" w16du:dateUtc="2025-07-07T15:00:00Z">
        <w:r w:rsidR="00A96AA3">
          <w:rPr>
            <w:color w:val="000000" w:themeColor="text1"/>
            <w:sz w:val="22"/>
            <w:szCs w:val="22"/>
          </w:rPr>
          <w:t xml:space="preserve"> confidence</w:t>
        </w:r>
      </w:ins>
      <w:ins w:id="1001" w:author="Alexander Steemers" w:date="2025-07-07T16:46:00Z" w16du:dateUtc="2025-07-07T14:46:00Z">
        <w:r w:rsidRPr="002D2B65">
          <w:rPr>
            <w:color w:val="000000" w:themeColor="text1"/>
            <w:sz w:val="22"/>
            <w:szCs w:val="22"/>
          </w:rPr>
          <w:t>.</w:t>
        </w:r>
        <w:r>
          <w:rPr>
            <w:color w:val="000000" w:themeColor="text1"/>
            <w:sz w:val="22"/>
            <w:szCs w:val="22"/>
          </w:rPr>
          <w:t xml:space="preserve"> </w:t>
        </w:r>
      </w:ins>
    </w:p>
    <w:p w14:paraId="079353AC" w14:textId="77777777" w:rsidR="000C6B79" w:rsidRDefault="000C6B79" w:rsidP="00D05FCD">
      <w:pPr>
        <w:jc w:val="both"/>
        <w:rPr>
          <w:ins w:id="1002" w:author="Alexander Steemers" w:date="2025-07-07T16:50:00Z" w16du:dateUtc="2025-07-07T14:50:00Z"/>
          <w:color w:val="000000" w:themeColor="text1"/>
          <w:sz w:val="22"/>
          <w:szCs w:val="22"/>
        </w:rPr>
      </w:pPr>
      <w:ins w:id="1003" w:author="Alexander Steemers" w:date="2025-07-07T16:49:00Z" w16du:dateUtc="2025-07-07T14:49:00Z">
        <w:r w:rsidRPr="000C6B79">
          <w:rPr>
            <w:color w:val="000000" w:themeColor="text1"/>
            <w:sz w:val="22"/>
            <w:szCs w:val="22"/>
          </w:rPr>
          <w:t xml:space="preserve">Trees were rooted using the </w:t>
        </w:r>
        <w:r>
          <w:rPr>
            <w:color w:val="000000" w:themeColor="text1"/>
            <w:sz w:val="22"/>
            <w:szCs w:val="22"/>
          </w:rPr>
          <w:t>“</w:t>
        </w:r>
        <w:r w:rsidRPr="000C6B79">
          <w:rPr>
            <w:color w:val="000000" w:themeColor="text1"/>
            <w:sz w:val="22"/>
            <w:szCs w:val="22"/>
          </w:rPr>
          <w:t>root</w:t>
        </w:r>
        <w:r>
          <w:rPr>
            <w:color w:val="000000" w:themeColor="text1"/>
            <w:sz w:val="22"/>
            <w:szCs w:val="22"/>
          </w:rPr>
          <w:t>”</w:t>
        </w:r>
        <w:r w:rsidRPr="000C6B79">
          <w:rPr>
            <w:color w:val="000000" w:themeColor="text1"/>
            <w:sz w:val="22"/>
            <w:szCs w:val="22"/>
          </w:rPr>
          <w:t xml:space="preserve"> function from the </w:t>
        </w:r>
        <w:proofErr w:type="spellStart"/>
        <w:r w:rsidRPr="000C6B79">
          <w:rPr>
            <w:color w:val="000000" w:themeColor="text1"/>
            <w:sz w:val="22"/>
            <w:szCs w:val="22"/>
          </w:rPr>
          <w:t>treeio</w:t>
        </w:r>
        <w:proofErr w:type="spellEnd"/>
        <w:r w:rsidRPr="000C6B79">
          <w:rPr>
            <w:color w:val="000000" w:themeColor="text1"/>
            <w:sz w:val="22"/>
            <w:szCs w:val="22"/>
          </w:rPr>
          <w:t xml:space="preserve"> R package</w:t>
        </w:r>
        <w:r>
          <w:rPr>
            <w:color w:val="000000" w:themeColor="text1"/>
            <w:sz w:val="22"/>
            <w:szCs w:val="22"/>
          </w:rPr>
          <w:t xml:space="preserve">, </w:t>
        </w:r>
        <w:r w:rsidRPr="000C6B79">
          <w:rPr>
            <w:color w:val="000000" w:themeColor="text1"/>
            <w:sz w:val="22"/>
            <w:szCs w:val="22"/>
          </w:rPr>
          <w:t>with MSCs used as the outgroup.</w:t>
        </w:r>
      </w:ins>
      <w:ins w:id="1004" w:author="Alexander Steemers" w:date="2025-07-07T16:10:00Z" w16du:dateUtc="2025-07-07T14:10:00Z">
        <w:r w:rsidR="004728E7" w:rsidRPr="003B305D">
          <w:rPr>
            <w:color w:val="000000" w:themeColor="text1"/>
            <w:sz w:val="22"/>
            <w:szCs w:val="22"/>
            <w:rPrChange w:id="1005" w:author="Alexander Steemers" w:date="2025-07-07T16:21:00Z" w16du:dateUtc="2025-07-07T14:21:00Z">
              <w:rPr>
                <w:color w:val="EE0000"/>
                <w:sz w:val="22"/>
                <w:szCs w:val="22"/>
              </w:rPr>
            </w:rPrChange>
          </w:rPr>
          <w:t xml:space="preserve"> </w:t>
        </w:r>
      </w:ins>
      <w:ins w:id="1006" w:author="Alexander Steemers" w:date="2025-07-07T16:50:00Z" w16du:dateUtc="2025-07-07T14:50:00Z">
        <w:r w:rsidRPr="000C6B79">
          <w:rPr>
            <w:color w:val="000000" w:themeColor="text1"/>
            <w:sz w:val="22"/>
            <w:szCs w:val="22"/>
          </w:rPr>
          <w:t xml:space="preserve">To validate tree topology, variant allele frequencies (VAFs) from bulk tumour samples were assessed. Mutations on clonal branches showed VAFs around </w:t>
        </w:r>
        <w:r w:rsidRPr="00664BD6">
          <w:rPr>
            <w:color w:val="EE0000"/>
            <w:sz w:val="22"/>
            <w:szCs w:val="22"/>
            <w:rPrChange w:id="1007" w:author="Alexander Steemers" w:date="2025-07-10T08:54:00Z" w16du:dateUtc="2025-07-10T06:54:00Z">
              <w:rPr>
                <w:color w:val="000000" w:themeColor="text1"/>
                <w:sz w:val="22"/>
                <w:szCs w:val="22"/>
              </w:rPr>
            </w:rPrChange>
          </w:rPr>
          <w:t>0.5</w:t>
        </w:r>
        <w:r w:rsidRPr="000C6B79">
          <w:rPr>
            <w:color w:val="000000" w:themeColor="text1"/>
            <w:sz w:val="22"/>
            <w:szCs w:val="22"/>
          </w:rPr>
          <w:t xml:space="preserve">, consistent with their presence in all tumour cells, while </w:t>
        </w:r>
        <w:r w:rsidRPr="001469B9">
          <w:rPr>
            <w:color w:val="EE0000"/>
            <w:sz w:val="22"/>
            <w:szCs w:val="22"/>
            <w:rPrChange w:id="1008" w:author="Alexander Steemers" w:date="2025-07-10T08:54:00Z" w16du:dateUtc="2025-07-10T06:54:00Z">
              <w:rPr>
                <w:color w:val="000000" w:themeColor="text1"/>
                <w:sz w:val="22"/>
                <w:szCs w:val="22"/>
              </w:rPr>
            </w:rPrChange>
          </w:rPr>
          <w:t xml:space="preserve">most </w:t>
        </w:r>
        <w:r w:rsidRPr="000C6B79">
          <w:rPr>
            <w:color w:val="000000" w:themeColor="text1"/>
            <w:sz w:val="22"/>
            <w:szCs w:val="22"/>
          </w:rPr>
          <w:t xml:space="preserve">private mutations were </w:t>
        </w:r>
        <w:r w:rsidRPr="00664BD6">
          <w:rPr>
            <w:color w:val="EE0000"/>
            <w:sz w:val="22"/>
            <w:szCs w:val="22"/>
            <w:rPrChange w:id="1009" w:author="Alexander Steemers" w:date="2025-07-10T08:54:00Z" w16du:dateUtc="2025-07-10T06:54:00Z">
              <w:rPr>
                <w:color w:val="000000" w:themeColor="text1"/>
                <w:sz w:val="22"/>
                <w:szCs w:val="22"/>
              </w:rPr>
            </w:rPrChange>
          </w:rPr>
          <w:t xml:space="preserve">undetectable </w:t>
        </w:r>
        <w:r w:rsidRPr="000C6B79">
          <w:rPr>
            <w:color w:val="000000" w:themeColor="text1"/>
            <w:sz w:val="22"/>
            <w:szCs w:val="22"/>
          </w:rPr>
          <w:t>in bulk, indicating they were restricted to single malignant cells.</w:t>
        </w:r>
      </w:ins>
      <w:ins w:id="1010" w:author="Alexander Steemers" w:date="2025-07-07T16:07:00Z" w16du:dateUtc="2025-07-07T14:07:00Z">
        <w:r w:rsidR="00D05FCD" w:rsidRPr="009D18E8">
          <w:rPr>
            <w:color w:val="000000" w:themeColor="text1"/>
            <w:sz w:val="22"/>
            <w:szCs w:val="22"/>
            <w:rPrChange w:id="1011" w:author="Alexander Steemers" w:date="2025-07-07T16:27:00Z" w16du:dateUtc="2025-07-07T14:27:00Z">
              <w:rPr>
                <w:b/>
                <w:bCs/>
                <w:sz w:val="22"/>
                <w:szCs w:val="22"/>
              </w:rPr>
            </w:rPrChange>
          </w:rPr>
          <w:t xml:space="preserve"> </w:t>
        </w:r>
      </w:ins>
    </w:p>
    <w:p w14:paraId="5385980E" w14:textId="6927A48B" w:rsidR="00C3188F" w:rsidRDefault="000C6B79" w:rsidP="00136985">
      <w:pPr>
        <w:jc w:val="both"/>
        <w:rPr>
          <w:ins w:id="1012" w:author="Alexander Steemers" w:date="2025-07-11T11:26:00Z" w16du:dateUtc="2025-07-11T09:26:00Z"/>
          <w:color w:val="000000" w:themeColor="text1"/>
          <w:sz w:val="22"/>
          <w:szCs w:val="22"/>
        </w:rPr>
      </w:pPr>
      <w:ins w:id="1013" w:author="Alexander Steemers" w:date="2025-07-07T16:51:00Z" w16du:dateUtc="2025-07-07T14:51:00Z">
        <w:r w:rsidRPr="000C6B79">
          <w:rPr>
            <w:color w:val="000000" w:themeColor="text1"/>
            <w:sz w:val="22"/>
            <w:szCs w:val="22"/>
          </w:rPr>
          <w:t>To account for differences in sequencing sensitivity between cells, we corrected branch lengths using callable</w:t>
        </w:r>
      </w:ins>
      <w:ins w:id="1014" w:author="Alexander Steemers" w:date="2025-07-07T17:01:00Z" w16du:dateUtc="2025-07-07T15:01:00Z">
        <w:r w:rsidR="00A96AA3">
          <w:rPr>
            <w:color w:val="000000" w:themeColor="text1"/>
            <w:sz w:val="22"/>
            <w:szCs w:val="22"/>
          </w:rPr>
          <w:t xml:space="preserve"> loci</w:t>
        </w:r>
      </w:ins>
      <w:ins w:id="1015" w:author="Alexander Steemers" w:date="2025-07-07T16:51:00Z" w16du:dateUtc="2025-07-07T14:51:00Z">
        <w:r w:rsidRPr="000C6B79">
          <w:rPr>
            <w:color w:val="000000" w:themeColor="text1"/>
            <w:sz w:val="22"/>
            <w:szCs w:val="22"/>
          </w:rPr>
          <w:t xml:space="preserve"> information. Specifically, we calculated a node-specific detection power,</w:t>
        </w:r>
      </w:ins>
      <w:ins w:id="1016" w:author="Alexander Steemers" w:date="2025-07-07T16:42:00Z" w16du:dateUtc="2025-07-07T14:42:00Z">
        <w:r w:rsidR="002D2B65">
          <w:rPr>
            <w:color w:val="000000" w:themeColor="text1"/>
            <w:sz w:val="22"/>
            <w:szCs w:val="22"/>
          </w:rPr>
          <w:t xml:space="preserve"> </w:t>
        </w:r>
      </w:ins>
      <m:oMath>
        <m:r>
          <w:ins w:id="1017" w:author="Alexander Steemers" w:date="2025-07-07T16:44:00Z" w16du:dateUtc="2025-07-07T14:44:00Z">
            <w:rPr>
              <w:rFonts w:ascii="Cambria Math" w:hAnsi="Cambria Math"/>
              <w:color w:val="000000" w:themeColor="text1"/>
              <w:sz w:val="22"/>
              <w:szCs w:val="22"/>
            </w:rPr>
            <m:t>p</m:t>
          </w:ins>
        </m:r>
      </m:oMath>
      <w:ins w:id="1018" w:author="Alexander Steemers" w:date="2025-07-07T16:35:00Z" w16du:dateUtc="2025-07-07T14:35:00Z">
        <w:r w:rsidR="009D18E8" w:rsidRPr="009D18E8">
          <w:rPr>
            <w:color w:val="000000" w:themeColor="text1"/>
            <w:sz w:val="22"/>
            <w:szCs w:val="22"/>
            <w:rPrChange w:id="1019" w:author="Alexander Steemers" w:date="2025-07-07T16:36:00Z" w16du:dateUtc="2025-07-07T14:36:00Z">
              <w:rPr/>
            </w:rPrChange>
          </w:rPr>
          <w:t>,</w:t>
        </w:r>
      </w:ins>
      <w:ins w:id="1020" w:author="Alexander Steemers" w:date="2025-07-07T16:42:00Z" w16du:dateUtc="2025-07-07T14:42:00Z">
        <w:r w:rsidR="002D2B65">
          <w:rPr>
            <w:color w:val="000000" w:themeColor="text1"/>
            <w:sz w:val="22"/>
            <w:szCs w:val="22"/>
          </w:rPr>
          <w:t xml:space="preserve"> as</w:t>
        </w:r>
      </w:ins>
      <w:ins w:id="1021" w:author="Alexander Steemers" w:date="2025-07-07T16:35:00Z" w16du:dateUtc="2025-07-07T14:35:00Z">
        <w:r w:rsidR="009D18E8" w:rsidRPr="009D18E8">
          <w:rPr>
            <w:color w:val="000000" w:themeColor="text1"/>
            <w:sz w:val="22"/>
            <w:szCs w:val="22"/>
            <w:rPrChange w:id="1022" w:author="Alexander Steemers" w:date="2025-07-07T16:36:00Z" w16du:dateUtc="2025-07-07T14:36:00Z">
              <w:rPr/>
            </w:rPrChange>
          </w:rPr>
          <w:t xml:space="preserve"> </w:t>
        </w:r>
      </w:ins>
      <m:oMath>
        <m:r>
          <w:ins w:id="1023" w:author="Alexander Steemers" w:date="2025-07-07T16:44:00Z" w16du:dateUtc="2025-07-07T14:44:00Z">
            <w:rPr>
              <w:rFonts w:ascii="Cambria Math" w:hAnsi="Cambria Math"/>
              <w:color w:val="000000" w:themeColor="text1"/>
              <w:sz w:val="22"/>
              <w:szCs w:val="22"/>
            </w:rPr>
            <m:t>p</m:t>
          </w:ins>
        </m:r>
        <m:r>
          <w:ins w:id="1024" w:author="Alexander Steemers" w:date="2025-07-07T16:40:00Z" w16du:dateUtc="2025-07-07T14:40:00Z">
            <w:rPr>
              <w:rFonts w:ascii="Cambria Math" w:hAnsi="Cambria Math"/>
              <w:color w:val="000000" w:themeColor="text1"/>
              <w:sz w:val="22"/>
              <w:szCs w:val="22"/>
            </w:rPr>
            <m:t>=1-</m:t>
          </w:ins>
        </m:r>
        <m:r>
          <w:ins w:id="1025" w:author="Alexander Steemers" w:date="2025-07-07T16:40:00Z" w16du:dateUtc="2025-07-07T14:40:00Z">
            <m:rPr>
              <m:sty m:val="p"/>
            </m:rPr>
            <w:rPr>
              <w:rFonts w:ascii="Cambria Math" w:hAnsi="Cambria Math"/>
              <w:color w:val="000000" w:themeColor="text1"/>
              <w:sz w:val="22"/>
              <w:szCs w:val="22"/>
            </w:rPr>
            <m:t>Π</m:t>
          </w:ins>
        </m:r>
        <m:r>
          <w:ins w:id="1026" w:author="Alexander Steemers" w:date="2025-07-07T16:40:00Z" w16du:dateUtc="2025-07-07T14:40:00Z">
            <w:rPr>
              <w:rFonts w:ascii="Cambria Math" w:hAnsi="Cambria Math"/>
              <w:color w:val="000000" w:themeColor="text1"/>
              <w:sz w:val="22"/>
              <w:szCs w:val="22"/>
            </w:rPr>
            <m:t>(1-</m:t>
          </w:ins>
        </m:r>
        <m:sSub>
          <m:sSubPr>
            <m:ctrlPr>
              <w:ins w:id="1027" w:author="Alexander Steemers" w:date="2025-07-07T16:44:00Z" w16du:dateUtc="2025-07-07T14:44:00Z">
                <w:rPr>
                  <w:rFonts w:ascii="Cambria Math" w:hAnsi="Cambria Math"/>
                  <w:i/>
                  <w:color w:val="000000" w:themeColor="text1"/>
                  <w:sz w:val="22"/>
                  <w:szCs w:val="22"/>
                </w:rPr>
              </w:ins>
            </m:ctrlPr>
          </m:sSubPr>
          <m:e>
            <m:r>
              <w:ins w:id="1028" w:author="Alexander Steemers" w:date="2025-07-07T16:44:00Z" w16du:dateUtc="2025-07-07T14:44:00Z">
                <w:rPr>
                  <w:rFonts w:ascii="Cambria Math" w:hAnsi="Cambria Math"/>
                  <w:color w:val="000000" w:themeColor="text1"/>
                  <w:sz w:val="22"/>
                  <w:szCs w:val="22"/>
                </w:rPr>
                <m:t>s</m:t>
              </w:ins>
            </m:r>
          </m:e>
          <m:sub>
            <m:r>
              <w:ins w:id="1029" w:author="Alexander Steemers" w:date="2025-07-07T16:44:00Z" w16du:dateUtc="2025-07-07T14:44:00Z">
                <w:rPr>
                  <w:rFonts w:ascii="Cambria Math" w:hAnsi="Cambria Math"/>
                  <w:color w:val="000000" w:themeColor="text1"/>
                  <w:sz w:val="22"/>
                  <w:szCs w:val="22"/>
                </w:rPr>
                <m:t>i</m:t>
              </w:ins>
            </m:r>
          </m:sub>
        </m:sSub>
        <m:r>
          <w:ins w:id="1030" w:author="Alexander Steemers" w:date="2025-07-07T16:41:00Z" w16du:dateUtc="2025-07-07T14:41:00Z">
            <w:rPr>
              <w:rFonts w:ascii="Cambria Math" w:hAnsi="Cambria Math"/>
              <w:color w:val="000000" w:themeColor="text1"/>
              <w:sz w:val="22"/>
              <w:szCs w:val="22"/>
            </w:rPr>
            <m:t>)</m:t>
          </w:ins>
        </m:r>
      </m:oMath>
      <w:ins w:id="1031" w:author="Alexander Steemers" w:date="2025-07-07T16:35:00Z" w16du:dateUtc="2025-07-07T14:35:00Z">
        <w:r w:rsidR="009D18E8" w:rsidRPr="009D18E8">
          <w:rPr>
            <w:color w:val="000000" w:themeColor="text1"/>
            <w:sz w:val="22"/>
            <w:szCs w:val="22"/>
            <w:rPrChange w:id="1032" w:author="Alexander Steemers" w:date="2025-07-07T16:36:00Z" w16du:dateUtc="2025-07-07T14:36:00Z">
              <w:rPr/>
            </w:rPrChange>
          </w:rPr>
          <w:t>,</w:t>
        </w:r>
      </w:ins>
      <w:ins w:id="1033" w:author="Alexander Steemers" w:date="2025-07-07T16:38:00Z" w16du:dateUtc="2025-07-07T14:38:00Z">
        <w:r w:rsidR="002D2B65">
          <w:rPr>
            <w:color w:val="000000" w:themeColor="text1"/>
            <w:sz w:val="22"/>
            <w:szCs w:val="22"/>
          </w:rPr>
          <w:t xml:space="preserve"> </w:t>
        </w:r>
      </w:ins>
      <w:ins w:id="1034" w:author="Alexander Steemers" w:date="2025-07-07T16:35:00Z" w16du:dateUtc="2025-07-07T14:35:00Z">
        <w:r w:rsidR="009D18E8" w:rsidRPr="009D18E8">
          <w:rPr>
            <w:color w:val="000000" w:themeColor="text1"/>
            <w:sz w:val="22"/>
            <w:szCs w:val="22"/>
            <w:rPrChange w:id="1035" w:author="Alexander Steemers" w:date="2025-07-07T16:36:00Z" w16du:dateUtc="2025-07-07T14:36:00Z">
              <w:rPr/>
            </w:rPrChange>
          </w:rPr>
          <w:t>where</w:t>
        </w:r>
      </w:ins>
      <w:ins w:id="1036" w:author="Alexander Steemers" w:date="2025-07-07T16:44:00Z" w16du:dateUtc="2025-07-07T14:44:00Z">
        <w:r w:rsidR="002D2B65">
          <w:rPr>
            <w:color w:val="000000" w:themeColor="text1"/>
            <w:sz w:val="22"/>
            <w:szCs w:val="22"/>
          </w:rPr>
          <w:t xml:space="preserve"> </w:t>
        </w:r>
      </w:ins>
      <m:oMath>
        <m:sSub>
          <m:sSubPr>
            <m:ctrlPr>
              <w:ins w:id="1037" w:author="Alexander Steemers" w:date="2025-07-07T16:44:00Z" w16du:dateUtc="2025-07-07T14:44:00Z">
                <w:rPr>
                  <w:rFonts w:ascii="Cambria Math" w:hAnsi="Cambria Math"/>
                  <w:i/>
                  <w:color w:val="000000" w:themeColor="text1"/>
                  <w:sz w:val="22"/>
                  <w:szCs w:val="22"/>
                </w:rPr>
              </w:ins>
            </m:ctrlPr>
          </m:sSubPr>
          <m:e>
            <m:r>
              <w:ins w:id="1038" w:author="Alexander Steemers" w:date="2025-07-07T16:44:00Z" w16du:dateUtc="2025-07-07T14:44:00Z">
                <w:rPr>
                  <w:rFonts w:ascii="Cambria Math" w:hAnsi="Cambria Math"/>
                  <w:color w:val="000000" w:themeColor="text1"/>
                  <w:sz w:val="22"/>
                  <w:szCs w:val="22"/>
                </w:rPr>
                <m:t>s</m:t>
              </w:ins>
            </m:r>
          </m:e>
          <m:sub>
            <m:r>
              <w:ins w:id="1039" w:author="Alexander Steemers" w:date="2025-07-07T16:44:00Z" w16du:dateUtc="2025-07-07T14:44:00Z">
                <w:rPr>
                  <w:rFonts w:ascii="Cambria Math" w:hAnsi="Cambria Math"/>
                  <w:color w:val="000000" w:themeColor="text1"/>
                  <w:sz w:val="22"/>
                  <w:szCs w:val="22"/>
                </w:rPr>
                <m:t>i</m:t>
              </w:ins>
            </m:r>
          </m:sub>
        </m:sSub>
      </m:oMath>
      <w:ins w:id="1040" w:author="Alexander Steemers" w:date="2025-07-07T16:41:00Z" w16du:dateUtc="2025-07-07T14:41:00Z">
        <w:r w:rsidR="002D2B65" w:rsidRPr="002D2B65">
          <w:rPr>
            <w:color w:val="000000" w:themeColor="text1"/>
            <w:sz w:val="22"/>
            <w:szCs w:val="22"/>
          </w:rPr>
          <w:t xml:space="preserve"> </w:t>
        </w:r>
      </w:ins>
      <w:ins w:id="1041" w:author="Alexander Steemers" w:date="2025-07-07T16:35:00Z" w16du:dateUtc="2025-07-07T14:35:00Z">
        <w:r w:rsidR="009D18E8" w:rsidRPr="009D18E8">
          <w:rPr>
            <w:color w:val="000000" w:themeColor="text1"/>
            <w:sz w:val="22"/>
            <w:szCs w:val="22"/>
            <w:rPrChange w:id="1042" w:author="Alexander Steemers" w:date="2025-07-07T16:36:00Z" w16du:dateUtc="2025-07-07T14:36:00Z">
              <w:rPr/>
            </w:rPrChange>
          </w:rPr>
          <w:t>is the callable</w:t>
        </w:r>
      </w:ins>
      <w:ins w:id="1043" w:author="Alexander Steemers" w:date="2025-07-07T17:01:00Z" w16du:dateUtc="2025-07-07T15:01:00Z">
        <w:r w:rsidR="00A96AA3">
          <w:rPr>
            <w:color w:val="000000" w:themeColor="text1"/>
            <w:sz w:val="22"/>
            <w:szCs w:val="22"/>
          </w:rPr>
          <w:t>-loci</w:t>
        </w:r>
      </w:ins>
      <w:ins w:id="1044" w:author="Alexander Steemers" w:date="2025-07-07T16:35:00Z" w16du:dateUtc="2025-07-07T14:35:00Z">
        <w:r w:rsidR="009D18E8" w:rsidRPr="009D18E8">
          <w:rPr>
            <w:color w:val="000000" w:themeColor="text1"/>
            <w:sz w:val="22"/>
            <w:szCs w:val="22"/>
            <w:rPrChange w:id="1045" w:author="Alexander Steemers" w:date="2025-07-07T16:36:00Z" w16du:dateUtc="2025-07-07T14:36:00Z">
              <w:rPr/>
            </w:rPrChange>
          </w:rPr>
          <w:t xml:space="preserve"> fraction of sample </w:t>
        </w:r>
      </w:ins>
      <m:oMath>
        <m:r>
          <w:ins w:id="1046" w:author="Alexander Steemers" w:date="2025-07-07T16:41:00Z" w16du:dateUtc="2025-07-07T14:41:00Z">
            <w:rPr>
              <w:rFonts w:ascii="Cambria Math" w:hAnsi="Cambria Math"/>
              <w:color w:val="000000" w:themeColor="text1"/>
              <w:sz w:val="22"/>
              <w:szCs w:val="22"/>
            </w:rPr>
            <m:t>i</m:t>
          </w:ins>
        </m:r>
      </m:oMath>
      <w:ins w:id="1047" w:author="Alexander Steemers" w:date="2025-07-07T16:36:00Z" w16du:dateUtc="2025-07-07T14:36:00Z">
        <w:r w:rsidR="009D18E8">
          <w:rPr>
            <w:color w:val="000000" w:themeColor="text1"/>
            <w:sz w:val="22"/>
            <w:szCs w:val="22"/>
          </w:rPr>
          <w:t xml:space="preserve">, </w:t>
        </w:r>
      </w:ins>
      <w:ins w:id="1048" w:author="Alexander Steemers" w:date="2025-07-07T16:51:00Z" w16du:dateUtc="2025-07-07T14:51:00Z">
        <w:r>
          <w:rPr>
            <w:color w:val="000000" w:themeColor="text1"/>
            <w:sz w:val="22"/>
            <w:szCs w:val="22"/>
          </w:rPr>
          <w:t>a</w:t>
        </w:r>
        <w:r w:rsidRPr="000C6B79">
          <w:rPr>
            <w:color w:val="000000" w:themeColor="text1"/>
            <w:sz w:val="22"/>
            <w:szCs w:val="22"/>
          </w:rPr>
          <w:t xml:space="preserve">nd scaled the original </w:t>
        </w:r>
        <w:proofErr w:type="spellStart"/>
        <w:r w:rsidRPr="000C6B79">
          <w:rPr>
            <w:color w:val="000000" w:themeColor="text1"/>
            <w:sz w:val="22"/>
            <w:szCs w:val="22"/>
          </w:rPr>
          <w:t>CellPhy</w:t>
        </w:r>
        <w:proofErr w:type="spellEnd"/>
        <w:r w:rsidRPr="000C6B79">
          <w:rPr>
            <w:color w:val="000000" w:themeColor="text1"/>
            <w:sz w:val="22"/>
            <w:szCs w:val="22"/>
          </w:rPr>
          <w:t xml:space="preserve"> branch lengths by this value to yield callable-normalised </w:t>
        </w:r>
      </w:ins>
      <w:ins w:id="1049" w:author="Alexander Steemers" w:date="2025-07-07T17:02:00Z" w16du:dateUtc="2025-07-07T15:02:00Z">
        <w:r w:rsidR="00C62DB5">
          <w:rPr>
            <w:color w:val="000000" w:themeColor="text1"/>
            <w:sz w:val="22"/>
            <w:szCs w:val="22"/>
          </w:rPr>
          <w:t xml:space="preserve">branch </w:t>
        </w:r>
      </w:ins>
      <w:ins w:id="1050" w:author="Alexander Steemers" w:date="2025-07-07T16:51:00Z" w16du:dateUtc="2025-07-07T14:51:00Z">
        <w:r w:rsidRPr="000C6B79">
          <w:rPr>
            <w:color w:val="000000" w:themeColor="text1"/>
            <w:sz w:val="22"/>
            <w:szCs w:val="22"/>
          </w:rPr>
          <w:t xml:space="preserve">lengths. </w:t>
        </w:r>
      </w:ins>
    </w:p>
    <w:p w14:paraId="315067FF" w14:textId="77777777" w:rsidR="00C3188F" w:rsidRPr="00F72BDE" w:rsidRDefault="00C3188F" w:rsidP="00C3188F">
      <w:pPr>
        <w:jc w:val="both"/>
        <w:rPr>
          <w:ins w:id="1051" w:author="Alexander Steemers" w:date="2025-07-11T11:26:00Z" w16du:dateUtc="2025-07-11T09:26:00Z"/>
          <w:b/>
          <w:bCs/>
          <w:sz w:val="22"/>
          <w:szCs w:val="22"/>
        </w:rPr>
      </w:pPr>
      <w:ins w:id="1052" w:author="Alexander Steemers" w:date="2025-07-11T11:26:00Z" w16du:dateUtc="2025-07-11T09:26:00Z">
        <w:r w:rsidRPr="00F72BDE">
          <w:rPr>
            <w:b/>
            <w:bCs/>
            <w:sz w:val="22"/>
            <w:szCs w:val="22"/>
          </w:rPr>
          <w:t xml:space="preserve">Mutational burden </w:t>
        </w:r>
      </w:ins>
    </w:p>
    <w:p w14:paraId="74B26A9D" w14:textId="77777777" w:rsidR="00C3188F" w:rsidRPr="00F72BDE" w:rsidRDefault="00C3188F" w:rsidP="00C3188F">
      <w:pPr>
        <w:pStyle w:val="ListParagraph"/>
        <w:numPr>
          <w:ilvl w:val="0"/>
          <w:numId w:val="9"/>
        </w:numPr>
        <w:jc w:val="both"/>
        <w:rPr>
          <w:ins w:id="1053" w:author="Alexander Steemers" w:date="2025-07-11T11:26:00Z" w16du:dateUtc="2025-07-11T09:26:00Z"/>
          <w:color w:val="000000" w:themeColor="text1"/>
          <w:sz w:val="22"/>
          <w:szCs w:val="22"/>
        </w:rPr>
      </w:pPr>
      <w:ins w:id="1054" w:author="Alexander Steemers" w:date="2025-07-11T11:26:00Z" w16du:dateUtc="2025-07-11T09:26:00Z">
        <w:r w:rsidRPr="00F72BDE">
          <w:rPr>
            <w:color w:val="000000" w:themeColor="text1"/>
            <w:sz w:val="22"/>
            <w:szCs w:val="22"/>
          </w:rPr>
          <w:t>Used only somatic mutations in autosomal chromosomes</w:t>
        </w:r>
        <w:r>
          <w:rPr>
            <w:color w:val="000000" w:themeColor="text1"/>
            <w:sz w:val="22"/>
            <w:szCs w:val="22"/>
          </w:rPr>
          <w:t xml:space="preserve"> from </w:t>
        </w:r>
        <w:proofErr w:type="spellStart"/>
        <w:r w:rsidRPr="00F72BDE">
          <w:rPr>
            <w:b/>
            <w:bCs/>
            <w:color w:val="000000" w:themeColor="text1"/>
            <w:sz w:val="22"/>
            <w:szCs w:val="22"/>
          </w:rPr>
          <w:t>CellPhy</w:t>
        </w:r>
        <w:proofErr w:type="spellEnd"/>
        <w:r w:rsidRPr="00F72BDE">
          <w:rPr>
            <w:b/>
            <w:bCs/>
            <w:color w:val="000000" w:themeColor="text1"/>
            <w:sz w:val="22"/>
            <w:szCs w:val="22"/>
          </w:rPr>
          <w:t xml:space="preserve"> output!</w:t>
        </w:r>
        <w:r>
          <w:rPr>
            <w:color w:val="000000" w:themeColor="text1"/>
            <w:sz w:val="22"/>
            <w:szCs w:val="22"/>
          </w:rPr>
          <w:t xml:space="preserve"> </w:t>
        </w:r>
      </w:ins>
    </w:p>
    <w:p w14:paraId="1A8667FF" w14:textId="7D667F85" w:rsidR="00C3188F" w:rsidRPr="00C3188F" w:rsidRDefault="00C3188F">
      <w:pPr>
        <w:pStyle w:val="ListParagraph"/>
        <w:numPr>
          <w:ilvl w:val="0"/>
          <w:numId w:val="9"/>
        </w:numPr>
        <w:jc w:val="both"/>
        <w:rPr>
          <w:ins w:id="1055" w:author="Alexander Steemers" w:date="2025-07-07T16:51:00Z" w16du:dateUtc="2025-07-07T14:51:00Z"/>
          <w:color w:val="000000" w:themeColor="text1"/>
          <w:sz w:val="22"/>
          <w:szCs w:val="22"/>
          <w:rPrChange w:id="1056" w:author="Alexander Steemers" w:date="2025-07-11T11:26:00Z" w16du:dateUtc="2025-07-11T09:26:00Z">
            <w:rPr>
              <w:ins w:id="1057" w:author="Alexander Steemers" w:date="2025-07-07T16:51:00Z" w16du:dateUtc="2025-07-07T14:51:00Z"/>
            </w:rPr>
          </w:rPrChange>
        </w:rPr>
        <w:pPrChange w:id="1058" w:author="Alexander Steemers" w:date="2025-07-11T11:26:00Z" w16du:dateUtc="2025-07-11T09:26:00Z">
          <w:pPr>
            <w:jc w:val="both"/>
          </w:pPr>
        </w:pPrChange>
      </w:pPr>
      <w:ins w:id="1059" w:author="Alexander Steemers" w:date="2025-07-11T11:26:00Z" w16du:dateUtc="2025-07-11T09:26:00Z">
        <w:r w:rsidRPr="00F72BDE">
          <w:rPr>
            <w:color w:val="000000" w:themeColor="text1"/>
            <w:sz w:val="22"/>
            <w:szCs w:val="22"/>
          </w:rPr>
          <w:t>Used linear model to find line (slope + y-intercept)</w:t>
        </w:r>
      </w:ins>
    </w:p>
    <w:p w14:paraId="5A7954B0" w14:textId="2E3DC313" w:rsidR="00136985" w:rsidRPr="00B70578" w:rsidRDefault="00136985" w:rsidP="00136985">
      <w:pPr>
        <w:jc w:val="both"/>
        <w:rPr>
          <w:ins w:id="1060" w:author="Alexander Steemers" w:date="2025-07-01T13:49:00Z" w16du:dateUtc="2025-07-01T11:49:00Z"/>
          <w:b/>
          <w:bCs/>
          <w:sz w:val="22"/>
          <w:szCs w:val="22"/>
        </w:rPr>
      </w:pPr>
      <w:ins w:id="1061" w:author="Alexander Steemers" w:date="2025-07-01T13:49:00Z" w16du:dateUtc="2025-07-01T11:49:00Z">
        <w:r w:rsidRPr="00B70578">
          <w:rPr>
            <w:b/>
            <w:bCs/>
            <w:sz w:val="22"/>
            <w:szCs w:val="22"/>
          </w:rPr>
          <w:t>Driver annotation</w:t>
        </w:r>
      </w:ins>
    </w:p>
    <w:p w14:paraId="00C17351" w14:textId="430DAA66" w:rsidR="00136985" w:rsidRPr="00EE3503" w:rsidRDefault="00E21296" w:rsidP="00136985">
      <w:pPr>
        <w:jc w:val="both"/>
        <w:rPr>
          <w:ins w:id="1062" w:author="Alexander Steemers" w:date="2025-06-27T16:00:00Z" w16du:dateUtc="2025-06-27T14:00:00Z"/>
          <w:color w:val="000000" w:themeColor="text1"/>
          <w:sz w:val="22"/>
          <w:szCs w:val="22"/>
        </w:rPr>
      </w:pPr>
      <w:ins w:id="1063" w:author="Alexander Steemers" w:date="2025-07-03T14:25:00Z" w16du:dateUtc="2025-07-03T12:25:00Z">
        <w:r w:rsidRPr="00E21296">
          <w:rPr>
            <w:color w:val="000000" w:themeColor="text1"/>
            <w:sz w:val="22"/>
            <w:szCs w:val="22"/>
          </w:rPr>
          <w:lastRenderedPageBreak/>
          <w:t xml:space="preserve">Single base substitution and indel driver events were extracted from the </w:t>
        </w:r>
      </w:ins>
      <w:proofErr w:type="spellStart"/>
      <w:ins w:id="1064" w:author="Alexander Steemers" w:date="2025-07-10T11:20:00Z" w16du:dateUtc="2025-07-10T09:20:00Z">
        <w:r w:rsidR="00535461">
          <w:rPr>
            <w:color w:val="000000" w:themeColor="text1"/>
            <w:sz w:val="22"/>
            <w:szCs w:val="22"/>
          </w:rPr>
          <w:t>HaplotypeCaller</w:t>
        </w:r>
        <w:proofErr w:type="spellEnd"/>
        <w:r w:rsidR="00535461">
          <w:rPr>
            <w:color w:val="000000" w:themeColor="text1"/>
            <w:sz w:val="22"/>
            <w:szCs w:val="22"/>
          </w:rPr>
          <w:t xml:space="preserve"> output</w:t>
        </w:r>
      </w:ins>
      <w:ins w:id="1065" w:author="Alexander Steemers" w:date="2025-07-03T14:25:00Z" w16du:dateUtc="2025-07-03T12:25:00Z">
        <w:r w:rsidRPr="00E21296">
          <w:rPr>
            <w:color w:val="000000" w:themeColor="text1"/>
            <w:sz w:val="22"/>
            <w:szCs w:val="22"/>
          </w:rPr>
          <w:t xml:space="preserve">. </w:t>
        </w:r>
      </w:ins>
      <w:ins w:id="1066" w:author="Alexander Steemers" w:date="2025-07-03T14:26:00Z" w16du:dateUtc="2025-07-03T12:26:00Z">
        <w:r>
          <w:rPr>
            <w:color w:val="000000" w:themeColor="text1"/>
            <w:sz w:val="22"/>
            <w:szCs w:val="22"/>
          </w:rPr>
          <w:t xml:space="preserve">Only mutations with </w:t>
        </w:r>
      </w:ins>
      <w:ins w:id="1067" w:author="Alexander Steemers" w:date="2025-07-01T13:49:00Z" w16du:dateUtc="2025-07-01T11:49:00Z">
        <w:r w:rsidR="00136985" w:rsidRPr="00B70578">
          <w:rPr>
            <w:color w:val="000000" w:themeColor="text1"/>
            <w:sz w:val="22"/>
            <w:szCs w:val="22"/>
          </w:rPr>
          <w:t xml:space="preserve">VEP-assigned impact of </w:t>
        </w:r>
      </w:ins>
      <w:ins w:id="1068" w:author="Alexander Steemers" w:date="2025-07-03T14:38:00Z" w16du:dateUtc="2025-07-03T12:38:00Z">
        <w:r w:rsidR="007D7D0B">
          <w:rPr>
            <w:color w:val="000000" w:themeColor="text1"/>
            <w:sz w:val="22"/>
            <w:szCs w:val="22"/>
          </w:rPr>
          <w:t>MODERATE</w:t>
        </w:r>
      </w:ins>
      <w:ins w:id="1069" w:author="Alexander Steemers" w:date="2025-07-03T14:24:00Z" w16du:dateUtc="2025-07-03T12:24:00Z">
        <w:r>
          <w:rPr>
            <w:color w:val="000000" w:themeColor="text1"/>
            <w:sz w:val="22"/>
            <w:szCs w:val="22"/>
          </w:rPr>
          <w:t>,</w:t>
        </w:r>
      </w:ins>
      <w:ins w:id="1070" w:author="Alexander Steemers" w:date="2025-07-01T13:49:00Z" w16du:dateUtc="2025-07-01T11:49:00Z">
        <w:r w:rsidR="00136985" w:rsidRPr="00B70578">
          <w:rPr>
            <w:color w:val="000000" w:themeColor="text1"/>
            <w:sz w:val="22"/>
            <w:szCs w:val="22"/>
          </w:rPr>
          <w:t xml:space="preserve"> </w:t>
        </w:r>
      </w:ins>
      <w:ins w:id="1071" w:author="Alexander Steemers" w:date="2025-07-03T14:38:00Z" w16du:dateUtc="2025-07-03T12:38:00Z">
        <w:r w:rsidR="007D7D0B">
          <w:rPr>
            <w:color w:val="000000" w:themeColor="text1"/>
            <w:sz w:val="22"/>
            <w:szCs w:val="22"/>
          </w:rPr>
          <w:t>HIGH</w:t>
        </w:r>
      </w:ins>
      <w:ins w:id="1072" w:author="Alexander Steemers" w:date="2025-07-01T13:49:00Z" w16du:dateUtc="2025-07-01T11:49:00Z">
        <w:r w:rsidR="00136985" w:rsidRPr="00B70578">
          <w:rPr>
            <w:color w:val="000000" w:themeColor="text1"/>
            <w:sz w:val="22"/>
            <w:szCs w:val="22"/>
          </w:rPr>
          <w:t xml:space="preserve">, </w:t>
        </w:r>
      </w:ins>
      <w:ins w:id="1073" w:author="Alexander Steemers" w:date="2025-07-03T14:24:00Z" w16du:dateUtc="2025-07-03T12:24:00Z">
        <w:r>
          <w:rPr>
            <w:color w:val="000000" w:themeColor="text1"/>
            <w:sz w:val="22"/>
            <w:szCs w:val="22"/>
          </w:rPr>
          <w:t xml:space="preserve">or </w:t>
        </w:r>
      </w:ins>
      <w:ins w:id="1074" w:author="Alexander Steemers" w:date="2025-07-03T14:38:00Z" w16du:dateUtc="2025-07-03T12:38:00Z">
        <w:r w:rsidR="007D7D0B">
          <w:rPr>
            <w:color w:val="000000" w:themeColor="text1"/>
            <w:sz w:val="22"/>
            <w:szCs w:val="22"/>
          </w:rPr>
          <w:t>Likely</w:t>
        </w:r>
      </w:ins>
      <w:ins w:id="1075" w:author="Alexander Steemers" w:date="2025-07-03T14:39:00Z" w16du:dateUtc="2025-07-03T12:39:00Z">
        <w:r w:rsidR="007D7D0B">
          <w:rPr>
            <w:color w:val="000000" w:themeColor="text1"/>
            <w:sz w:val="22"/>
            <w:szCs w:val="22"/>
          </w:rPr>
          <w:t xml:space="preserve"> </w:t>
        </w:r>
      </w:ins>
      <w:ins w:id="1076" w:author="Alexander Steemers" w:date="2025-07-03T14:38:00Z" w16du:dateUtc="2025-07-03T12:38:00Z">
        <w:r w:rsidR="007D7D0B">
          <w:rPr>
            <w:color w:val="000000" w:themeColor="text1"/>
            <w:sz w:val="22"/>
            <w:szCs w:val="22"/>
          </w:rPr>
          <w:t>pathogenic</w:t>
        </w:r>
      </w:ins>
      <w:ins w:id="1077" w:author="Alexander Steemers" w:date="2025-07-03T14:26:00Z" w16du:dateUtc="2025-07-03T12:26:00Z">
        <w:r>
          <w:rPr>
            <w:color w:val="000000" w:themeColor="text1"/>
            <w:sz w:val="22"/>
            <w:szCs w:val="22"/>
          </w:rPr>
          <w:t xml:space="preserve"> were considered</w:t>
        </w:r>
      </w:ins>
      <w:ins w:id="1078" w:author="Alexander Steemers" w:date="2025-07-01T13:49:00Z" w16du:dateUtc="2025-07-01T11:49:00Z">
        <w:r w:rsidR="00136985" w:rsidRPr="00B70578">
          <w:rPr>
            <w:color w:val="000000" w:themeColor="text1"/>
            <w:sz w:val="22"/>
            <w:szCs w:val="22"/>
          </w:rPr>
          <w:t xml:space="preserve"> </w:t>
        </w:r>
        <w:r w:rsidR="00136985" w:rsidRPr="00B70578">
          <w:rPr>
            <w:color w:val="FF0000"/>
            <w:sz w:val="22"/>
            <w:szCs w:val="22"/>
          </w:rPr>
          <w:t>(Supplementary Table X)</w:t>
        </w:r>
        <w:r w:rsidR="00136985" w:rsidRPr="00B70578">
          <w:rPr>
            <w:color w:val="000000" w:themeColor="text1"/>
            <w:sz w:val="22"/>
            <w:szCs w:val="22"/>
          </w:rPr>
          <w:t xml:space="preserve">. To focus on bona-fide Burkitt-lymphoma drivers, the variant list was filtered against a curated set of </w:t>
        </w:r>
        <w:r w:rsidR="00136985">
          <w:rPr>
            <w:color w:val="000000" w:themeColor="text1"/>
            <w:sz w:val="22"/>
            <w:szCs w:val="22"/>
          </w:rPr>
          <w:t xml:space="preserve">81 </w:t>
        </w:r>
        <w:r w:rsidR="00136985" w:rsidRPr="00B70578">
          <w:rPr>
            <w:color w:val="000000" w:themeColor="text1"/>
            <w:sz w:val="22"/>
            <w:szCs w:val="22"/>
          </w:rPr>
          <w:t xml:space="preserve">known Burkitt lymphoma driver genes, compiled from the </w:t>
        </w:r>
        <w:proofErr w:type="spellStart"/>
        <w:r w:rsidR="00136985" w:rsidRPr="00B70578">
          <w:rPr>
            <w:color w:val="000000" w:themeColor="text1"/>
            <w:sz w:val="22"/>
            <w:szCs w:val="22"/>
          </w:rPr>
          <w:t>IntOGen</w:t>
        </w:r>
        <w:proofErr w:type="spellEnd"/>
        <w:r w:rsidR="00136985" w:rsidRPr="00B70578">
          <w:rPr>
            <w:color w:val="000000" w:themeColor="text1"/>
            <w:sz w:val="22"/>
            <w:szCs w:val="22"/>
          </w:rPr>
          <w:t xml:space="preserve"> database and a large previously published WGS study of BL by </w:t>
        </w:r>
        <w:proofErr w:type="spellStart"/>
        <w:r w:rsidR="00136985" w:rsidRPr="00B70578">
          <w:rPr>
            <w:color w:val="000000" w:themeColor="text1"/>
            <w:sz w:val="22"/>
            <w:szCs w:val="22"/>
          </w:rPr>
          <w:t>Panea</w:t>
        </w:r>
        <w:proofErr w:type="spellEnd"/>
        <w:r w:rsidR="00136985" w:rsidRPr="00B70578">
          <w:rPr>
            <w:color w:val="000000" w:themeColor="text1"/>
            <w:sz w:val="22"/>
            <w:szCs w:val="22"/>
          </w:rPr>
          <w:t xml:space="preserve"> et al</w:t>
        </w:r>
      </w:ins>
      <w:customXmlInsRangeStart w:id="1079" w:author="Alexander Steemers" w:date="2025-07-01T13:49:00Z"/>
      <w:sdt>
        <w:sdtPr>
          <w:rPr>
            <w:color w:val="000000" w:themeColor="text1"/>
            <w:sz w:val="22"/>
            <w:szCs w:val="22"/>
          </w:rPr>
          <w:alias w:val="SmartCite Citation"/>
          <w:tag w:val="b34848c8-ba63-4a52-8b72-567a6ac06e67:8843f6b0-9d81-4917-97ee-cc2e8cf6675a+"/>
          <w:id w:val="1642857039"/>
          <w:placeholder>
            <w:docPart w:val="653EB028A2B72247AADD9076E60CF996"/>
          </w:placeholder>
        </w:sdtPr>
        <w:sdtContent>
          <w:customXmlInsRangeEnd w:id="1079"/>
          <w:ins w:id="1080" w:author="Alexander Steemers" w:date="2025-07-11T16:20:00Z" w16du:dateUtc="2025-07-11T14:20:00Z">
            <w:r w:rsidR="00777CC9" w:rsidRPr="00777CC9">
              <w:rPr>
                <w:rFonts w:ascii="Aptos" w:eastAsia="Times New Roman" w:hAnsi="Aptos"/>
                <w:sz w:val="22"/>
                <w:vertAlign w:val="superscript"/>
                <w:rPrChange w:id="1081" w:author="Alexander Steemers" w:date="2025-07-11T16:20:00Z" w16du:dateUtc="2025-07-11T14:20:00Z">
                  <w:rPr>
                    <w:rFonts w:eastAsia="Times New Roman"/>
                    <w:vertAlign w:val="superscript"/>
                  </w:rPr>
                </w:rPrChange>
              </w:rPr>
              <w:t>22</w:t>
            </w:r>
          </w:ins>
          <w:customXmlInsRangeStart w:id="1082" w:author="Alexander Steemers" w:date="2025-07-01T13:49:00Z"/>
        </w:sdtContent>
      </w:sdt>
      <w:customXmlInsRangeEnd w:id="1082"/>
      <w:ins w:id="1083" w:author="Alexander Steemers" w:date="2025-07-01T13:49:00Z" w16du:dateUtc="2025-07-01T11:49:00Z">
        <w:r w:rsidR="00136985" w:rsidRPr="00B70578">
          <w:rPr>
            <w:color w:val="000000" w:themeColor="text1"/>
            <w:sz w:val="22"/>
            <w:szCs w:val="22"/>
          </w:rPr>
          <w:t xml:space="preserve"> </w:t>
        </w:r>
        <w:r w:rsidR="00136985" w:rsidRPr="00B70578">
          <w:rPr>
            <w:color w:val="FF0000"/>
            <w:sz w:val="22"/>
            <w:szCs w:val="22"/>
          </w:rPr>
          <w:t>(Supplementary Table X)</w:t>
        </w:r>
        <w:r w:rsidR="00136985" w:rsidRPr="00B70578">
          <w:rPr>
            <w:color w:val="000000" w:themeColor="text1"/>
            <w:sz w:val="22"/>
            <w:szCs w:val="22"/>
          </w:rPr>
          <w:t>. Manual inspection in IGV (</w:t>
        </w:r>
        <w:r w:rsidR="00136985" w:rsidRPr="00B70578">
          <w:rPr>
            <w:sz w:val="22"/>
            <w:szCs w:val="22"/>
          </w:rPr>
          <w:t>v</w:t>
        </w:r>
      </w:ins>
      <w:ins w:id="1084" w:author="Alexander Steemers" w:date="2025-07-03T14:05:00Z" w16du:dateUtc="2025-07-03T12:05:00Z">
        <w:r w:rsidR="00E42BE3">
          <w:rPr>
            <w:sz w:val="22"/>
            <w:szCs w:val="22"/>
          </w:rPr>
          <w:t>.</w:t>
        </w:r>
      </w:ins>
      <w:ins w:id="1085" w:author="Alexander Steemers" w:date="2025-07-01T13:49:00Z" w16du:dateUtc="2025-07-01T11:49:00Z">
        <w:r w:rsidR="00136985" w:rsidRPr="00B70578">
          <w:rPr>
            <w:sz w:val="22"/>
            <w:szCs w:val="22"/>
          </w:rPr>
          <w:t xml:space="preserve">2.8.2) </w:t>
        </w:r>
        <w:r w:rsidR="00136985" w:rsidRPr="00B70578">
          <w:rPr>
            <w:color w:val="000000" w:themeColor="text1"/>
            <w:sz w:val="22"/>
            <w:szCs w:val="22"/>
          </w:rPr>
          <w:t xml:space="preserve">was performed to validate true somatic drivers and rescue any potential false negatives. The final, curated mutation matrices were visualized using </w:t>
        </w:r>
        <w:proofErr w:type="spellStart"/>
        <w:r w:rsidR="00136985" w:rsidRPr="00B70578">
          <w:rPr>
            <w:color w:val="000000" w:themeColor="text1"/>
            <w:sz w:val="22"/>
            <w:szCs w:val="22"/>
          </w:rPr>
          <w:t>oncoplots</w:t>
        </w:r>
        <w:proofErr w:type="spellEnd"/>
        <w:r w:rsidR="00136985" w:rsidRPr="00B70578">
          <w:rPr>
            <w:color w:val="000000" w:themeColor="text1"/>
            <w:sz w:val="22"/>
            <w:szCs w:val="22"/>
          </w:rPr>
          <w:t xml:space="preserve"> generated with the </w:t>
        </w:r>
        <w:proofErr w:type="spellStart"/>
        <w:r w:rsidR="00136985" w:rsidRPr="00B70578">
          <w:rPr>
            <w:color w:val="000000" w:themeColor="text1"/>
            <w:sz w:val="22"/>
            <w:szCs w:val="22"/>
          </w:rPr>
          <w:t>ComplexHeatmap</w:t>
        </w:r>
        <w:proofErr w:type="spellEnd"/>
        <w:r w:rsidR="00136985" w:rsidRPr="00B70578">
          <w:rPr>
            <w:color w:val="000000" w:themeColor="text1"/>
            <w:sz w:val="22"/>
            <w:szCs w:val="22"/>
          </w:rPr>
          <w:t xml:space="preserve"> package in R (v</w:t>
        </w:r>
      </w:ins>
      <w:ins w:id="1086" w:author="Alexander Steemers" w:date="2025-07-03T14:05:00Z" w16du:dateUtc="2025-07-03T12:05:00Z">
        <w:r w:rsidR="00E42BE3">
          <w:rPr>
            <w:color w:val="000000" w:themeColor="text1"/>
            <w:sz w:val="22"/>
            <w:szCs w:val="22"/>
          </w:rPr>
          <w:t>.</w:t>
        </w:r>
      </w:ins>
      <w:ins w:id="1087" w:author="Alexander Steemers" w:date="2025-07-01T13:49:00Z" w16du:dateUtc="2025-07-01T11:49:00Z">
        <w:r w:rsidR="00136985" w:rsidRPr="00B70578">
          <w:rPr>
            <w:color w:val="000000" w:themeColor="text1"/>
            <w:sz w:val="22"/>
            <w:szCs w:val="22"/>
          </w:rPr>
          <w:t>2.22.0)</w:t>
        </w:r>
      </w:ins>
      <w:customXmlInsRangeStart w:id="1088" w:author="Alexander Steemers" w:date="2025-07-01T13:49:00Z"/>
      <w:sdt>
        <w:sdtPr>
          <w:rPr>
            <w:color w:val="000000" w:themeColor="text1"/>
            <w:sz w:val="22"/>
            <w:szCs w:val="22"/>
          </w:rPr>
          <w:alias w:val="SmartCite Citation"/>
          <w:tag w:val="b34848c8-ba63-4a52-8b72-567a6ac06e67:84433d5a-8034-4160-a3e0-985ab9605523,b34848c8-ba63-4a52-8b72-567a6ac06e67:0be417ab-c930-434a-99bc-e3ea95275949+"/>
          <w:id w:val="-819188740"/>
          <w:placeholder>
            <w:docPart w:val="653EB028A2B72247AADD9076E60CF996"/>
          </w:placeholder>
        </w:sdtPr>
        <w:sdtContent>
          <w:customXmlInsRangeEnd w:id="1088"/>
          <w:ins w:id="1089" w:author="Alexander Steemers" w:date="2025-07-11T16:20:00Z" w16du:dateUtc="2025-07-11T14:20:00Z">
            <w:r w:rsidR="00777CC9" w:rsidRPr="00777CC9">
              <w:rPr>
                <w:rFonts w:ascii="Aptos" w:eastAsia="Times New Roman" w:hAnsi="Aptos"/>
                <w:sz w:val="22"/>
                <w:vertAlign w:val="superscript"/>
                <w:rPrChange w:id="1090" w:author="Alexander Steemers" w:date="2025-07-11T16:20:00Z" w16du:dateUtc="2025-07-11T14:20:00Z">
                  <w:rPr>
                    <w:rFonts w:eastAsia="Times New Roman"/>
                    <w:vertAlign w:val="superscript"/>
                  </w:rPr>
                </w:rPrChange>
              </w:rPr>
              <w:t>18,20</w:t>
            </w:r>
          </w:ins>
          <w:customXmlInsRangeStart w:id="1091" w:author="Alexander Steemers" w:date="2025-07-01T13:49:00Z"/>
        </w:sdtContent>
      </w:sdt>
      <w:customXmlInsRangeEnd w:id="1091"/>
      <w:ins w:id="1092" w:author="Alexander Steemers" w:date="2025-07-01T13:49:00Z" w16du:dateUtc="2025-07-01T11:49:00Z">
        <w:r w:rsidR="00136985" w:rsidRPr="00B70578">
          <w:rPr>
            <w:color w:val="000000" w:themeColor="text1"/>
            <w:sz w:val="22"/>
            <w:szCs w:val="22"/>
          </w:rPr>
          <w:t xml:space="preserve"> </w:t>
        </w:r>
        <w:r w:rsidR="00136985" w:rsidRPr="00B70578">
          <w:rPr>
            <w:color w:val="FF0000"/>
            <w:sz w:val="22"/>
            <w:szCs w:val="22"/>
          </w:rPr>
          <w:t>(Supplementary Fig</w:t>
        </w:r>
      </w:ins>
      <w:ins w:id="1093" w:author="Alexander Steemers" w:date="2025-07-03T13:20:00Z" w16du:dateUtc="2025-07-03T11:20:00Z">
        <w:r w:rsidR="00E75C36">
          <w:rPr>
            <w:color w:val="FF0000"/>
            <w:sz w:val="22"/>
            <w:szCs w:val="22"/>
          </w:rPr>
          <w:t>.</w:t>
        </w:r>
      </w:ins>
      <w:ins w:id="1094" w:author="Alexander Steemers" w:date="2025-07-01T13:49:00Z" w16du:dateUtc="2025-07-01T11:49:00Z">
        <w:r w:rsidR="00136985" w:rsidRPr="00B70578">
          <w:rPr>
            <w:color w:val="FF0000"/>
            <w:sz w:val="22"/>
            <w:szCs w:val="22"/>
          </w:rPr>
          <w:t xml:space="preserve"> X)</w:t>
        </w:r>
        <w:r w:rsidR="00136985" w:rsidRPr="00B70578">
          <w:rPr>
            <w:color w:val="000000" w:themeColor="text1"/>
            <w:sz w:val="22"/>
            <w:szCs w:val="22"/>
          </w:rPr>
          <w:t>.</w:t>
        </w:r>
        <w:r w:rsidR="00136985">
          <w:rPr>
            <w:color w:val="000000" w:themeColor="text1"/>
            <w:sz w:val="22"/>
            <w:szCs w:val="22"/>
          </w:rPr>
          <w:t xml:space="preserve"> </w:t>
        </w:r>
      </w:ins>
      <w:ins w:id="1095" w:author="Alexander Steemers" w:date="2025-07-03T14:30:00Z" w16du:dateUtc="2025-07-03T12:30:00Z">
        <w:r w:rsidR="00204BCB" w:rsidRPr="00204BCB">
          <w:rPr>
            <w:color w:val="000000" w:themeColor="text1"/>
            <w:sz w:val="22"/>
            <w:szCs w:val="22"/>
          </w:rPr>
          <w:t>Driver events (including</w:t>
        </w:r>
        <w:r w:rsidR="00204BCB">
          <w:rPr>
            <w:color w:val="000000" w:themeColor="text1"/>
            <w:sz w:val="22"/>
            <w:szCs w:val="22"/>
          </w:rPr>
          <w:t xml:space="preserve"> SBS,</w:t>
        </w:r>
      </w:ins>
      <w:ins w:id="1096" w:author="Alexander Steemers" w:date="2025-07-03T14:35:00Z" w16du:dateUtc="2025-07-03T12:35:00Z">
        <w:r w:rsidR="00204BCB">
          <w:rPr>
            <w:color w:val="000000" w:themeColor="text1"/>
            <w:sz w:val="22"/>
            <w:szCs w:val="22"/>
          </w:rPr>
          <w:t xml:space="preserve"> </w:t>
        </w:r>
      </w:ins>
      <w:ins w:id="1097" w:author="Alexander Steemers" w:date="2025-07-03T14:30:00Z" w16du:dateUtc="2025-07-03T12:30:00Z">
        <w:r w:rsidR="00204BCB">
          <w:rPr>
            <w:color w:val="000000" w:themeColor="text1"/>
            <w:sz w:val="22"/>
            <w:szCs w:val="22"/>
          </w:rPr>
          <w:t xml:space="preserve">Indels, </w:t>
        </w:r>
        <w:r w:rsidR="00204BCB" w:rsidRPr="00204BCB">
          <w:rPr>
            <w:color w:val="000000" w:themeColor="text1"/>
            <w:sz w:val="22"/>
            <w:szCs w:val="22"/>
          </w:rPr>
          <w:t>SVs and CNVs) were manually added to the phylogenetic tree branches.</w:t>
        </w:r>
      </w:ins>
      <w:ins w:id="1098" w:author="Alexander Steemers" w:date="2025-07-03T14:36:00Z" w16du:dateUtc="2025-07-03T12:36:00Z">
        <w:r w:rsidR="00204BCB">
          <w:rPr>
            <w:color w:val="000000" w:themeColor="text1"/>
            <w:sz w:val="22"/>
            <w:szCs w:val="22"/>
          </w:rPr>
          <w:t xml:space="preserve"> If</w:t>
        </w:r>
      </w:ins>
      <w:ins w:id="1099" w:author="Alexander Steemers" w:date="2025-07-01T14:41:00Z" w16du:dateUtc="2025-07-01T12:41:00Z">
        <w:r w:rsidR="006F5D17" w:rsidRPr="006F5D17">
          <w:rPr>
            <w:color w:val="000000" w:themeColor="text1"/>
            <w:sz w:val="22"/>
            <w:szCs w:val="22"/>
          </w:rPr>
          <w:t xml:space="preserve"> </w:t>
        </w:r>
      </w:ins>
      <w:ins w:id="1100" w:author="Alexander Steemers" w:date="2025-07-01T14:45:00Z" w16du:dateUtc="2025-07-01T12:45:00Z">
        <w:r w:rsidR="006F5D17">
          <w:rPr>
            <w:color w:val="000000" w:themeColor="text1"/>
            <w:sz w:val="22"/>
            <w:szCs w:val="22"/>
          </w:rPr>
          <w:t>a</w:t>
        </w:r>
      </w:ins>
      <w:ins w:id="1101" w:author="Alexander Steemers" w:date="2025-07-01T14:41:00Z" w16du:dateUtc="2025-07-01T12:41:00Z">
        <w:r w:rsidR="006F5D17" w:rsidRPr="006F5D17">
          <w:rPr>
            <w:color w:val="000000" w:themeColor="text1"/>
            <w:sz w:val="22"/>
            <w:szCs w:val="22"/>
          </w:rPr>
          <w:t xml:space="preserve"> driver </w:t>
        </w:r>
      </w:ins>
      <w:ins w:id="1102" w:author="Alexander Steemers" w:date="2025-07-01T14:45:00Z" w16du:dateUtc="2025-07-01T12:45:00Z">
        <w:r w:rsidR="006F5D17">
          <w:rPr>
            <w:color w:val="000000" w:themeColor="text1"/>
            <w:sz w:val="22"/>
            <w:szCs w:val="22"/>
          </w:rPr>
          <w:t xml:space="preserve">mutation </w:t>
        </w:r>
      </w:ins>
      <w:ins w:id="1103" w:author="Alexander Steemers" w:date="2025-07-01T14:41:00Z" w16du:dateUtc="2025-07-01T12:41:00Z">
        <w:r w:rsidR="006F5D17" w:rsidRPr="006F5D17">
          <w:rPr>
            <w:color w:val="000000" w:themeColor="text1"/>
            <w:sz w:val="22"/>
            <w:szCs w:val="22"/>
          </w:rPr>
          <w:t xml:space="preserve">was </w:t>
        </w:r>
      </w:ins>
      <w:ins w:id="1104" w:author="Alexander Steemers" w:date="2025-07-01T14:45:00Z" w16du:dateUtc="2025-07-01T12:45:00Z">
        <w:r w:rsidR="006F5D17">
          <w:rPr>
            <w:color w:val="000000" w:themeColor="text1"/>
            <w:sz w:val="22"/>
            <w:szCs w:val="22"/>
          </w:rPr>
          <w:t xml:space="preserve">not </w:t>
        </w:r>
      </w:ins>
      <w:ins w:id="1105" w:author="Alexander Steemers" w:date="2025-07-01T14:41:00Z" w16du:dateUtc="2025-07-01T12:41:00Z">
        <w:r w:rsidR="006F5D17" w:rsidRPr="006F5D17">
          <w:rPr>
            <w:color w:val="000000" w:themeColor="text1"/>
            <w:sz w:val="22"/>
            <w:szCs w:val="22"/>
          </w:rPr>
          <w:t>detected in a tumour cell</w:t>
        </w:r>
      </w:ins>
      <w:ins w:id="1106" w:author="Alexander Steemers" w:date="2025-07-01T14:43:00Z" w16du:dateUtc="2025-07-01T12:43:00Z">
        <w:r w:rsidR="006F5D17">
          <w:rPr>
            <w:color w:val="000000" w:themeColor="text1"/>
            <w:sz w:val="22"/>
            <w:szCs w:val="22"/>
          </w:rPr>
          <w:t>(s)</w:t>
        </w:r>
      </w:ins>
      <w:ins w:id="1107" w:author="Alexander Steemers" w:date="2025-07-01T14:41:00Z" w16du:dateUtc="2025-07-01T12:41:00Z">
        <w:r w:rsidR="006F5D17" w:rsidRPr="006F5D17">
          <w:rPr>
            <w:color w:val="000000" w:themeColor="text1"/>
            <w:sz w:val="22"/>
            <w:szCs w:val="22"/>
          </w:rPr>
          <w:t>, we followed Occam’s razor and attributed the absence to technical limitations</w:t>
        </w:r>
        <w:r w:rsidR="006F5D17">
          <w:rPr>
            <w:color w:val="000000" w:themeColor="text1"/>
            <w:sz w:val="22"/>
            <w:szCs w:val="22"/>
          </w:rPr>
          <w:t xml:space="preserve"> - </w:t>
        </w:r>
        <w:r w:rsidR="006F5D17" w:rsidRPr="006F5D17">
          <w:rPr>
            <w:color w:val="000000" w:themeColor="text1"/>
            <w:sz w:val="22"/>
            <w:szCs w:val="22"/>
          </w:rPr>
          <w:t>low coverage or allelic dropout</w:t>
        </w:r>
        <w:r w:rsidR="006F5D17">
          <w:rPr>
            <w:color w:val="000000" w:themeColor="text1"/>
            <w:sz w:val="22"/>
            <w:szCs w:val="22"/>
          </w:rPr>
          <w:t xml:space="preserve"> </w:t>
        </w:r>
      </w:ins>
      <w:ins w:id="1108" w:author="Alexander Steemers" w:date="2025-07-01T14:47:00Z" w16du:dateUtc="2025-07-01T12:47:00Z">
        <w:r w:rsidR="00352A47">
          <w:rPr>
            <w:color w:val="000000" w:themeColor="text1"/>
            <w:sz w:val="22"/>
            <w:szCs w:val="22"/>
          </w:rPr>
          <w:t>–</w:t>
        </w:r>
      </w:ins>
      <w:ins w:id="1109" w:author="Alexander Steemers" w:date="2025-07-01T14:41:00Z" w16du:dateUtc="2025-07-01T12:41:00Z">
        <w:r w:rsidR="006F5D17">
          <w:rPr>
            <w:color w:val="000000" w:themeColor="text1"/>
            <w:sz w:val="22"/>
            <w:szCs w:val="22"/>
          </w:rPr>
          <w:t xml:space="preserve"> </w:t>
        </w:r>
      </w:ins>
      <w:ins w:id="1110" w:author="Alexander Steemers" w:date="2025-07-01T14:47:00Z" w16du:dateUtc="2025-07-01T12:47:00Z">
        <w:r w:rsidR="00352A47">
          <w:rPr>
            <w:color w:val="000000" w:themeColor="text1"/>
            <w:sz w:val="22"/>
            <w:szCs w:val="22"/>
          </w:rPr>
          <w:t xml:space="preserve">choosing the most </w:t>
        </w:r>
      </w:ins>
      <w:ins w:id="1111" w:author="Alexander Steemers" w:date="2025-07-01T14:42:00Z" w16du:dateUtc="2025-07-01T12:42:00Z">
        <w:r w:rsidR="006F5D17" w:rsidRPr="006F5D17">
          <w:rPr>
            <w:color w:val="000000" w:themeColor="text1"/>
            <w:sz w:val="22"/>
            <w:szCs w:val="22"/>
          </w:rPr>
          <w:t>parsimonious</w:t>
        </w:r>
      </w:ins>
      <w:ins w:id="1112" w:author="Alexander Steemers" w:date="2025-07-01T14:47:00Z" w16du:dateUtc="2025-07-01T12:47:00Z">
        <w:r w:rsidR="00352A47">
          <w:rPr>
            <w:color w:val="000000" w:themeColor="text1"/>
            <w:sz w:val="22"/>
            <w:szCs w:val="22"/>
          </w:rPr>
          <w:t xml:space="preserve"> explanation</w:t>
        </w:r>
      </w:ins>
      <w:ins w:id="1113" w:author="Alexander Steemers" w:date="2025-07-03T14:37:00Z" w16du:dateUtc="2025-07-03T12:37:00Z">
        <w:r w:rsidR="000072E4">
          <w:rPr>
            <w:color w:val="000000" w:themeColor="text1"/>
            <w:sz w:val="22"/>
            <w:szCs w:val="22"/>
          </w:rPr>
          <w:t xml:space="preserve"> based on the phylogenetic tree reconstruction</w:t>
        </w:r>
      </w:ins>
      <w:ins w:id="1114" w:author="Alexander Steemers" w:date="2025-07-01T14:41:00Z" w16du:dateUtc="2025-07-01T12:41:00Z">
        <w:r w:rsidR="006F5D17" w:rsidRPr="006F5D17">
          <w:rPr>
            <w:color w:val="000000" w:themeColor="text1"/>
            <w:sz w:val="22"/>
            <w:szCs w:val="22"/>
          </w:rPr>
          <w:t>.</w:t>
        </w:r>
      </w:ins>
      <w:ins w:id="1115" w:author="Alexander Steemers" w:date="2025-07-01T14:42:00Z" w16du:dateUtc="2025-07-01T12:42:00Z">
        <w:r w:rsidR="006F5D17">
          <w:rPr>
            <w:color w:val="000000" w:themeColor="text1"/>
            <w:sz w:val="22"/>
            <w:szCs w:val="22"/>
          </w:rPr>
          <w:t xml:space="preserve"> In t</w:t>
        </w:r>
      </w:ins>
      <w:ins w:id="1116" w:author="Alexander Steemers" w:date="2025-07-01T14:02:00Z" w16du:dateUtc="2025-07-01T12:02:00Z">
        <w:r w:rsidR="00F57FD9" w:rsidRPr="00F57FD9">
          <w:rPr>
            <w:color w:val="000000" w:themeColor="text1"/>
            <w:sz w:val="22"/>
            <w:szCs w:val="22"/>
          </w:rPr>
          <w:t xml:space="preserve">he phylogenetic trees, only driver mutations </w:t>
        </w:r>
        <w:r w:rsidR="00F57FD9">
          <w:rPr>
            <w:color w:val="000000" w:themeColor="text1"/>
            <w:sz w:val="22"/>
            <w:szCs w:val="22"/>
          </w:rPr>
          <w:t xml:space="preserve">which were </w:t>
        </w:r>
        <w:r w:rsidR="00F57FD9" w:rsidRPr="00F57FD9">
          <w:rPr>
            <w:color w:val="000000" w:themeColor="text1"/>
            <w:sz w:val="22"/>
            <w:szCs w:val="22"/>
          </w:rPr>
          <w:t xml:space="preserve">absent from the </w:t>
        </w:r>
        <w:r w:rsidR="00F57FD9">
          <w:rPr>
            <w:color w:val="000000" w:themeColor="text1"/>
            <w:sz w:val="22"/>
            <w:szCs w:val="22"/>
          </w:rPr>
          <w:t>patient-</w:t>
        </w:r>
        <w:r w:rsidR="00F57FD9" w:rsidRPr="00F57FD9">
          <w:rPr>
            <w:color w:val="000000" w:themeColor="text1"/>
            <w:sz w:val="22"/>
            <w:szCs w:val="22"/>
          </w:rPr>
          <w:t>matched normal B</w:t>
        </w:r>
        <w:r w:rsidR="00F57FD9">
          <w:rPr>
            <w:color w:val="000000" w:themeColor="text1"/>
            <w:sz w:val="22"/>
            <w:szCs w:val="22"/>
          </w:rPr>
          <w:t>-</w:t>
        </w:r>
        <w:r w:rsidR="00F57FD9" w:rsidRPr="00F57FD9">
          <w:rPr>
            <w:color w:val="000000" w:themeColor="text1"/>
            <w:sz w:val="22"/>
            <w:szCs w:val="22"/>
          </w:rPr>
          <w:t>cells were</w:t>
        </w:r>
        <w:r w:rsidR="00F57FD9">
          <w:rPr>
            <w:color w:val="000000" w:themeColor="text1"/>
            <w:sz w:val="22"/>
            <w:szCs w:val="22"/>
          </w:rPr>
          <w:t xml:space="preserve"> included and highlighted in colour</w:t>
        </w:r>
      </w:ins>
      <w:ins w:id="1117" w:author="Alexander Steemers" w:date="2025-07-01T13:49:00Z" w16du:dateUtc="2025-07-01T11:49:00Z">
        <w:r w:rsidR="00136985" w:rsidRPr="00465948">
          <w:rPr>
            <w:color w:val="000000" w:themeColor="text1"/>
            <w:sz w:val="22"/>
            <w:szCs w:val="22"/>
          </w:rPr>
          <w:t>.</w:t>
        </w:r>
      </w:ins>
      <w:ins w:id="1118" w:author="Alexander Steemers" w:date="2025-07-01T13:53:00Z" w16du:dateUtc="2025-07-01T11:53:00Z">
        <w:r w:rsidR="00F57FD9">
          <w:rPr>
            <w:color w:val="000000" w:themeColor="text1"/>
            <w:sz w:val="22"/>
            <w:szCs w:val="22"/>
          </w:rPr>
          <w:t xml:space="preserve"> </w:t>
        </w:r>
      </w:ins>
    </w:p>
    <w:p w14:paraId="3CAAC1DE" w14:textId="38B7B426" w:rsidR="00567E22" w:rsidRPr="00567E22" w:rsidDel="00C3188F" w:rsidRDefault="00567E22">
      <w:pPr>
        <w:pStyle w:val="ListParagraph"/>
        <w:numPr>
          <w:ilvl w:val="0"/>
          <w:numId w:val="9"/>
        </w:numPr>
        <w:jc w:val="both"/>
        <w:rPr>
          <w:del w:id="1119" w:author="Alexander Steemers" w:date="2025-07-11T11:26:00Z" w16du:dateUtc="2025-07-11T09:26:00Z"/>
          <w:color w:val="000000" w:themeColor="text1"/>
          <w:sz w:val="22"/>
          <w:szCs w:val="22"/>
          <w:rPrChange w:id="1120" w:author="Alexander Steemers" w:date="2025-07-08T14:49:00Z" w16du:dateUtc="2025-07-08T12:49:00Z">
            <w:rPr>
              <w:del w:id="1121" w:author="Alexander Steemers" w:date="2025-07-11T11:26:00Z" w16du:dateUtc="2025-07-11T09:26:00Z"/>
              <w:sz w:val="22"/>
              <w:szCs w:val="22"/>
              <w:lang w:val="en-US"/>
            </w:rPr>
          </w:rPrChange>
        </w:rPr>
        <w:pPrChange w:id="1122" w:author="Alexander Steemers" w:date="2025-07-08T14:44:00Z" w16du:dateUtc="2025-07-08T12:44:00Z">
          <w:pPr>
            <w:jc w:val="both"/>
          </w:pPr>
        </w:pPrChange>
      </w:pPr>
    </w:p>
    <w:p w14:paraId="1934DBEF" w14:textId="79B9C912" w:rsidR="00C16829" w:rsidRPr="00EE3503" w:rsidDel="00C3188F" w:rsidRDefault="00C16829" w:rsidP="00C16829">
      <w:pPr>
        <w:jc w:val="both"/>
        <w:rPr>
          <w:del w:id="1123" w:author="Alexander Steemers" w:date="2025-07-11T11:26:00Z" w16du:dateUtc="2025-07-11T09:26:00Z"/>
          <w:b/>
          <w:bCs/>
          <w:sz w:val="22"/>
          <w:szCs w:val="22"/>
          <w:rPrChange w:id="1124" w:author="Alexander Steemers" w:date="2025-06-30T17:34:00Z" w16du:dateUtc="2025-06-30T15:34:00Z">
            <w:rPr>
              <w:del w:id="1125" w:author="Alexander Steemers" w:date="2025-07-11T11:26:00Z" w16du:dateUtc="2025-07-11T09:26:00Z"/>
              <w:b/>
              <w:bCs/>
              <w:sz w:val="22"/>
              <w:szCs w:val="22"/>
              <w:lang w:val="en-US"/>
            </w:rPr>
          </w:rPrChange>
        </w:rPr>
      </w:pPr>
      <w:del w:id="1126" w:author="Alexander Steemers" w:date="2025-07-11T11:26:00Z" w16du:dateUtc="2025-07-11T09:26:00Z">
        <w:r w:rsidRPr="00EE3503" w:rsidDel="00C3188F">
          <w:rPr>
            <w:b/>
            <w:bCs/>
            <w:sz w:val="22"/>
            <w:szCs w:val="22"/>
            <w:rPrChange w:id="1127" w:author="Alexander Steemers" w:date="2025-06-30T17:34:00Z" w16du:dateUtc="2025-06-30T15:34:00Z">
              <w:rPr>
                <w:b/>
                <w:bCs/>
                <w:sz w:val="22"/>
                <w:szCs w:val="22"/>
                <w:lang w:val="en-US"/>
              </w:rPr>
            </w:rPrChange>
          </w:rPr>
          <w:delText>Per sample MYC::IGH mutation status</w:delText>
        </w:r>
      </w:del>
    </w:p>
    <w:p w14:paraId="496A5398" w14:textId="485866B7" w:rsidR="00EE3503" w:rsidRPr="00EE3503" w:rsidDel="00EE3503" w:rsidRDefault="003567F4" w:rsidP="004E3F21">
      <w:pPr>
        <w:jc w:val="both"/>
        <w:rPr>
          <w:del w:id="1128" w:author="Alexander Steemers" w:date="2025-06-30T17:35:00Z" w16du:dateUtc="2025-06-30T15:35:00Z"/>
          <w:color w:val="000000" w:themeColor="text1"/>
          <w:sz w:val="22"/>
          <w:szCs w:val="22"/>
          <w:rPrChange w:id="1129" w:author="Alexander Steemers" w:date="2025-06-30T17:35:00Z" w16du:dateUtc="2025-06-30T15:35:00Z">
            <w:rPr>
              <w:del w:id="1130" w:author="Alexander Steemers" w:date="2025-06-30T17:35:00Z" w16du:dateUtc="2025-06-30T15:35:00Z"/>
            </w:rPr>
          </w:rPrChange>
        </w:rPr>
      </w:pPr>
      <w:del w:id="1131" w:author="Alexander Steemers" w:date="2025-06-30T17:35:00Z" w16du:dateUtc="2025-06-30T15:35:00Z">
        <w:r w:rsidRPr="00EE3503" w:rsidDel="00EE3503">
          <w:rPr>
            <w:color w:val="000000" w:themeColor="text1"/>
            <w:sz w:val="22"/>
            <w:szCs w:val="22"/>
            <w:rPrChange w:id="1132" w:author="Alexander Steemers" w:date="2025-06-30T17:35:00Z" w16du:dateUtc="2025-06-30T15:35:00Z">
              <w:rPr>
                <w:sz w:val="22"/>
                <w:szCs w:val="22"/>
                <w:lang w:val="en-US"/>
              </w:rPr>
            </w:rPrChange>
          </w:rPr>
          <w:delText xml:space="preserve">The translocation of the </w:delText>
        </w:r>
        <w:r w:rsidRPr="00EE3503" w:rsidDel="00EE3503">
          <w:rPr>
            <w:color w:val="000000" w:themeColor="text1"/>
            <w:sz w:val="22"/>
            <w:szCs w:val="22"/>
            <w:rPrChange w:id="1133" w:author="Alexander Steemers" w:date="2025-06-30T17:35:00Z" w16du:dateUtc="2025-06-30T15:35:00Z">
              <w:rPr>
                <w:i/>
                <w:iCs/>
                <w:sz w:val="22"/>
                <w:szCs w:val="22"/>
                <w:lang w:val="en-US"/>
              </w:rPr>
            </w:rPrChange>
          </w:rPr>
          <w:delText>MYC</w:delText>
        </w:r>
        <w:r w:rsidRPr="00EE3503" w:rsidDel="00EE3503">
          <w:rPr>
            <w:color w:val="000000" w:themeColor="text1"/>
            <w:sz w:val="22"/>
            <w:szCs w:val="22"/>
            <w:rPrChange w:id="1134" w:author="Alexander Steemers" w:date="2025-06-30T17:35:00Z" w16du:dateUtc="2025-06-30T15:35:00Z">
              <w:rPr>
                <w:sz w:val="22"/>
                <w:szCs w:val="22"/>
                <w:lang w:val="en-US"/>
              </w:rPr>
            </w:rPrChange>
          </w:rPr>
          <w:delText xml:space="preserve"> oncogene to the IgH immunoglobulin locus was manually investigated in IGV (v2.8.2)</w:delText>
        </w:r>
      </w:del>
      <w:customXmlDelRangeStart w:id="1135" w:author="Alexander Steemers" w:date="2025-06-30T17:35:00Z"/>
      <w:sdt>
        <w:sdtPr>
          <w:rPr>
            <w:color w:val="000000" w:themeColor="text1"/>
            <w:sz w:val="22"/>
            <w:szCs w:val="22"/>
          </w:rPr>
          <w:alias w:val="SmartCite Citation"/>
          <w:tag w:val="b34848c8-ba63-4a52-8b72-567a6ac06e67:0be417ab-c930-434a-99bc-e3ea95275949+"/>
          <w:id w:val="520983072"/>
          <w:placeholder>
            <w:docPart w:val="DefaultPlaceholder_-1854013440"/>
          </w:placeholder>
        </w:sdtPr>
        <w:sdtContent>
          <w:customXmlDelRangeEnd w:id="1135"/>
          <w:del w:id="1136" w:author="Alexander Steemers" w:date="2025-06-30T17:12:00Z" w16du:dateUtc="2025-06-30T15:12:00Z">
            <w:r w:rsidR="00151C46" w:rsidRPr="00EE3503" w:rsidDel="00F916AA">
              <w:rPr>
                <w:color w:val="000000" w:themeColor="text1"/>
                <w:sz w:val="22"/>
                <w:szCs w:val="22"/>
                <w:rPrChange w:id="1137" w:author="Alexander Steemers" w:date="2025-06-30T17:35:00Z" w16du:dateUtc="2025-06-30T15:35:00Z">
                  <w:rPr>
                    <w:rFonts w:ascii="Aptos" w:eastAsia="Times New Roman" w:hAnsi="Aptos"/>
                    <w:sz w:val="22"/>
                    <w:vertAlign w:val="superscript"/>
                  </w:rPr>
                </w:rPrChange>
              </w:rPr>
              <w:delText>3</w:delText>
            </w:r>
          </w:del>
          <w:customXmlDelRangeStart w:id="1138" w:author="Alexander Steemers" w:date="2025-06-30T17:35:00Z"/>
        </w:sdtContent>
      </w:sdt>
      <w:customXmlDelRangeEnd w:id="1138"/>
      <w:del w:id="1139" w:author="Alexander Steemers" w:date="2025-06-30T17:35:00Z" w16du:dateUtc="2025-06-30T15:35:00Z">
        <w:r w:rsidRPr="00EE3503" w:rsidDel="00EE3503">
          <w:rPr>
            <w:color w:val="000000" w:themeColor="text1"/>
            <w:sz w:val="22"/>
            <w:szCs w:val="22"/>
            <w:rPrChange w:id="1140" w:author="Alexander Steemers" w:date="2025-06-30T17:35:00Z" w16du:dateUtc="2025-06-30T15:35:00Z">
              <w:rPr>
                <w:sz w:val="22"/>
                <w:szCs w:val="22"/>
                <w:lang w:val="en-US"/>
              </w:rPr>
            </w:rPrChange>
          </w:rPr>
          <w:delText>. Samples with at least one set of paired-end reads spanning the breakpoint region were considered positive for the translocation</w:delText>
        </w:r>
        <w:r w:rsidR="009E6CF1" w:rsidRPr="00EE3503" w:rsidDel="00EE3503">
          <w:rPr>
            <w:color w:val="000000" w:themeColor="text1"/>
            <w:sz w:val="22"/>
            <w:szCs w:val="22"/>
            <w:rPrChange w:id="1141" w:author="Alexander Steemers" w:date="2025-06-30T17:35:00Z" w16du:dateUtc="2025-06-30T15:35:00Z">
              <w:rPr>
                <w:sz w:val="22"/>
                <w:szCs w:val="22"/>
                <w:lang w:val="en-US"/>
              </w:rPr>
            </w:rPrChange>
          </w:rPr>
          <w:delText xml:space="preserve"> </w:delText>
        </w:r>
        <w:r w:rsidR="00E52B3F" w:rsidRPr="00EE3503" w:rsidDel="00EE3503">
          <w:rPr>
            <w:color w:val="000000" w:themeColor="text1"/>
            <w:sz w:val="22"/>
            <w:szCs w:val="22"/>
            <w:rPrChange w:id="1142" w:author="Alexander Steemers" w:date="2025-06-30T17:35:00Z" w16du:dateUtc="2025-06-30T15:35:00Z">
              <w:rPr>
                <w:color w:val="EE0000"/>
                <w:sz w:val="22"/>
                <w:szCs w:val="22"/>
                <w:lang w:val="en-US"/>
              </w:rPr>
            </w:rPrChange>
          </w:rPr>
          <w:delText>(Supplementary Fig. X)</w:delText>
        </w:r>
        <w:r w:rsidR="00291FF0" w:rsidRPr="00EE3503" w:rsidDel="00EE3503">
          <w:rPr>
            <w:color w:val="000000" w:themeColor="text1"/>
            <w:sz w:val="22"/>
            <w:szCs w:val="22"/>
            <w:rPrChange w:id="1143" w:author="Alexander Steemers" w:date="2025-06-30T17:35:00Z" w16du:dateUtc="2025-06-30T15:35:00Z">
              <w:rPr>
                <w:color w:val="EE0000"/>
                <w:sz w:val="22"/>
                <w:szCs w:val="22"/>
                <w:lang w:val="en-US"/>
              </w:rPr>
            </w:rPrChange>
          </w:rPr>
          <w:delText>.</w:delText>
        </w:r>
      </w:del>
    </w:p>
    <w:p w14:paraId="54AE1D8B" w14:textId="37F81699" w:rsidR="00210DF9" w:rsidRPr="00EE3503" w:rsidDel="00C3188F" w:rsidRDefault="00210DF9" w:rsidP="004E3F21">
      <w:pPr>
        <w:jc w:val="both"/>
        <w:rPr>
          <w:del w:id="1144" w:author="Alexander Steemers" w:date="2025-07-11T11:26:00Z" w16du:dateUtc="2025-07-11T09:26:00Z"/>
          <w:b/>
          <w:bCs/>
          <w:sz w:val="22"/>
          <w:szCs w:val="22"/>
          <w:rPrChange w:id="1145" w:author="Alexander Steemers" w:date="2025-06-30T17:34:00Z" w16du:dateUtc="2025-06-30T15:34:00Z">
            <w:rPr>
              <w:del w:id="1146" w:author="Alexander Steemers" w:date="2025-07-11T11:26:00Z" w16du:dateUtc="2025-07-11T09:26:00Z"/>
              <w:b/>
              <w:bCs/>
              <w:sz w:val="22"/>
              <w:szCs w:val="22"/>
              <w:lang w:val="en-US"/>
            </w:rPr>
          </w:rPrChange>
        </w:rPr>
      </w:pPr>
      <w:del w:id="1147" w:author="Alexander Steemers" w:date="2025-07-11T11:26:00Z" w16du:dateUtc="2025-07-11T09:26:00Z">
        <w:r w:rsidRPr="00EE3503" w:rsidDel="00C3188F">
          <w:rPr>
            <w:b/>
            <w:bCs/>
            <w:sz w:val="22"/>
            <w:szCs w:val="22"/>
            <w:rPrChange w:id="1148" w:author="Alexander Steemers" w:date="2025-06-30T17:34:00Z" w16du:dateUtc="2025-06-30T15:34:00Z">
              <w:rPr>
                <w:b/>
                <w:bCs/>
                <w:sz w:val="22"/>
                <w:szCs w:val="22"/>
                <w:lang w:val="en-US"/>
              </w:rPr>
            </w:rPrChange>
          </w:rPr>
          <w:delText>B</w:delText>
        </w:r>
        <w:r w:rsidR="001629FC" w:rsidRPr="00EE3503" w:rsidDel="00C3188F">
          <w:rPr>
            <w:b/>
            <w:bCs/>
            <w:sz w:val="22"/>
            <w:szCs w:val="22"/>
            <w:rPrChange w:id="1149" w:author="Alexander Steemers" w:date="2025-06-30T17:34:00Z" w16du:dateUtc="2025-06-30T15:34:00Z">
              <w:rPr>
                <w:b/>
                <w:bCs/>
                <w:sz w:val="22"/>
                <w:szCs w:val="22"/>
                <w:lang w:val="en-US"/>
              </w:rPr>
            </w:rPrChange>
          </w:rPr>
          <w:delText>-</w:delText>
        </w:r>
        <w:r w:rsidRPr="00EE3503" w:rsidDel="00C3188F">
          <w:rPr>
            <w:b/>
            <w:bCs/>
            <w:sz w:val="22"/>
            <w:szCs w:val="22"/>
            <w:rPrChange w:id="1150" w:author="Alexander Steemers" w:date="2025-06-30T17:34:00Z" w16du:dateUtc="2025-06-30T15:34:00Z">
              <w:rPr>
                <w:b/>
                <w:bCs/>
                <w:sz w:val="22"/>
                <w:szCs w:val="22"/>
                <w:lang w:val="en-US"/>
              </w:rPr>
            </w:rPrChange>
          </w:rPr>
          <w:delText xml:space="preserve">cell receptor repertoire </w:delText>
        </w:r>
      </w:del>
      <w:del w:id="1151" w:author="Alexander Steemers" w:date="2025-07-08T14:39:00Z" w16du:dateUtc="2025-07-08T12:39:00Z">
        <w:r w:rsidRPr="00EE3503" w:rsidDel="0088231C">
          <w:rPr>
            <w:b/>
            <w:bCs/>
            <w:sz w:val="22"/>
            <w:szCs w:val="22"/>
            <w:rPrChange w:id="1152" w:author="Alexander Steemers" w:date="2025-06-30T17:34:00Z" w16du:dateUtc="2025-06-30T15:34:00Z">
              <w:rPr>
                <w:b/>
                <w:bCs/>
                <w:sz w:val="22"/>
                <w:szCs w:val="22"/>
                <w:lang w:val="en-US"/>
              </w:rPr>
            </w:rPrChange>
          </w:rPr>
          <w:delText>analysis</w:delText>
        </w:r>
      </w:del>
    </w:p>
    <w:p w14:paraId="7E240163" w14:textId="203C5871" w:rsidR="00F77A0F" w:rsidRPr="00EE3503" w:rsidDel="003E43BF" w:rsidRDefault="00F77A0F" w:rsidP="00F77A0F">
      <w:pPr>
        <w:jc w:val="both"/>
        <w:rPr>
          <w:del w:id="1153" w:author="Alexander Steemers" w:date="2025-06-28T14:58:00Z" w16du:dateUtc="2025-06-28T12:58:00Z"/>
          <w:color w:val="000000" w:themeColor="text1"/>
          <w:sz w:val="22"/>
          <w:szCs w:val="22"/>
          <w:rPrChange w:id="1154" w:author="Alexander Steemers" w:date="2025-06-30T17:34:00Z" w16du:dateUtc="2025-06-30T15:34:00Z">
            <w:rPr>
              <w:del w:id="1155" w:author="Alexander Steemers" w:date="2025-06-28T14:58:00Z" w16du:dateUtc="2025-06-28T12:58:00Z"/>
              <w:color w:val="000000" w:themeColor="text1"/>
              <w:sz w:val="22"/>
              <w:szCs w:val="22"/>
              <w:lang w:val="en-US"/>
            </w:rPr>
          </w:rPrChange>
        </w:rPr>
      </w:pPr>
      <w:del w:id="1156" w:author="Alexander Steemers" w:date="2025-07-11T11:26:00Z" w16du:dateUtc="2025-07-11T09:26:00Z">
        <w:r w:rsidRPr="00EE3503" w:rsidDel="00C3188F">
          <w:rPr>
            <w:color w:val="000000" w:themeColor="text1"/>
            <w:sz w:val="22"/>
            <w:szCs w:val="22"/>
            <w:rPrChange w:id="1157" w:author="Alexander Steemers" w:date="2025-06-30T17:34:00Z" w16du:dateUtc="2025-06-30T15:34:00Z">
              <w:rPr>
                <w:color w:val="000000" w:themeColor="text1"/>
                <w:sz w:val="22"/>
                <w:szCs w:val="22"/>
                <w:lang w:val="en-US"/>
              </w:rPr>
            </w:rPrChange>
          </w:rPr>
          <w:delText xml:space="preserve">BAM files for each single-cell or bulk sample were first down-sampled to the </w:delText>
        </w:r>
        <w:r w:rsidR="00B43104" w:rsidRPr="00EE3503" w:rsidDel="00C3188F">
          <w:rPr>
            <w:color w:val="000000" w:themeColor="text1"/>
            <w:sz w:val="22"/>
            <w:szCs w:val="22"/>
            <w:rPrChange w:id="1158" w:author="Alexander Steemers" w:date="2025-06-30T17:34:00Z" w16du:dateUtc="2025-06-30T15:34:00Z">
              <w:rPr>
                <w:color w:val="000000" w:themeColor="text1"/>
                <w:sz w:val="22"/>
                <w:szCs w:val="22"/>
                <w:lang w:val="en-US"/>
              </w:rPr>
            </w:rPrChange>
          </w:rPr>
          <w:delText xml:space="preserve">TCR and BCR </w:delText>
        </w:r>
        <w:r w:rsidRPr="00EE3503" w:rsidDel="00C3188F">
          <w:rPr>
            <w:color w:val="000000" w:themeColor="text1"/>
            <w:sz w:val="22"/>
            <w:szCs w:val="22"/>
            <w:rPrChange w:id="1159" w:author="Alexander Steemers" w:date="2025-06-30T17:34:00Z" w16du:dateUtc="2025-06-30T15:34:00Z">
              <w:rPr>
                <w:color w:val="000000" w:themeColor="text1"/>
                <w:sz w:val="22"/>
                <w:szCs w:val="22"/>
                <w:lang w:val="en-US"/>
              </w:rPr>
            </w:rPrChange>
          </w:rPr>
          <w:delText>loci</w:delText>
        </w:r>
        <w:r w:rsidR="00644190" w:rsidRPr="00EE3503" w:rsidDel="00C3188F">
          <w:rPr>
            <w:color w:val="000000" w:themeColor="text1"/>
            <w:sz w:val="22"/>
            <w:szCs w:val="22"/>
            <w:rPrChange w:id="1160" w:author="Alexander Steemers" w:date="2025-06-30T17:34:00Z" w16du:dateUtc="2025-06-30T15:34:00Z">
              <w:rPr>
                <w:color w:val="000000" w:themeColor="text1"/>
                <w:sz w:val="22"/>
                <w:szCs w:val="22"/>
                <w:lang w:val="en-US"/>
              </w:rPr>
            </w:rPrChange>
          </w:rPr>
          <w:delText xml:space="preserve"> using a custom BED file. </w:delText>
        </w:r>
        <w:r w:rsidRPr="00EE3503" w:rsidDel="00C3188F">
          <w:rPr>
            <w:color w:val="000000" w:themeColor="text1"/>
            <w:sz w:val="22"/>
            <w:szCs w:val="22"/>
            <w:rPrChange w:id="1161" w:author="Alexander Steemers" w:date="2025-06-30T17:34:00Z" w16du:dateUtc="2025-06-30T15:34:00Z">
              <w:rPr>
                <w:color w:val="000000" w:themeColor="text1"/>
                <w:sz w:val="22"/>
                <w:szCs w:val="22"/>
                <w:lang w:val="en-US"/>
              </w:rPr>
            </w:rPrChange>
          </w:rPr>
          <w:delText>The locus-specific BAMs were then converted to paired-end FASTQ files. Receptor reconstruction was performed with MiXCR (v4.3.2)</w:delText>
        </w:r>
      </w:del>
      <w:customXmlDelRangeStart w:id="1162" w:author="Alexander Steemers" w:date="2025-07-11T11:26:00Z"/>
      <w:sdt>
        <w:sdtPr>
          <w:rPr>
            <w:color w:val="000000" w:themeColor="text1"/>
            <w:sz w:val="22"/>
            <w:szCs w:val="22"/>
          </w:rPr>
          <w:alias w:val="SmartCite Citation"/>
          <w:tag w:val="b34848c8-ba63-4a52-8b72-567a6ac06e67:c4d84897-cee8-4c6f-86c0-81074be49264+"/>
          <w:id w:val="-24411811"/>
          <w:placeholder>
            <w:docPart w:val="DefaultPlaceholder_-1854013440"/>
          </w:placeholder>
        </w:sdtPr>
        <w:sdtContent>
          <w:customXmlDelRangeEnd w:id="1162"/>
          <w:del w:id="1163" w:author="Alexander Steemers" w:date="2025-06-30T17:12:00Z" w16du:dateUtc="2025-06-30T15:12:00Z">
            <w:r w:rsidR="00151C46" w:rsidRPr="00A96AA3" w:rsidDel="00F916AA">
              <w:rPr>
                <w:rFonts w:ascii="Aptos" w:eastAsia="Times New Roman" w:hAnsi="Aptos"/>
                <w:sz w:val="22"/>
                <w:vertAlign w:val="superscript"/>
              </w:rPr>
              <w:delText>4</w:delText>
            </w:r>
          </w:del>
          <w:customXmlDelRangeStart w:id="1164" w:author="Alexander Steemers" w:date="2025-07-11T11:26:00Z"/>
        </w:sdtContent>
      </w:sdt>
      <w:customXmlDelRangeEnd w:id="1164"/>
      <w:del w:id="1165" w:author="Alexander Steemers" w:date="2025-07-11T11:26:00Z" w16du:dateUtc="2025-07-11T09:26:00Z">
        <w:r w:rsidRPr="00EE3503" w:rsidDel="00C3188F">
          <w:rPr>
            <w:color w:val="000000" w:themeColor="text1"/>
            <w:sz w:val="22"/>
            <w:szCs w:val="22"/>
            <w:rPrChange w:id="1166" w:author="Alexander Steemers" w:date="2025-06-30T17:34:00Z" w16du:dateUtc="2025-06-30T15:34:00Z">
              <w:rPr>
                <w:color w:val="000000" w:themeColor="text1"/>
                <w:sz w:val="22"/>
                <w:szCs w:val="22"/>
                <w:lang w:val="en-US"/>
              </w:rPr>
            </w:rPrChange>
          </w:rPr>
          <w:delText xml:space="preserve">. For </w:delText>
        </w:r>
        <w:r w:rsidR="00B43104" w:rsidRPr="00EE3503" w:rsidDel="00C3188F">
          <w:rPr>
            <w:color w:val="000000" w:themeColor="text1"/>
            <w:sz w:val="22"/>
            <w:szCs w:val="22"/>
            <w:rPrChange w:id="1167" w:author="Alexander Steemers" w:date="2025-06-30T17:34:00Z" w16du:dateUtc="2025-06-30T15:34:00Z">
              <w:rPr>
                <w:color w:val="000000" w:themeColor="text1"/>
                <w:sz w:val="22"/>
                <w:szCs w:val="22"/>
                <w:lang w:val="en-US"/>
              </w:rPr>
            </w:rPrChange>
          </w:rPr>
          <w:delText>each clone</w:delText>
        </w:r>
        <w:r w:rsidRPr="00EE3503" w:rsidDel="00C3188F">
          <w:rPr>
            <w:color w:val="000000" w:themeColor="text1"/>
            <w:sz w:val="22"/>
            <w:szCs w:val="22"/>
            <w:rPrChange w:id="1168" w:author="Alexander Steemers" w:date="2025-06-30T17:34:00Z" w16du:dateUtc="2025-06-30T15:34:00Z">
              <w:rPr>
                <w:color w:val="000000" w:themeColor="text1"/>
                <w:sz w:val="22"/>
                <w:szCs w:val="22"/>
                <w:lang w:val="en-US"/>
              </w:rPr>
            </w:rPrChange>
          </w:rPr>
          <w:delText>, the top-scoring V, D and J genes, as well as the amino</w:delText>
        </w:r>
        <w:r w:rsidR="00B43104" w:rsidRPr="00EE3503" w:rsidDel="00C3188F">
          <w:rPr>
            <w:color w:val="000000" w:themeColor="text1"/>
            <w:sz w:val="22"/>
            <w:szCs w:val="22"/>
            <w:rPrChange w:id="1169" w:author="Alexander Steemers" w:date="2025-06-30T17:34:00Z" w16du:dateUtc="2025-06-30T15:34:00Z">
              <w:rPr>
                <w:color w:val="000000" w:themeColor="text1"/>
                <w:sz w:val="22"/>
                <w:szCs w:val="22"/>
                <w:lang w:val="en-US"/>
              </w:rPr>
            </w:rPrChange>
          </w:rPr>
          <w:delText xml:space="preserve"> </w:delText>
        </w:r>
        <w:r w:rsidRPr="00EE3503" w:rsidDel="00C3188F">
          <w:rPr>
            <w:color w:val="000000" w:themeColor="text1"/>
            <w:sz w:val="22"/>
            <w:szCs w:val="22"/>
            <w:rPrChange w:id="1170" w:author="Alexander Steemers" w:date="2025-06-30T17:34:00Z" w16du:dateUtc="2025-06-30T15:34:00Z">
              <w:rPr>
                <w:color w:val="000000" w:themeColor="text1"/>
                <w:sz w:val="22"/>
                <w:szCs w:val="22"/>
                <w:lang w:val="en-US"/>
              </w:rPr>
            </w:rPrChange>
          </w:rPr>
          <w:delText xml:space="preserve">acid CDR3 </w:delText>
        </w:r>
        <w:r w:rsidR="00B43104" w:rsidRPr="00EE3503" w:rsidDel="00C3188F">
          <w:rPr>
            <w:color w:val="000000" w:themeColor="text1"/>
            <w:sz w:val="22"/>
            <w:szCs w:val="22"/>
            <w:rPrChange w:id="1171" w:author="Alexander Steemers" w:date="2025-06-30T17:34:00Z" w16du:dateUtc="2025-06-30T15:34:00Z">
              <w:rPr>
                <w:color w:val="000000" w:themeColor="text1"/>
                <w:sz w:val="22"/>
                <w:szCs w:val="22"/>
                <w:lang w:val="en-US"/>
              </w:rPr>
            </w:rPrChange>
          </w:rPr>
          <w:delText xml:space="preserve">sequence, </w:delText>
        </w:r>
        <w:r w:rsidRPr="00EE3503" w:rsidDel="00C3188F">
          <w:rPr>
            <w:color w:val="000000" w:themeColor="text1"/>
            <w:sz w:val="22"/>
            <w:szCs w:val="22"/>
            <w:rPrChange w:id="1172" w:author="Alexander Steemers" w:date="2025-06-30T17:34:00Z" w16du:dateUtc="2025-06-30T15:34:00Z">
              <w:rPr>
                <w:color w:val="000000" w:themeColor="text1"/>
                <w:sz w:val="22"/>
                <w:szCs w:val="22"/>
                <w:lang w:val="en-US"/>
              </w:rPr>
            </w:rPrChange>
          </w:rPr>
          <w:delText xml:space="preserve">were extracted. </w:delText>
        </w:r>
        <w:r w:rsidR="00B43104" w:rsidRPr="00EE3503" w:rsidDel="00C3188F">
          <w:rPr>
            <w:color w:val="000000" w:themeColor="text1"/>
            <w:sz w:val="22"/>
            <w:szCs w:val="22"/>
            <w:rPrChange w:id="1173" w:author="Alexander Steemers" w:date="2025-06-30T17:34:00Z" w16du:dateUtc="2025-06-30T15:34:00Z">
              <w:rPr>
                <w:color w:val="000000" w:themeColor="text1"/>
                <w:sz w:val="22"/>
                <w:szCs w:val="22"/>
                <w:lang w:val="en-US"/>
              </w:rPr>
            </w:rPrChange>
          </w:rPr>
          <w:delText xml:space="preserve">Clones </w:delText>
        </w:r>
        <w:r w:rsidRPr="00EE3503" w:rsidDel="00C3188F">
          <w:rPr>
            <w:color w:val="000000" w:themeColor="text1"/>
            <w:sz w:val="22"/>
            <w:szCs w:val="22"/>
            <w:rPrChange w:id="1174" w:author="Alexander Steemers" w:date="2025-06-30T17:34:00Z" w16du:dateUtc="2025-06-30T15:34:00Z">
              <w:rPr>
                <w:color w:val="000000" w:themeColor="text1"/>
                <w:sz w:val="22"/>
                <w:szCs w:val="22"/>
                <w:lang w:val="en-US"/>
              </w:rPr>
            </w:rPrChange>
          </w:rPr>
          <w:delText>w</w:delText>
        </w:r>
        <w:r w:rsidR="00644190" w:rsidRPr="00EE3503" w:rsidDel="00C3188F">
          <w:rPr>
            <w:color w:val="000000" w:themeColor="text1"/>
            <w:sz w:val="22"/>
            <w:szCs w:val="22"/>
            <w:rPrChange w:id="1175" w:author="Alexander Steemers" w:date="2025-06-30T17:34:00Z" w16du:dateUtc="2025-06-30T15:34:00Z">
              <w:rPr>
                <w:color w:val="000000" w:themeColor="text1"/>
                <w:sz w:val="22"/>
                <w:szCs w:val="22"/>
                <w:lang w:val="en-US"/>
              </w:rPr>
            </w:rPrChange>
          </w:rPr>
          <w:delText xml:space="preserve">ith CDR3 sequences </w:delText>
        </w:r>
        <w:r w:rsidRPr="00EE3503" w:rsidDel="00C3188F">
          <w:rPr>
            <w:color w:val="000000" w:themeColor="text1"/>
            <w:sz w:val="22"/>
            <w:szCs w:val="22"/>
            <w:rPrChange w:id="1176" w:author="Alexander Steemers" w:date="2025-06-30T17:34:00Z" w16du:dateUtc="2025-06-30T15:34:00Z">
              <w:rPr>
                <w:color w:val="000000" w:themeColor="text1"/>
                <w:sz w:val="22"/>
                <w:szCs w:val="22"/>
                <w:lang w:val="en-US"/>
              </w:rPr>
            </w:rPrChange>
          </w:rPr>
          <w:delText>contain</w:delText>
        </w:r>
        <w:r w:rsidR="00644190" w:rsidRPr="00EE3503" w:rsidDel="00C3188F">
          <w:rPr>
            <w:color w:val="000000" w:themeColor="text1"/>
            <w:sz w:val="22"/>
            <w:szCs w:val="22"/>
            <w:rPrChange w:id="1177" w:author="Alexander Steemers" w:date="2025-06-30T17:34:00Z" w16du:dateUtc="2025-06-30T15:34:00Z">
              <w:rPr>
                <w:color w:val="000000" w:themeColor="text1"/>
                <w:sz w:val="22"/>
                <w:szCs w:val="22"/>
                <w:lang w:val="en-US"/>
              </w:rPr>
            </w:rPrChange>
          </w:rPr>
          <w:delText>ing</w:delText>
        </w:r>
        <w:r w:rsidRPr="00EE3503" w:rsidDel="00C3188F">
          <w:rPr>
            <w:color w:val="000000" w:themeColor="text1"/>
            <w:sz w:val="22"/>
            <w:szCs w:val="22"/>
            <w:rPrChange w:id="1178" w:author="Alexander Steemers" w:date="2025-06-30T17:34:00Z" w16du:dateUtc="2025-06-30T15:34:00Z">
              <w:rPr>
                <w:color w:val="000000" w:themeColor="text1"/>
                <w:sz w:val="22"/>
                <w:szCs w:val="22"/>
                <w:lang w:val="en-US"/>
              </w:rPr>
            </w:rPrChange>
          </w:rPr>
          <w:delText xml:space="preserve"> </w:delText>
        </w:r>
        <w:r w:rsidR="00644190" w:rsidRPr="00EE3503" w:rsidDel="00C3188F">
          <w:rPr>
            <w:color w:val="000000" w:themeColor="text1"/>
            <w:sz w:val="22"/>
            <w:szCs w:val="22"/>
            <w:rPrChange w:id="1179" w:author="Alexander Steemers" w:date="2025-06-30T17:34:00Z" w16du:dateUtc="2025-06-30T15:34:00Z">
              <w:rPr>
                <w:color w:val="000000" w:themeColor="text1"/>
                <w:sz w:val="22"/>
                <w:szCs w:val="22"/>
                <w:lang w:val="en-US"/>
              </w:rPr>
            </w:rPrChange>
          </w:rPr>
          <w:delText xml:space="preserve">incomplete (“_”) and/or stop (“*”) </w:delText>
        </w:r>
        <w:r w:rsidRPr="00EE3503" w:rsidDel="00C3188F">
          <w:rPr>
            <w:color w:val="000000" w:themeColor="text1"/>
            <w:sz w:val="22"/>
            <w:szCs w:val="22"/>
            <w:rPrChange w:id="1180" w:author="Alexander Steemers" w:date="2025-06-30T17:34:00Z" w16du:dateUtc="2025-06-30T15:34:00Z">
              <w:rPr>
                <w:color w:val="000000" w:themeColor="text1"/>
                <w:sz w:val="22"/>
                <w:szCs w:val="22"/>
                <w:lang w:val="en-US"/>
              </w:rPr>
            </w:rPrChange>
          </w:rPr>
          <w:delText>codons</w:delText>
        </w:r>
        <w:r w:rsidR="00644190" w:rsidRPr="00EE3503" w:rsidDel="00C3188F">
          <w:rPr>
            <w:color w:val="000000" w:themeColor="text1"/>
            <w:sz w:val="22"/>
            <w:szCs w:val="22"/>
            <w:rPrChange w:id="1181" w:author="Alexander Steemers" w:date="2025-06-30T17:34:00Z" w16du:dateUtc="2025-06-30T15:34:00Z">
              <w:rPr>
                <w:color w:val="000000" w:themeColor="text1"/>
                <w:sz w:val="22"/>
                <w:szCs w:val="22"/>
                <w:lang w:val="en-US"/>
              </w:rPr>
            </w:rPrChange>
          </w:rPr>
          <w:delText xml:space="preserve"> </w:delText>
        </w:r>
        <w:r w:rsidRPr="00EE3503" w:rsidDel="00C3188F">
          <w:rPr>
            <w:color w:val="000000" w:themeColor="text1"/>
            <w:sz w:val="22"/>
            <w:szCs w:val="22"/>
            <w:rPrChange w:id="1182" w:author="Alexander Steemers" w:date="2025-06-30T17:34:00Z" w16du:dateUtc="2025-06-30T15:34:00Z">
              <w:rPr>
                <w:color w:val="000000" w:themeColor="text1"/>
                <w:sz w:val="22"/>
                <w:szCs w:val="22"/>
                <w:lang w:val="en-US"/>
              </w:rPr>
            </w:rPrChange>
          </w:rPr>
          <w:delText>were filtered out</w:delText>
        </w:r>
        <w:r w:rsidR="00B43104" w:rsidRPr="00EE3503" w:rsidDel="00C3188F">
          <w:rPr>
            <w:color w:val="000000" w:themeColor="text1"/>
            <w:sz w:val="22"/>
            <w:szCs w:val="22"/>
            <w:rPrChange w:id="1183" w:author="Alexander Steemers" w:date="2025-06-30T17:34:00Z" w16du:dateUtc="2025-06-30T15:34:00Z">
              <w:rPr>
                <w:color w:val="000000" w:themeColor="text1"/>
                <w:sz w:val="22"/>
                <w:szCs w:val="22"/>
                <w:lang w:val="en-US"/>
              </w:rPr>
            </w:rPrChange>
          </w:rPr>
          <w:delText xml:space="preserve"> from downstream analysis. </w:delText>
        </w:r>
        <w:r w:rsidR="00C22A6D" w:rsidRPr="00EE3503" w:rsidDel="00C3188F">
          <w:rPr>
            <w:color w:val="000000" w:themeColor="text1"/>
            <w:sz w:val="22"/>
            <w:szCs w:val="22"/>
            <w:rPrChange w:id="1184" w:author="Alexander Steemers" w:date="2025-06-30T17:34:00Z" w16du:dateUtc="2025-06-30T15:34:00Z">
              <w:rPr>
                <w:color w:val="000000" w:themeColor="text1"/>
                <w:sz w:val="22"/>
                <w:szCs w:val="22"/>
                <w:lang w:val="en-US"/>
              </w:rPr>
            </w:rPrChange>
          </w:rPr>
          <w:delText>BCR repertoires were visualized using the R package ComplexHeatmap v.2.22.0</w:delText>
        </w:r>
      </w:del>
      <w:customXmlDelRangeStart w:id="1185" w:author="Alexander Steemers" w:date="2025-07-11T11:26:00Z"/>
      <w:sdt>
        <w:sdtPr>
          <w:rPr>
            <w:color w:val="000000" w:themeColor="text1"/>
            <w:sz w:val="22"/>
            <w:szCs w:val="22"/>
          </w:rPr>
          <w:alias w:val="SmartCite Citation"/>
          <w:tag w:val="b34848c8-ba63-4a52-8b72-567a6ac06e67:84433d5a-8034-4160-a3e0-985ab9605523+"/>
          <w:id w:val="1843119985"/>
          <w:placeholder>
            <w:docPart w:val="DefaultPlaceholder_-1854013440"/>
          </w:placeholder>
        </w:sdtPr>
        <w:sdtContent>
          <w:customXmlDelRangeEnd w:id="1185"/>
          <w:del w:id="1186" w:author="Alexander Steemers" w:date="2025-06-30T17:12:00Z" w16du:dateUtc="2025-06-30T15:12:00Z">
            <w:r w:rsidR="00151C46" w:rsidRPr="00A96AA3" w:rsidDel="00F916AA">
              <w:rPr>
                <w:rFonts w:ascii="Aptos" w:eastAsia="Times New Roman" w:hAnsi="Aptos"/>
                <w:sz w:val="22"/>
                <w:vertAlign w:val="superscript"/>
              </w:rPr>
              <w:delText>5</w:delText>
            </w:r>
          </w:del>
          <w:customXmlDelRangeStart w:id="1187" w:author="Alexander Steemers" w:date="2025-07-11T11:26:00Z"/>
        </w:sdtContent>
      </w:sdt>
      <w:customXmlDelRangeEnd w:id="1187"/>
      <w:del w:id="1188" w:author="Alexander Steemers" w:date="2025-07-11T11:26:00Z" w16du:dateUtc="2025-07-11T09:26:00Z">
        <w:r w:rsidR="00C22A6D" w:rsidRPr="00EE3503" w:rsidDel="00C3188F">
          <w:rPr>
            <w:color w:val="000000" w:themeColor="text1"/>
            <w:sz w:val="22"/>
            <w:szCs w:val="22"/>
            <w:rPrChange w:id="1189" w:author="Alexander Steemers" w:date="2025-06-30T17:34:00Z" w16du:dateUtc="2025-06-30T15:34:00Z">
              <w:rPr>
                <w:color w:val="000000" w:themeColor="text1"/>
                <w:sz w:val="22"/>
                <w:szCs w:val="22"/>
                <w:lang w:val="en-US"/>
              </w:rPr>
            </w:rPrChange>
          </w:rPr>
          <w:delText xml:space="preserve">. </w:delText>
        </w:r>
      </w:del>
    </w:p>
    <w:p w14:paraId="4274B1F4" w14:textId="042A2FDE" w:rsidR="00997141" w:rsidRPr="00EE3503" w:rsidDel="003E43BF" w:rsidRDefault="00997141" w:rsidP="00F77A0F">
      <w:pPr>
        <w:jc w:val="both"/>
        <w:rPr>
          <w:del w:id="1190" w:author="Alexander Steemers" w:date="2025-06-28T14:58:00Z" w16du:dateUtc="2025-06-28T12:58:00Z"/>
          <w:b/>
          <w:bCs/>
          <w:sz w:val="22"/>
          <w:szCs w:val="22"/>
          <w:rPrChange w:id="1191" w:author="Alexander Steemers" w:date="2025-06-30T17:34:00Z" w16du:dateUtc="2025-06-30T15:34:00Z">
            <w:rPr>
              <w:del w:id="1192" w:author="Alexander Steemers" w:date="2025-06-28T14:58:00Z" w16du:dateUtc="2025-06-28T12:58:00Z"/>
              <w:b/>
              <w:bCs/>
              <w:sz w:val="22"/>
              <w:szCs w:val="22"/>
              <w:lang w:val="en-US"/>
            </w:rPr>
          </w:rPrChange>
        </w:rPr>
      </w:pPr>
      <w:del w:id="1193" w:author="Alexander Steemers" w:date="2025-06-28T14:58:00Z" w16du:dateUtc="2025-06-28T12:58:00Z">
        <w:r w:rsidRPr="00EE3503" w:rsidDel="003E43BF">
          <w:rPr>
            <w:b/>
            <w:bCs/>
            <w:sz w:val="22"/>
            <w:szCs w:val="22"/>
            <w:rPrChange w:id="1194" w:author="Alexander Steemers" w:date="2025-06-30T17:34:00Z" w16du:dateUtc="2025-06-30T15:34:00Z">
              <w:rPr>
                <w:b/>
                <w:bCs/>
                <w:sz w:val="22"/>
                <w:szCs w:val="22"/>
                <w:lang w:val="en-US"/>
              </w:rPr>
            </w:rPrChange>
          </w:rPr>
          <w:delText xml:space="preserve">Linear mixed-effects model </w:delText>
        </w:r>
      </w:del>
    </w:p>
    <w:p w14:paraId="1AE0BDAB" w14:textId="46199F52" w:rsidR="000A7C06" w:rsidRPr="00EE3503" w:rsidDel="00C3188F" w:rsidRDefault="000A7C06" w:rsidP="00F77A0F">
      <w:pPr>
        <w:jc w:val="both"/>
        <w:rPr>
          <w:del w:id="1195" w:author="Alexander Steemers" w:date="2025-07-11T11:26:00Z" w16du:dateUtc="2025-07-11T09:26:00Z"/>
          <w:b/>
          <w:bCs/>
          <w:sz w:val="22"/>
          <w:szCs w:val="22"/>
          <w:rPrChange w:id="1196" w:author="Alexander Steemers" w:date="2025-06-30T17:34:00Z" w16du:dateUtc="2025-06-30T15:34:00Z">
            <w:rPr>
              <w:del w:id="1197" w:author="Alexander Steemers" w:date="2025-07-11T11:26:00Z" w16du:dateUtc="2025-07-11T09:26:00Z"/>
              <w:b/>
              <w:bCs/>
              <w:sz w:val="22"/>
              <w:szCs w:val="22"/>
              <w:lang w:val="en-US"/>
            </w:rPr>
          </w:rPrChange>
        </w:rPr>
      </w:pPr>
    </w:p>
    <w:p w14:paraId="15E32B9F" w14:textId="71685005" w:rsidR="0037312B" w:rsidRPr="00EE3503" w:rsidRDefault="0037312B" w:rsidP="004E3F21">
      <w:pPr>
        <w:jc w:val="both"/>
        <w:rPr>
          <w:b/>
          <w:bCs/>
          <w:sz w:val="22"/>
          <w:szCs w:val="22"/>
          <w:rPrChange w:id="1198" w:author="Alexander Steemers" w:date="2025-06-30T17:34:00Z" w16du:dateUtc="2025-06-30T15:34:00Z">
            <w:rPr>
              <w:b/>
              <w:bCs/>
              <w:sz w:val="22"/>
              <w:szCs w:val="22"/>
              <w:lang w:val="en-US"/>
            </w:rPr>
          </w:rPrChange>
        </w:rPr>
      </w:pPr>
      <w:r w:rsidRPr="00EE3503">
        <w:rPr>
          <w:b/>
          <w:bCs/>
          <w:sz w:val="22"/>
          <w:szCs w:val="22"/>
          <w:rPrChange w:id="1199" w:author="Alexander Steemers" w:date="2025-06-30T17:34:00Z" w16du:dateUtc="2025-06-30T15:34:00Z">
            <w:rPr>
              <w:b/>
              <w:bCs/>
              <w:sz w:val="22"/>
              <w:szCs w:val="22"/>
              <w:lang w:val="en-US"/>
            </w:rPr>
          </w:rPrChange>
        </w:rPr>
        <w:t>Mutational signature</w:t>
      </w:r>
      <w:ins w:id="1200" w:author="Alexander Steemers" w:date="2025-07-08T14:52:00Z" w16du:dateUtc="2025-07-08T12:52:00Z">
        <w:r w:rsidR="004C528E">
          <w:rPr>
            <w:b/>
            <w:bCs/>
            <w:sz w:val="22"/>
            <w:szCs w:val="22"/>
          </w:rPr>
          <w:t xml:space="preserve"> extrac</w:t>
        </w:r>
      </w:ins>
      <w:ins w:id="1201" w:author="Alexander Steemers" w:date="2025-07-08T14:53:00Z" w16du:dateUtc="2025-07-08T12:53:00Z">
        <w:r w:rsidR="004C528E">
          <w:rPr>
            <w:b/>
            <w:bCs/>
            <w:sz w:val="22"/>
            <w:szCs w:val="22"/>
          </w:rPr>
          <w:t>tion and refitting</w:t>
        </w:r>
      </w:ins>
      <w:del w:id="1202" w:author="Alexander Steemers" w:date="2025-07-08T14:39:00Z" w16du:dateUtc="2025-07-08T12:39:00Z">
        <w:r w:rsidRPr="00EE3503" w:rsidDel="0088231C">
          <w:rPr>
            <w:b/>
            <w:bCs/>
            <w:sz w:val="22"/>
            <w:szCs w:val="22"/>
            <w:rPrChange w:id="1203" w:author="Alexander Steemers" w:date="2025-06-30T17:34:00Z" w16du:dateUtc="2025-06-30T15:34:00Z">
              <w:rPr>
                <w:b/>
                <w:bCs/>
                <w:sz w:val="22"/>
                <w:szCs w:val="22"/>
                <w:lang w:val="en-US"/>
              </w:rPr>
            </w:rPrChange>
          </w:rPr>
          <w:delText xml:space="preserve"> analysis</w:delText>
        </w:r>
      </w:del>
    </w:p>
    <w:p w14:paraId="33A102DA" w14:textId="2AB6FD8A" w:rsidR="0037312B" w:rsidRPr="00567E22" w:rsidDel="00567E22" w:rsidRDefault="0037312B">
      <w:pPr>
        <w:pStyle w:val="ListParagraph"/>
        <w:numPr>
          <w:ilvl w:val="0"/>
          <w:numId w:val="9"/>
        </w:numPr>
        <w:jc w:val="both"/>
        <w:rPr>
          <w:del w:id="1204" w:author="Alexander Steemers" w:date="2025-07-01T13:49:00Z" w16du:dateUtc="2025-07-01T11:49:00Z"/>
          <w:color w:val="000000" w:themeColor="text1"/>
          <w:sz w:val="22"/>
          <w:szCs w:val="22"/>
          <w:rPrChange w:id="1205" w:author="Alexander Steemers" w:date="2025-07-08T14:49:00Z" w16du:dateUtc="2025-07-08T12:49:00Z">
            <w:rPr>
              <w:del w:id="1206" w:author="Alexander Steemers" w:date="2025-07-01T13:49:00Z" w16du:dateUtc="2025-07-01T11:49:00Z"/>
            </w:rPr>
          </w:rPrChange>
        </w:rPr>
        <w:pPrChange w:id="1207" w:author="Alexander Steemers" w:date="2025-07-08T14:49:00Z" w16du:dateUtc="2025-07-08T12:49:00Z">
          <w:pPr>
            <w:pStyle w:val="ListParagraph"/>
            <w:numPr>
              <w:numId w:val="9"/>
            </w:numPr>
            <w:ind w:hanging="360"/>
          </w:pPr>
        </w:pPrChange>
      </w:pPr>
    </w:p>
    <w:p w14:paraId="20236600" w14:textId="6F0748EC" w:rsidR="0037312B" w:rsidDel="004C528E" w:rsidRDefault="0037312B" w:rsidP="00567E22">
      <w:pPr>
        <w:pStyle w:val="ListParagraph"/>
        <w:numPr>
          <w:ilvl w:val="0"/>
          <w:numId w:val="9"/>
        </w:numPr>
        <w:jc w:val="both"/>
        <w:rPr>
          <w:del w:id="1208" w:author="Alexander Steemers" w:date="2025-07-01T13:49:00Z" w16du:dateUtc="2025-07-01T11:49:00Z"/>
          <w:color w:val="000000" w:themeColor="text1"/>
          <w:sz w:val="22"/>
          <w:szCs w:val="22"/>
        </w:rPr>
      </w:pPr>
      <w:del w:id="1209" w:author="Alexander Steemers" w:date="2025-07-01T13:49:00Z" w16du:dateUtc="2025-07-01T11:49:00Z">
        <w:r w:rsidRPr="00567E22" w:rsidDel="00136985">
          <w:rPr>
            <w:color w:val="000000" w:themeColor="text1"/>
            <w:sz w:val="22"/>
            <w:szCs w:val="22"/>
            <w:rPrChange w:id="1210" w:author="Alexander Steemers" w:date="2025-07-08T14:49:00Z" w16du:dateUtc="2025-07-08T12:49:00Z">
              <w:rPr>
                <w:b/>
                <w:bCs/>
                <w:sz w:val="22"/>
                <w:szCs w:val="22"/>
                <w:lang w:val="en-US"/>
              </w:rPr>
            </w:rPrChange>
          </w:rPr>
          <w:delText>Driver annotation</w:delText>
        </w:r>
      </w:del>
      <w:ins w:id="1211" w:author="Alexander Steemers" w:date="2025-07-08T14:48:00Z" w16du:dateUtc="2025-07-08T12:48:00Z">
        <w:r w:rsidR="00567E22" w:rsidRPr="00567E22">
          <w:rPr>
            <w:color w:val="000000" w:themeColor="text1"/>
            <w:sz w:val="22"/>
            <w:szCs w:val="22"/>
            <w:rPrChange w:id="1212" w:author="Alexander Steemers" w:date="2025-07-08T14:49:00Z" w16du:dateUtc="2025-07-08T12:49:00Z">
              <w:rPr/>
            </w:rPrChange>
          </w:rPr>
          <w:t xml:space="preserve">First performed De novo signature extraction with </w:t>
        </w:r>
        <w:proofErr w:type="spellStart"/>
        <w:r w:rsidR="00567E22" w:rsidRPr="00567E22">
          <w:rPr>
            <w:color w:val="000000" w:themeColor="text1"/>
            <w:sz w:val="22"/>
            <w:szCs w:val="22"/>
            <w:rPrChange w:id="1213" w:author="Alexander Steemers" w:date="2025-07-08T14:49:00Z" w16du:dateUtc="2025-07-08T12:49:00Z">
              <w:rPr/>
            </w:rPrChange>
          </w:rPr>
          <w:t>MutationalPatterns</w:t>
        </w:r>
        <w:proofErr w:type="spellEnd"/>
        <w:r w:rsidR="00567E22" w:rsidRPr="00567E22">
          <w:rPr>
            <w:color w:val="000000" w:themeColor="text1"/>
            <w:sz w:val="22"/>
            <w:szCs w:val="22"/>
            <w:rPrChange w:id="1214" w:author="Alexander Steemers" w:date="2025-07-08T14:49:00Z" w16du:dateUtc="2025-07-08T12:49:00Z">
              <w:rPr/>
            </w:rPrChange>
          </w:rPr>
          <w:t xml:space="preserve"> (using reference datasets in addition to ours...Machado, bulk Lymphomas)</w:t>
        </w:r>
      </w:ins>
      <w:ins w:id="1215" w:author="Alexander Steemers" w:date="2025-07-10T11:37:00Z" w16du:dateUtc="2025-07-10T09:37:00Z">
        <w:r w:rsidR="00502202">
          <w:rPr>
            <w:color w:val="000000" w:themeColor="text1"/>
            <w:sz w:val="22"/>
            <w:szCs w:val="22"/>
          </w:rPr>
          <w:t xml:space="preserve"> using </w:t>
        </w:r>
        <w:proofErr w:type="spellStart"/>
        <w:r w:rsidR="00502202" w:rsidRPr="00502202">
          <w:rPr>
            <w:b/>
            <w:bCs/>
            <w:color w:val="000000" w:themeColor="text1"/>
            <w:sz w:val="22"/>
            <w:szCs w:val="22"/>
            <w:rPrChange w:id="1216" w:author="Alexander Steemers" w:date="2025-07-10T11:37:00Z" w16du:dateUtc="2025-07-10T09:37:00Z">
              <w:rPr>
                <w:color w:val="000000" w:themeColor="text1"/>
                <w:sz w:val="22"/>
                <w:szCs w:val="22"/>
              </w:rPr>
            </w:rPrChange>
          </w:rPr>
          <w:t>CellPhy</w:t>
        </w:r>
        <w:proofErr w:type="spellEnd"/>
        <w:r w:rsidR="00502202" w:rsidRPr="00502202">
          <w:rPr>
            <w:b/>
            <w:bCs/>
            <w:color w:val="000000" w:themeColor="text1"/>
            <w:sz w:val="22"/>
            <w:szCs w:val="22"/>
            <w:rPrChange w:id="1217" w:author="Alexander Steemers" w:date="2025-07-10T11:37:00Z" w16du:dateUtc="2025-07-10T09:37:00Z">
              <w:rPr>
                <w:color w:val="000000" w:themeColor="text1"/>
                <w:sz w:val="22"/>
                <w:szCs w:val="22"/>
              </w:rPr>
            </w:rPrChange>
          </w:rPr>
          <w:t xml:space="preserve"> output VCF files!</w:t>
        </w:r>
      </w:ins>
    </w:p>
    <w:p w14:paraId="5F978190" w14:textId="4F98E5EC" w:rsidR="004C528E" w:rsidRDefault="004C528E" w:rsidP="00567E22">
      <w:pPr>
        <w:pStyle w:val="ListParagraph"/>
        <w:numPr>
          <w:ilvl w:val="0"/>
          <w:numId w:val="9"/>
        </w:numPr>
        <w:jc w:val="both"/>
        <w:rPr>
          <w:ins w:id="1218" w:author="Alexander Steemers" w:date="2025-07-08T14:50:00Z" w16du:dateUtc="2025-07-08T12:50:00Z"/>
          <w:color w:val="000000" w:themeColor="text1"/>
          <w:sz w:val="22"/>
          <w:szCs w:val="22"/>
        </w:rPr>
      </w:pPr>
    </w:p>
    <w:p w14:paraId="6B70D529" w14:textId="0524E09F" w:rsidR="00567E22" w:rsidRPr="00567E22" w:rsidRDefault="004C528E">
      <w:pPr>
        <w:pStyle w:val="ListParagraph"/>
        <w:numPr>
          <w:ilvl w:val="0"/>
          <w:numId w:val="9"/>
        </w:numPr>
        <w:jc w:val="both"/>
        <w:rPr>
          <w:ins w:id="1219" w:author="Alexander Steemers" w:date="2025-07-08T14:49:00Z" w16du:dateUtc="2025-07-08T12:49:00Z"/>
          <w:color w:val="000000" w:themeColor="text1"/>
          <w:sz w:val="22"/>
          <w:szCs w:val="22"/>
          <w:rPrChange w:id="1220" w:author="Alexander Steemers" w:date="2025-07-08T14:49:00Z" w16du:dateUtc="2025-07-08T12:49:00Z">
            <w:rPr>
              <w:ins w:id="1221" w:author="Alexander Steemers" w:date="2025-07-08T14:49:00Z" w16du:dateUtc="2025-07-08T12:49:00Z"/>
            </w:rPr>
          </w:rPrChange>
        </w:rPr>
        <w:pPrChange w:id="1222" w:author="Alexander Steemers" w:date="2025-07-08T14:49:00Z" w16du:dateUtc="2025-07-08T12:49:00Z">
          <w:pPr>
            <w:pStyle w:val="ListParagraph"/>
            <w:numPr>
              <w:numId w:val="9"/>
            </w:numPr>
            <w:ind w:hanging="360"/>
          </w:pPr>
        </w:pPrChange>
      </w:pPr>
      <w:ins w:id="1223" w:author="Alexander Steemers" w:date="2025-07-08T14:50:00Z" w16du:dateUtc="2025-07-08T12:50:00Z">
        <w:r>
          <w:rPr>
            <w:color w:val="000000" w:themeColor="text1"/>
            <w:sz w:val="22"/>
            <w:szCs w:val="22"/>
          </w:rPr>
          <w:t>Then checked to which known signatures these are like</w:t>
        </w:r>
      </w:ins>
    </w:p>
    <w:p w14:paraId="4F23E56C" w14:textId="3B19CE62" w:rsidR="0037312B" w:rsidDel="00567E22" w:rsidRDefault="00567E22" w:rsidP="00567E22">
      <w:pPr>
        <w:pStyle w:val="ListParagraph"/>
        <w:numPr>
          <w:ilvl w:val="0"/>
          <w:numId w:val="9"/>
        </w:numPr>
        <w:jc w:val="both"/>
        <w:rPr>
          <w:del w:id="1224" w:author="Alexander Steemers" w:date="2025-06-30T17:03:00Z" w16du:dateUtc="2025-06-30T15:03:00Z"/>
          <w:color w:val="000000" w:themeColor="text1"/>
          <w:sz w:val="22"/>
          <w:szCs w:val="22"/>
        </w:rPr>
      </w:pPr>
      <w:ins w:id="1225" w:author="Alexander Steemers" w:date="2025-07-08T14:49:00Z" w16du:dateUtc="2025-07-08T12:49:00Z">
        <w:r>
          <w:rPr>
            <w:color w:val="000000" w:themeColor="text1"/>
            <w:sz w:val="22"/>
            <w:szCs w:val="22"/>
          </w:rPr>
          <w:t>Then did strict refit with bootstrap on a per-sample basis</w:t>
        </w:r>
      </w:ins>
      <w:ins w:id="1226" w:author="Alexander Steemers" w:date="2025-07-08T14:50:00Z" w16du:dateUtc="2025-07-08T12:50:00Z">
        <w:r w:rsidR="004C528E">
          <w:rPr>
            <w:color w:val="000000" w:themeColor="text1"/>
            <w:sz w:val="22"/>
            <w:szCs w:val="22"/>
          </w:rPr>
          <w:t xml:space="preserve"> using the de novo signatures</w:t>
        </w:r>
      </w:ins>
    </w:p>
    <w:p w14:paraId="398B0059" w14:textId="0995AB22" w:rsidR="00567E22" w:rsidRPr="00567E22" w:rsidRDefault="00567E22">
      <w:pPr>
        <w:pStyle w:val="ListParagraph"/>
        <w:numPr>
          <w:ilvl w:val="0"/>
          <w:numId w:val="9"/>
        </w:numPr>
        <w:jc w:val="both"/>
        <w:rPr>
          <w:ins w:id="1227" w:author="Alexander Steemers" w:date="2025-07-08T14:49:00Z" w16du:dateUtc="2025-07-08T12:49:00Z"/>
          <w:color w:val="000000" w:themeColor="text1"/>
          <w:sz w:val="22"/>
          <w:szCs w:val="22"/>
          <w:rPrChange w:id="1228" w:author="Alexander Steemers" w:date="2025-07-08T14:49:00Z" w16du:dateUtc="2025-07-08T12:49:00Z">
            <w:rPr>
              <w:ins w:id="1229" w:author="Alexander Steemers" w:date="2025-07-08T14:49:00Z" w16du:dateUtc="2025-07-08T12:49:00Z"/>
              <w:color w:val="000000" w:themeColor="text1"/>
              <w:sz w:val="22"/>
              <w:szCs w:val="22"/>
              <w:lang w:val="en-US"/>
            </w:rPr>
          </w:rPrChange>
        </w:rPr>
        <w:pPrChange w:id="1230" w:author="Alexander Steemers" w:date="2025-07-08T14:49:00Z" w16du:dateUtc="2025-07-08T12:49:00Z">
          <w:pPr>
            <w:jc w:val="both"/>
          </w:pPr>
        </w:pPrChange>
      </w:pPr>
    </w:p>
    <w:p w14:paraId="7D01E3D4" w14:textId="415FBCC9" w:rsidR="007438D8" w:rsidRDefault="00567E22" w:rsidP="00567E22">
      <w:pPr>
        <w:pStyle w:val="ListParagraph"/>
        <w:numPr>
          <w:ilvl w:val="0"/>
          <w:numId w:val="9"/>
        </w:numPr>
        <w:jc w:val="both"/>
        <w:rPr>
          <w:ins w:id="1231" w:author="Alexander Steemers" w:date="2025-07-08T14:50:00Z" w16du:dateUtc="2025-07-08T12:50:00Z"/>
          <w:color w:val="000000" w:themeColor="text1"/>
          <w:sz w:val="22"/>
          <w:szCs w:val="22"/>
        </w:rPr>
      </w:pPr>
      <w:ins w:id="1232" w:author="Alexander Steemers" w:date="2025-07-08T14:49:00Z" w16du:dateUtc="2025-07-08T12:49:00Z">
        <w:r>
          <w:rPr>
            <w:color w:val="000000" w:themeColor="text1"/>
            <w:sz w:val="22"/>
            <w:szCs w:val="22"/>
          </w:rPr>
          <w:t>Check for cosine similari</w:t>
        </w:r>
      </w:ins>
      <w:ins w:id="1233" w:author="Alexander Steemers" w:date="2025-07-08T14:50:00Z" w16du:dateUtc="2025-07-08T12:50:00Z">
        <w:r>
          <w:rPr>
            <w:color w:val="000000" w:themeColor="text1"/>
            <w:sz w:val="22"/>
            <w:szCs w:val="22"/>
          </w:rPr>
          <w:t>t</w:t>
        </w:r>
      </w:ins>
      <w:ins w:id="1234" w:author="Alexander Steemers" w:date="2025-07-08T14:49:00Z" w16du:dateUtc="2025-07-08T12:49:00Z">
        <w:r>
          <w:rPr>
            <w:color w:val="000000" w:themeColor="text1"/>
            <w:sz w:val="22"/>
            <w:szCs w:val="22"/>
          </w:rPr>
          <w:t xml:space="preserve">y original vs reconstructed and </w:t>
        </w:r>
      </w:ins>
      <w:ins w:id="1235" w:author="Alexander Steemers" w:date="2025-07-08T14:50:00Z" w16du:dateUtc="2025-07-08T12:50:00Z">
        <w:r>
          <w:rPr>
            <w:color w:val="000000" w:themeColor="text1"/>
            <w:sz w:val="22"/>
            <w:szCs w:val="22"/>
          </w:rPr>
          <w:t>made sure all are above 0.85</w:t>
        </w:r>
      </w:ins>
    </w:p>
    <w:p w14:paraId="6F41D41A" w14:textId="68C852A0" w:rsidR="00567E22" w:rsidRPr="00567E22" w:rsidRDefault="004C528E">
      <w:pPr>
        <w:pStyle w:val="ListParagraph"/>
        <w:numPr>
          <w:ilvl w:val="0"/>
          <w:numId w:val="9"/>
        </w:numPr>
        <w:jc w:val="both"/>
        <w:rPr>
          <w:ins w:id="1236" w:author="Alexander Steemers" w:date="2025-06-30T17:07:00Z" w16du:dateUtc="2025-06-30T15:07:00Z"/>
          <w:color w:val="000000" w:themeColor="text1"/>
          <w:sz w:val="22"/>
          <w:szCs w:val="22"/>
          <w:rPrChange w:id="1237" w:author="Alexander Steemers" w:date="2025-07-08T14:49:00Z" w16du:dateUtc="2025-07-08T12:49:00Z">
            <w:rPr>
              <w:ins w:id="1238" w:author="Alexander Steemers" w:date="2025-06-30T17:07:00Z" w16du:dateUtc="2025-06-30T15:07:00Z"/>
              <w:b/>
              <w:bCs/>
              <w:sz w:val="22"/>
              <w:szCs w:val="22"/>
              <w:lang w:val="en-US"/>
            </w:rPr>
          </w:rPrChange>
        </w:rPr>
        <w:pPrChange w:id="1239" w:author="Alexander Steemers" w:date="2025-07-08T14:49:00Z" w16du:dateUtc="2025-07-08T12:49:00Z">
          <w:pPr>
            <w:jc w:val="both"/>
          </w:pPr>
        </w:pPrChange>
      </w:pPr>
      <w:ins w:id="1240" w:author="Alexander Steemers" w:date="2025-07-08T14:53:00Z" w16du:dateUtc="2025-07-08T12:53:00Z">
        <w:r>
          <w:rPr>
            <w:color w:val="000000" w:themeColor="text1"/>
            <w:sz w:val="22"/>
            <w:szCs w:val="22"/>
          </w:rPr>
          <w:t>Mutational signatures extraction and refitting of phylogenetic trees</w:t>
        </w:r>
      </w:ins>
    </w:p>
    <w:p w14:paraId="4FF25442" w14:textId="3FF5F27E" w:rsidR="0037312B" w:rsidDel="00136985" w:rsidRDefault="00C16829" w:rsidP="004E3F21">
      <w:pPr>
        <w:jc w:val="both"/>
        <w:rPr>
          <w:del w:id="1241" w:author="Alexander Steemers" w:date="2025-07-01T13:50:00Z" w16du:dateUtc="2025-07-01T11:50:00Z"/>
          <w:b/>
          <w:bCs/>
          <w:sz w:val="22"/>
          <w:szCs w:val="22"/>
        </w:rPr>
      </w:pPr>
      <w:r w:rsidRPr="00EE3503">
        <w:rPr>
          <w:b/>
          <w:bCs/>
          <w:color w:val="000000" w:themeColor="text1"/>
          <w:sz w:val="22"/>
          <w:szCs w:val="22"/>
          <w:rPrChange w:id="1242" w:author="Alexander Steemers" w:date="2025-06-30T17:34:00Z" w16du:dateUtc="2025-06-30T15:34:00Z">
            <w:rPr>
              <w:b/>
              <w:bCs/>
              <w:sz w:val="22"/>
              <w:szCs w:val="22"/>
              <w:lang w:val="en-US"/>
            </w:rPr>
          </w:rPrChange>
        </w:rPr>
        <w:t>Copy number aberration</w:t>
      </w:r>
      <w:ins w:id="1243" w:author="Alexander Steemers" w:date="2025-07-08T14:39:00Z" w16du:dateUtc="2025-07-08T12:39:00Z">
        <w:r w:rsidR="0088231C">
          <w:rPr>
            <w:b/>
            <w:bCs/>
            <w:color w:val="000000" w:themeColor="text1"/>
            <w:sz w:val="22"/>
            <w:szCs w:val="22"/>
          </w:rPr>
          <w:t>s</w:t>
        </w:r>
      </w:ins>
      <w:del w:id="1244" w:author="Alexander Steemers" w:date="2025-07-08T14:39:00Z" w16du:dateUtc="2025-07-08T12:39:00Z">
        <w:r w:rsidRPr="00EE3503" w:rsidDel="0088231C">
          <w:rPr>
            <w:b/>
            <w:bCs/>
            <w:color w:val="000000" w:themeColor="text1"/>
            <w:sz w:val="22"/>
            <w:szCs w:val="22"/>
            <w:rPrChange w:id="1245" w:author="Alexander Steemers" w:date="2025-06-30T17:34:00Z" w16du:dateUtc="2025-06-30T15:34:00Z">
              <w:rPr>
                <w:b/>
                <w:bCs/>
                <w:sz w:val="22"/>
                <w:szCs w:val="22"/>
                <w:lang w:val="en-US"/>
              </w:rPr>
            </w:rPrChange>
          </w:rPr>
          <w:delText xml:space="preserve"> plots</w:delText>
        </w:r>
      </w:del>
    </w:p>
    <w:p w14:paraId="40EA638E" w14:textId="77777777" w:rsidR="00136985" w:rsidRPr="00EE3503" w:rsidRDefault="00136985" w:rsidP="004E3F21">
      <w:pPr>
        <w:jc w:val="both"/>
        <w:rPr>
          <w:ins w:id="1246" w:author="Alexander Steemers" w:date="2025-07-01T13:50:00Z" w16du:dateUtc="2025-07-01T11:50:00Z"/>
          <w:b/>
          <w:bCs/>
          <w:color w:val="000000" w:themeColor="text1"/>
          <w:sz w:val="22"/>
          <w:szCs w:val="22"/>
          <w:rPrChange w:id="1247" w:author="Alexander Steemers" w:date="2025-06-30T17:34:00Z" w16du:dateUtc="2025-06-30T15:34:00Z">
            <w:rPr>
              <w:ins w:id="1248" w:author="Alexander Steemers" w:date="2025-07-01T13:50:00Z" w16du:dateUtc="2025-07-01T11:50:00Z"/>
              <w:b/>
              <w:bCs/>
              <w:sz w:val="22"/>
              <w:szCs w:val="22"/>
              <w:lang w:val="en-US"/>
            </w:rPr>
          </w:rPrChange>
        </w:rPr>
      </w:pPr>
    </w:p>
    <w:p w14:paraId="47881254" w14:textId="0468710B" w:rsidR="0037312B" w:rsidDel="008D2298" w:rsidRDefault="00115E44" w:rsidP="008D2298">
      <w:pPr>
        <w:jc w:val="both"/>
        <w:rPr>
          <w:del w:id="1249" w:author="Alexander Steemers" w:date="2025-07-01T13:50:00Z" w16du:dateUtc="2025-07-01T11:50:00Z"/>
          <w:sz w:val="22"/>
          <w:szCs w:val="22"/>
        </w:rPr>
      </w:pPr>
      <w:ins w:id="1250" w:author="Alexander Steemers" w:date="2025-07-01T14:30:00Z" w16du:dateUtc="2025-07-01T12:30:00Z">
        <w:r w:rsidRPr="00115E44">
          <w:rPr>
            <w:sz w:val="22"/>
            <w:szCs w:val="22"/>
          </w:rPr>
          <w:t xml:space="preserve">All copy-number analyses were performed in R </w:t>
        </w:r>
      </w:ins>
      <w:ins w:id="1251" w:author="Alexander Steemers" w:date="2025-07-01T14:31:00Z" w16du:dateUtc="2025-07-01T12:31:00Z">
        <w:r>
          <w:rPr>
            <w:sz w:val="22"/>
            <w:szCs w:val="22"/>
          </w:rPr>
          <w:t>(</w:t>
        </w:r>
      </w:ins>
      <w:ins w:id="1252" w:author="Alexander Steemers" w:date="2025-07-01T14:30:00Z" w16du:dateUtc="2025-07-01T12:30:00Z">
        <w:r w:rsidRPr="00115E44">
          <w:rPr>
            <w:sz w:val="22"/>
            <w:szCs w:val="22"/>
          </w:rPr>
          <w:t>v</w:t>
        </w:r>
      </w:ins>
      <w:ins w:id="1253" w:author="Alexander Steemers" w:date="2025-07-03T14:05:00Z" w16du:dateUtc="2025-07-03T12:05:00Z">
        <w:r w:rsidR="00E42BE3">
          <w:rPr>
            <w:sz w:val="22"/>
            <w:szCs w:val="22"/>
          </w:rPr>
          <w:t>.</w:t>
        </w:r>
      </w:ins>
      <w:ins w:id="1254" w:author="Alexander Steemers" w:date="2025-07-01T14:30:00Z" w16du:dateUtc="2025-07-01T12:30:00Z">
        <w:r w:rsidRPr="00115E44">
          <w:rPr>
            <w:sz w:val="22"/>
            <w:szCs w:val="22"/>
          </w:rPr>
          <w:t>4.3.1</w:t>
        </w:r>
      </w:ins>
      <w:ins w:id="1255" w:author="Alexander Steemers" w:date="2025-07-01T14:31:00Z" w16du:dateUtc="2025-07-01T12:31:00Z">
        <w:r>
          <w:rPr>
            <w:sz w:val="22"/>
            <w:szCs w:val="22"/>
          </w:rPr>
          <w:t>)</w:t>
        </w:r>
      </w:ins>
      <w:ins w:id="1256" w:author="Alexander Steemers" w:date="2025-07-01T14:30:00Z" w16du:dateUtc="2025-07-01T12:30:00Z">
        <w:r w:rsidRPr="00115E44">
          <w:rPr>
            <w:sz w:val="22"/>
            <w:szCs w:val="22"/>
          </w:rPr>
          <w:t xml:space="preserve">. For each sample, 1 Mb binned read counts were normalised to the sample mean and scaled to the assumed ploidy (default = 2). </w:t>
        </w:r>
      </w:ins>
      <w:ins w:id="1257" w:author="Alexander Steemers" w:date="2025-07-01T14:31:00Z" w16du:dateUtc="2025-07-01T12:31:00Z">
        <w:r w:rsidRPr="00115E44">
          <w:rPr>
            <w:sz w:val="22"/>
            <w:szCs w:val="22"/>
          </w:rPr>
          <w:t xml:space="preserve">To smooth local fluctuations, we applied a centred rolling window and retained the window median, start, end and mid-point coordinates for each chromosome </w:t>
        </w:r>
      </w:ins>
      <w:ins w:id="1258" w:author="Alexander Steemers" w:date="2025-07-01T14:33:00Z" w16du:dateUtc="2025-07-01T12:33:00Z">
        <w:r>
          <w:rPr>
            <w:sz w:val="22"/>
            <w:szCs w:val="22"/>
          </w:rPr>
          <w:t xml:space="preserve">using the </w:t>
        </w:r>
      </w:ins>
      <w:ins w:id="1259" w:author="Alexander Steemers" w:date="2025-07-01T14:31:00Z" w16du:dateUtc="2025-07-01T12:31:00Z">
        <w:r w:rsidRPr="00115E44">
          <w:rPr>
            <w:sz w:val="22"/>
            <w:szCs w:val="22"/>
          </w:rPr>
          <w:t>Roll package</w:t>
        </w:r>
      </w:ins>
      <w:ins w:id="1260" w:author="Alexander Steemers" w:date="2025-07-01T14:33:00Z" w16du:dateUtc="2025-07-01T12:33:00Z">
        <w:r>
          <w:rPr>
            <w:sz w:val="22"/>
            <w:szCs w:val="22"/>
          </w:rPr>
          <w:t xml:space="preserve"> (</w:t>
        </w:r>
      </w:ins>
      <w:ins w:id="1261" w:author="Alexander Steemers" w:date="2025-07-01T14:31:00Z" w16du:dateUtc="2025-07-01T12:31:00Z">
        <w:r w:rsidRPr="00115E44">
          <w:rPr>
            <w:sz w:val="22"/>
            <w:szCs w:val="22"/>
          </w:rPr>
          <w:t>v</w:t>
        </w:r>
      </w:ins>
      <w:ins w:id="1262" w:author="Alexander Steemers" w:date="2025-07-03T14:05:00Z" w16du:dateUtc="2025-07-03T12:05:00Z">
        <w:r w:rsidR="00E42BE3">
          <w:rPr>
            <w:sz w:val="22"/>
            <w:szCs w:val="22"/>
          </w:rPr>
          <w:t>.</w:t>
        </w:r>
      </w:ins>
      <w:ins w:id="1263" w:author="Alexander Steemers" w:date="2025-07-01T14:31:00Z" w16du:dateUtc="2025-07-01T12:31:00Z">
        <w:r w:rsidRPr="00115E44">
          <w:rPr>
            <w:sz w:val="22"/>
            <w:szCs w:val="22"/>
          </w:rPr>
          <w:t>1.1.7). Cytoband coordinates (hg38) were intersected with the smoothed data to assign each bin to the p</w:t>
        </w:r>
      </w:ins>
      <w:ins w:id="1264" w:author="Alexander Steemers" w:date="2025-07-01T14:32:00Z" w16du:dateUtc="2025-07-01T12:32:00Z">
        <w:r>
          <w:rPr>
            <w:sz w:val="22"/>
            <w:szCs w:val="22"/>
          </w:rPr>
          <w:t>-</w:t>
        </w:r>
      </w:ins>
      <w:ins w:id="1265" w:author="Alexander Steemers" w:date="2025-07-01T14:31:00Z" w16du:dateUtc="2025-07-01T12:31:00Z">
        <w:r w:rsidRPr="00115E44">
          <w:rPr>
            <w:sz w:val="22"/>
            <w:szCs w:val="22"/>
          </w:rPr>
          <w:t xml:space="preserve"> or q</w:t>
        </w:r>
      </w:ins>
      <w:ins w:id="1266" w:author="Alexander Steemers" w:date="2025-07-01T14:32:00Z" w16du:dateUtc="2025-07-01T12:32:00Z">
        <w:r>
          <w:rPr>
            <w:sz w:val="22"/>
            <w:szCs w:val="22"/>
          </w:rPr>
          <w:t>-</w:t>
        </w:r>
      </w:ins>
      <w:ins w:id="1267" w:author="Alexander Steemers" w:date="2025-07-01T14:31:00Z" w16du:dateUtc="2025-07-01T12:31:00Z">
        <w:r w:rsidRPr="00115E44">
          <w:rPr>
            <w:sz w:val="22"/>
            <w:szCs w:val="22"/>
          </w:rPr>
          <w:t>arm</w:t>
        </w:r>
      </w:ins>
      <w:ins w:id="1268" w:author="Alexander Steemers" w:date="2025-07-01T14:30:00Z" w16du:dateUtc="2025-07-01T12:30:00Z">
        <w:r w:rsidRPr="00115E44">
          <w:rPr>
            <w:sz w:val="22"/>
            <w:szCs w:val="22"/>
          </w:rPr>
          <w:t xml:space="preserve">. Per chromosome-arm, copy-number ratios were clustered with a Gaussian mixture model </w:t>
        </w:r>
      </w:ins>
      <w:ins w:id="1269" w:author="Alexander Steemers" w:date="2025-07-01T14:38:00Z" w16du:dateUtc="2025-07-01T12:38:00Z">
        <w:r w:rsidR="00F264C5">
          <w:rPr>
            <w:sz w:val="22"/>
            <w:szCs w:val="22"/>
          </w:rPr>
          <w:t xml:space="preserve">using </w:t>
        </w:r>
      </w:ins>
      <w:proofErr w:type="spellStart"/>
      <w:ins w:id="1270" w:author="Alexander Steemers" w:date="2025-07-01T14:30:00Z" w16du:dateUtc="2025-07-01T12:30:00Z">
        <w:r w:rsidRPr="00115E44">
          <w:rPr>
            <w:sz w:val="22"/>
            <w:szCs w:val="22"/>
          </w:rPr>
          <w:t>mclust</w:t>
        </w:r>
        <w:proofErr w:type="spellEnd"/>
        <w:r w:rsidRPr="00115E44">
          <w:rPr>
            <w:sz w:val="22"/>
            <w:szCs w:val="22"/>
          </w:rPr>
          <w:t xml:space="preserve"> </w:t>
        </w:r>
      </w:ins>
      <w:ins w:id="1271" w:author="Alexander Steemers" w:date="2025-07-01T14:38:00Z" w16du:dateUtc="2025-07-01T12:38:00Z">
        <w:r w:rsidR="00F264C5">
          <w:rPr>
            <w:sz w:val="22"/>
            <w:szCs w:val="22"/>
          </w:rPr>
          <w:t>(</w:t>
        </w:r>
      </w:ins>
      <w:ins w:id="1272" w:author="Alexander Steemers" w:date="2025-07-01T14:30:00Z" w16du:dateUtc="2025-07-01T12:30:00Z">
        <w:r w:rsidRPr="00115E44">
          <w:rPr>
            <w:sz w:val="22"/>
            <w:szCs w:val="22"/>
          </w:rPr>
          <w:t>v</w:t>
        </w:r>
      </w:ins>
      <w:ins w:id="1273" w:author="Alexander Steemers" w:date="2025-07-03T14:05:00Z" w16du:dateUtc="2025-07-03T12:05:00Z">
        <w:r w:rsidR="00E42BE3">
          <w:rPr>
            <w:sz w:val="22"/>
            <w:szCs w:val="22"/>
          </w:rPr>
          <w:t>.</w:t>
        </w:r>
      </w:ins>
      <w:ins w:id="1274" w:author="Alexander Steemers" w:date="2025-07-01T14:30:00Z" w16du:dateUtc="2025-07-01T12:30:00Z">
        <w:r w:rsidRPr="00115E44">
          <w:rPr>
            <w:sz w:val="22"/>
            <w:szCs w:val="22"/>
          </w:rPr>
          <w:t>6.1.1</w:t>
        </w:r>
      </w:ins>
      <w:ins w:id="1275" w:author="Alexander Steemers" w:date="2025-07-01T14:37:00Z" w16du:dateUtc="2025-07-01T12:37:00Z">
        <w:r w:rsidR="00F264C5" w:rsidRPr="00115E44">
          <w:rPr>
            <w:sz w:val="22"/>
            <w:szCs w:val="22"/>
          </w:rPr>
          <w:t xml:space="preserve">); </w:t>
        </w:r>
        <w:r w:rsidR="00F264C5">
          <w:rPr>
            <w:sz w:val="22"/>
            <w:szCs w:val="22"/>
          </w:rPr>
          <w:t>the</w:t>
        </w:r>
      </w:ins>
      <w:ins w:id="1276" w:author="Alexander Steemers" w:date="2025-07-01T14:30:00Z" w16du:dateUtc="2025-07-01T12:30:00Z">
        <w:r w:rsidRPr="00115E44">
          <w:rPr>
            <w:sz w:val="22"/>
            <w:szCs w:val="22"/>
          </w:rPr>
          <w:t xml:space="preserve"> number of components was set to the number of modes identified by </w:t>
        </w:r>
        <w:proofErr w:type="spellStart"/>
        <w:r w:rsidRPr="00115E44">
          <w:rPr>
            <w:sz w:val="22"/>
            <w:szCs w:val="22"/>
          </w:rPr>
          <w:t>LaplacesDemon</w:t>
        </w:r>
        <w:proofErr w:type="spellEnd"/>
        <w:r w:rsidRPr="00115E44">
          <w:rPr>
            <w:sz w:val="22"/>
            <w:szCs w:val="22"/>
          </w:rPr>
          <w:t xml:space="preserve"> </w:t>
        </w:r>
      </w:ins>
      <w:ins w:id="1277" w:author="Alexander Steemers" w:date="2025-07-01T14:32:00Z" w16du:dateUtc="2025-07-01T12:32:00Z">
        <w:r>
          <w:rPr>
            <w:sz w:val="22"/>
            <w:szCs w:val="22"/>
          </w:rPr>
          <w:t>(</w:t>
        </w:r>
      </w:ins>
      <w:ins w:id="1278" w:author="Alexander Steemers" w:date="2025-07-01T14:30:00Z" w16du:dateUtc="2025-07-01T12:30:00Z">
        <w:r w:rsidRPr="00115E44">
          <w:rPr>
            <w:sz w:val="22"/>
            <w:szCs w:val="22"/>
          </w:rPr>
          <w:t>v</w:t>
        </w:r>
      </w:ins>
      <w:ins w:id="1279" w:author="Alexander Steemers" w:date="2025-07-03T14:05:00Z" w16du:dateUtc="2025-07-03T12:05:00Z">
        <w:r w:rsidR="00E42BE3">
          <w:rPr>
            <w:sz w:val="22"/>
            <w:szCs w:val="22"/>
          </w:rPr>
          <w:t>.</w:t>
        </w:r>
      </w:ins>
      <w:ins w:id="1280" w:author="Alexander Steemers" w:date="2025-07-01T14:30:00Z" w16du:dateUtc="2025-07-01T12:30:00Z">
        <w:r w:rsidRPr="00115E44">
          <w:rPr>
            <w:sz w:val="22"/>
            <w:szCs w:val="22"/>
          </w:rPr>
          <w:t>16.1.6</w:t>
        </w:r>
      </w:ins>
      <w:ins w:id="1281" w:author="Alexander Steemers" w:date="2025-07-01T14:32:00Z" w16du:dateUtc="2025-07-01T12:32:00Z">
        <w:r>
          <w:rPr>
            <w:sz w:val="22"/>
            <w:szCs w:val="22"/>
          </w:rPr>
          <w:t>)</w:t>
        </w:r>
      </w:ins>
      <w:ins w:id="1282" w:author="Alexander Steemers" w:date="2025-07-01T14:30:00Z" w16du:dateUtc="2025-07-01T12:30:00Z">
        <w:r w:rsidRPr="00115E44">
          <w:rPr>
            <w:sz w:val="22"/>
            <w:szCs w:val="22"/>
          </w:rPr>
          <w:t>. Component means were rounded to the nearest integer to define discrete copy-number states, and each bin was re-labelled with its most probable state</w:t>
        </w:r>
      </w:ins>
      <w:ins w:id="1283" w:author="Alexander Steemers" w:date="2025-07-01T14:49:00Z" w16du:dateUtc="2025-07-01T12:49:00Z">
        <w:r w:rsidR="001B6457">
          <w:rPr>
            <w:sz w:val="22"/>
            <w:szCs w:val="22"/>
          </w:rPr>
          <w:t xml:space="preserve">. </w:t>
        </w:r>
      </w:ins>
      <w:ins w:id="1284" w:author="Alexander Steemers" w:date="2025-07-01T14:30:00Z" w16du:dateUtc="2025-07-01T12:30:00Z">
        <w:r w:rsidRPr="00115E44">
          <w:rPr>
            <w:sz w:val="22"/>
            <w:szCs w:val="22"/>
          </w:rPr>
          <w:t xml:space="preserve">Bins with corrected ratios ≥ </w:t>
        </w:r>
      </w:ins>
      <w:ins w:id="1285" w:author="Alexander Steemers" w:date="2025-07-01T14:38:00Z" w16du:dateUtc="2025-07-01T12:38:00Z">
        <w:r w:rsidR="00F264C5" w:rsidRPr="00115E44">
          <w:rPr>
            <w:sz w:val="22"/>
            <w:szCs w:val="22"/>
          </w:rPr>
          <w:t xml:space="preserve">default </w:t>
        </w:r>
      </w:ins>
      <w:ins w:id="1286" w:author="Alexander Steemers" w:date="2025-07-01T14:30:00Z" w16du:dateUtc="2025-07-01T12:30:00Z">
        <w:r w:rsidRPr="00115E44">
          <w:rPr>
            <w:sz w:val="22"/>
            <w:szCs w:val="22"/>
          </w:rPr>
          <w:t>ploidy + 0.8 were called gains</w:t>
        </w:r>
      </w:ins>
      <w:ins w:id="1287" w:author="Alexander Steemers" w:date="2025-07-01T14:34:00Z" w16du:dateUtc="2025-07-01T12:34:00Z">
        <w:r>
          <w:rPr>
            <w:sz w:val="22"/>
            <w:szCs w:val="22"/>
          </w:rPr>
          <w:t xml:space="preserve"> while </w:t>
        </w:r>
      </w:ins>
      <w:ins w:id="1288" w:author="Alexander Steemers" w:date="2025-07-01T14:30:00Z" w16du:dateUtc="2025-07-01T12:30:00Z">
        <w:r w:rsidRPr="00115E44">
          <w:rPr>
            <w:sz w:val="22"/>
            <w:szCs w:val="22"/>
          </w:rPr>
          <w:t>those</w:t>
        </w:r>
      </w:ins>
      <w:ins w:id="1289" w:author="Alexander Steemers" w:date="2025-07-01T14:34:00Z" w16du:dateUtc="2025-07-01T12:34:00Z">
        <w:r w:rsidRPr="00115E44">
          <w:rPr>
            <w:sz w:val="22"/>
            <w:szCs w:val="22"/>
          </w:rPr>
          <w:t xml:space="preserve"> with corrected ratios</w:t>
        </w:r>
      </w:ins>
      <w:ins w:id="1290" w:author="Alexander Steemers" w:date="2025-07-01T14:30:00Z" w16du:dateUtc="2025-07-01T12:30:00Z">
        <w:r w:rsidRPr="00115E44">
          <w:rPr>
            <w:sz w:val="22"/>
            <w:szCs w:val="22"/>
          </w:rPr>
          <w:t xml:space="preserve"> ≤ </w:t>
        </w:r>
      </w:ins>
      <w:ins w:id="1291" w:author="Alexander Steemers" w:date="2025-07-01T14:38:00Z" w16du:dateUtc="2025-07-01T12:38:00Z">
        <w:r w:rsidR="00F264C5" w:rsidRPr="00115E44">
          <w:rPr>
            <w:sz w:val="22"/>
            <w:szCs w:val="22"/>
          </w:rPr>
          <w:t xml:space="preserve">default </w:t>
        </w:r>
      </w:ins>
      <w:ins w:id="1292" w:author="Alexander Steemers" w:date="2025-07-01T14:30:00Z" w16du:dateUtc="2025-07-01T12:30:00Z">
        <w:r w:rsidRPr="00115E44">
          <w:rPr>
            <w:sz w:val="22"/>
            <w:szCs w:val="22"/>
          </w:rPr>
          <w:t xml:space="preserve">ploidy – 0.8 were </w:t>
        </w:r>
      </w:ins>
      <w:ins w:id="1293" w:author="Alexander Steemers" w:date="2025-07-01T14:34:00Z" w16du:dateUtc="2025-07-01T12:34:00Z">
        <w:r>
          <w:rPr>
            <w:sz w:val="22"/>
            <w:szCs w:val="22"/>
          </w:rPr>
          <w:t>lab</w:t>
        </w:r>
      </w:ins>
      <w:ins w:id="1294" w:author="Alexander Steemers" w:date="2025-07-01T14:35:00Z" w16du:dateUtc="2025-07-01T12:35:00Z">
        <w:r>
          <w:rPr>
            <w:sz w:val="22"/>
            <w:szCs w:val="22"/>
          </w:rPr>
          <w:t xml:space="preserve">elled as </w:t>
        </w:r>
      </w:ins>
      <w:ins w:id="1295" w:author="Alexander Steemers" w:date="2025-07-01T14:30:00Z" w16du:dateUtc="2025-07-01T12:30:00Z">
        <w:r w:rsidRPr="00115E44">
          <w:rPr>
            <w:sz w:val="22"/>
            <w:szCs w:val="22"/>
          </w:rPr>
          <w:t>losses. Consecutive bins sharing the same state were merged into segments, producing a wide sample × bin matrix.</w:t>
        </w:r>
      </w:ins>
      <w:ins w:id="1296" w:author="Alexander Steemers" w:date="2025-07-01T14:32:00Z" w16du:dateUtc="2025-07-01T12:32:00Z">
        <w:r>
          <w:rPr>
            <w:sz w:val="22"/>
            <w:szCs w:val="22"/>
          </w:rPr>
          <w:t xml:space="preserve"> </w:t>
        </w:r>
      </w:ins>
      <w:ins w:id="1297" w:author="Alexander Steemers" w:date="2025-07-01T14:06:00Z" w16du:dateUtc="2025-07-01T12:06:00Z">
        <w:r w:rsidR="00CC1B1E" w:rsidRPr="00CC1B1E">
          <w:rPr>
            <w:sz w:val="22"/>
            <w:szCs w:val="22"/>
            <w:rPrChange w:id="1298" w:author="Alexander Steemers" w:date="2025-07-01T14:07:00Z" w16du:dateUtc="2025-07-01T12:07:00Z">
              <w:rPr>
                <w:b/>
                <w:bCs/>
                <w:sz w:val="22"/>
                <w:szCs w:val="22"/>
                <w:lang w:val="en-US"/>
              </w:rPr>
            </w:rPrChange>
          </w:rPr>
          <w:t>Heat</w:t>
        </w:r>
      </w:ins>
      <w:ins w:id="1299" w:author="Alexander Steemers" w:date="2025-07-01T14:20:00Z" w16du:dateUtc="2025-07-01T12:20:00Z">
        <w:r w:rsidR="008D2298">
          <w:rPr>
            <w:sz w:val="22"/>
            <w:szCs w:val="22"/>
          </w:rPr>
          <w:t xml:space="preserve">maps were generated </w:t>
        </w:r>
      </w:ins>
      <w:ins w:id="1300" w:author="Alexander Steemers" w:date="2025-07-01T14:06:00Z" w16du:dateUtc="2025-07-01T12:06:00Z">
        <w:r w:rsidR="00CC1B1E" w:rsidRPr="00CC1B1E">
          <w:rPr>
            <w:sz w:val="22"/>
            <w:szCs w:val="22"/>
            <w:rPrChange w:id="1301" w:author="Alexander Steemers" w:date="2025-07-01T14:07:00Z" w16du:dateUtc="2025-07-01T12:07:00Z">
              <w:rPr>
                <w:b/>
                <w:bCs/>
                <w:sz w:val="22"/>
                <w:szCs w:val="22"/>
                <w:lang w:val="en-US"/>
              </w:rPr>
            </w:rPrChange>
          </w:rPr>
          <w:t>with ggplot2 (</w:t>
        </w:r>
      </w:ins>
      <w:ins w:id="1302" w:author="Alexander Steemers" w:date="2025-07-01T14:15:00Z" w16du:dateUtc="2025-07-01T12:15:00Z">
        <w:r w:rsidR="008D2298">
          <w:rPr>
            <w:sz w:val="22"/>
            <w:szCs w:val="22"/>
          </w:rPr>
          <w:t>v</w:t>
        </w:r>
      </w:ins>
      <w:ins w:id="1303" w:author="Alexander Steemers" w:date="2025-07-03T14:05:00Z" w16du:dateUtc="2025-07-03T12:05:00Z">
        <w:r w:rsidR="00E42BE3">
          <w:rPr>
            <w:sz w:val="22"/>
            <w:szCs w:val="22"/>
          </w:rPr>
          <w:t>.</w:t>
        </w:r>
      </w:ins>
      <w:ins w:id="1304" w:author="Alexander Steemers" w:date="2025-07-01T14:15:00Z" w16du:dateUtc="2025-07-01T12:15:00Z">
        <w:r w:rsidR="008D2298">
          <w:rPr>
            <w:sz w:val="22"/>
            <w:szCs w:val="22"/>
          </w:rPr>
          <w:t>3</w:t>
        </w:r>
      </w:ins>
      <w:ins w:id="1305" w:author="Alexander Steemers" w:date="2025-07-01T14:16:00Z" w16du:dateUtc="2025-07-01T12:16:00Z">
        <w:r w:rsidR="008D2298">
          <w:rPr>
            <w:sz w:val="22"/>
            <w:szCs w:val="22"/>
          </w:rPr>
          <w:t>.5.2</w:t>
        </w:r>
      </w:ins>
      <w:ins w:id="1306" w:author="Alexander Steemers" w:date="2025-07-01T14:06:00Z" w16du:dateUtc="2025-07-01T12:06:00Z">
        <w:r w:rsidR="00CC1B1E" w:rsidRPr="00CC1B1E">
          <w:rPr>
            <w:sz w:val="22"/>
            <w:szCs w:val="22"/>
            <w:rPrChange w:id="1307" w:author="Alexander Steemers" w:date="2025-07-01T14:07:00Z" w16du:dateUtc="2025-07-01T12:07:00Z">
              <w:rPr>
                <w:b/>
                <w:bCs/>
                <w:sz w:val="22"/>
                <w:szCs w:val="22"/>
                <w:lang w:val="en-US"/>
              </w:rPr>
            </w:rPrChange>
          </w:rPr>
          <w:t>) and faceted by chromosome + arm using ggh4x</w:t>
        </w:r>
      </w:ins>
      <w:ins w:id="1308" w:author="Alexander Steemers" w:date="2025-07-01T14:16:00Z" w16du:dateUtc="2025-07-01T12:16:00Z">
        <w:r w:rsidR="008D2298">
          <w:rPr>
            <w:sz w:val="22"/>
            <w:szCs w:val="22"/>
          </w:rPr>
          <w:t xml:space="preserve"> (v</w:t>
        </w:r>
      </w:ins>
      <w:ins w:id="1309" w:author="Alexander Steemers" w:date="2025-07-03T14:05:00Z" w16du:dateUtc="2025-07-03T12:05:00Z">
        <w:r w:rsidR="00E42BE3">
          <w:rPr>
            <w:sz w:val="22"/>
            <w:szCs w:val="22"/>
          </w:rPr>
          <w:t>.</w:t>
        </w:r>
      </w:ins>
      <w:ins w:id="1310" w:author="Alexander Steemers" w:date="2025-07-01T14:16:00Z" w16du:dateUtc="2025-07-01T12:16:00Z">
        <w:r w:rsidR="008D2298">
          <w:rPr>
            <w:sz w:val="22"/>
            <w:szCs w:val="22"/>
          </w:rPr>
          <w:t>0.3.0</w:t>
        </w:r>
      </w:ins>
      <w:ins w:id="1311" w:author="Alexander Steemers" w:date="2025-07-01T14:38:00Z" w16du:dateUtc="2025-07-01T12:38:00Z">
        <w:r w:rsidR="00F264C5">
          <w:rPr>
            <w:sz w:val="22"/>
            <w:szCs w:val="22"/>
          </w:rPr>
          <w:t xml:space="preserve">) </w:t>
        </w:r>
      </w:ins>
      <w:ins w:id="1312" w:author="Alexander Steemers" w:date="2025-07-01T14:16:00Z" w16du:dateUtc="2025-07-01T12:16:00Z">
        <w:r w:rsidR="008D2298" w:rsidRPr="008D2298">
          <w:rPr>
            <w:sz w:val="22"/>
            <w:szCs w:val="22"/>
          </w:rPr>
          <w:t>with a capped colour gradient (0–4 copies</w:t>
        </w:r>
        <w:r w:rsidR="008D2298">
          <w:rPr>
            <w:sz w:val="22"/>
            <w:szCs w:val="22"/>
          </w:rPr>
          <w:t>).</w:t>
        </w:r>
      </w:ins>
    </w:p>
    <w:p w14:paraId="56BB1203" w14:textId="77777777" w:rsidR="008D2298" w:rsidRPr="00CC1B1E" w:rsidRDefault="008D2298" w:rsidP="008D2298">
      <w:pPr>
        <w:jc w:val="both"/>
        <w:rPr>
          <w:ins w:id="1313" w:author="Alexander Steemers" w:date="2025-07-01T14:16:00Z" w16du:dateUtc="2025-07-01T12:16:00Z"/>
          <w:sz w:val="22"/>
          <w:szCs w:val="22"/>
          <w:rPrChange w:id="1314" w:author="Alexander Steemers" w:date="2025-07-01T14:07:00Z" w16du:dateUtc="2025-07-01T12:07:00Z">
            <w:rPr>
              <w:ins w:id="1315" w:author="Alexander Steemers" w:date="2025-07-01T14:16:00Z" w16du:dateUtc="2025-07-01T12:16:00Z"/>
              <w:b/>
              <w:bCs/>
              <w:sz w:val="22"/>
              <w:szCs w:val="22"/>
              <w:lang w:val="en-US"/>
            </w:rPr>
          </w:rPrChange>
        </w:rPr>
      </w:pPr>
    </w:p>
    <w:p w14:paraId="7907C23C" w14:textId="35E3BC4D" w:rsidR="0037312B" w:rsidRPr="00CC1B1E" w:rsidDel="00136985" w:rsidRDefault="0037312B">
      <w:pPr>
        <w:jc w:val="both"/>
        <w:rPr>
          <w:del w:id="1316" w:author="Alexander Steemers" w:date="2025-07-01T13:50:00Z" w16du:dateUtc="2025-07-01T11:50:00Z"/>
          <w:sz w:val="22"/>
          <w:szCs w:val="22"/>
          <w:rPrChange w:id="1317" w:author="Alexander Steemers" w:date="2025-07-01T14:07:00Z" w16du:dateUtc="2025-07-01T12:07:00Z">
            <w:rPr>
              <w:del w:id="1318" w:author="Alexander Steemers" w:date="2025-07-01T13:50:00Z" w16du:dateUtc="2025-07-01T11:50:00Z"/>
              <w:b/>
              <w:bCs/>
              <w:sz w:val="22"/>
              <w:szCs w:val="22"/>
              <w:lang w:val="en-US"/>
            </w:rPr>
          </w:rPrChange>
        </w:rPr>
      </w:pPr>
      <w:del w:id="1319" w:author="Alexander Steemers" w:date="2025-07-01T13:50:00Z" w16du:dateUtc="2025-07-01T11:50:00Z">
        <w:r w:rsidRPr="00CC1B1E" w:rsidDel="00136985">
          <w:rPr>
            <w:sz w:val="22"/>
            <w:szCs w:val="22"/>
            <w:rPrChange w:id="1320" w:author="Alexander Steemers" w:date="2025-07-01T14:07:00Z" w16du:dateUtc="2025-07-01T12:07:00Z">
              <w:rPr>
                <w:b/>
                <w:bCs/>
                <w:sz w:val="22"/>
                <w:szCs w:val="22"/>
                <w:lang w:val="en-US"/>
              </w:rPr>
            </w:rPrChange>
          </w:rPr>
          <w:delText>Phylogenetic tree construction</w:delText>
        </w:r>
      </w:del>
    </w:p>
    <w:p w14:paraId="7A10FEB1" w14:textId="6B7040BE" w:rsidR="0037312B" w:rsidRPr="00CC1B1E" w:rsidDel="008D2298" w:rsidRDefault="0037312B" w:rsidP="008D2298">
      <w:pPr>
        <w:jc w:val="both"/>
        <w:rPr>
          <w:del w:id="1321" w:author="Alexander Steemers" w:date="2025-07-01T14:16:00Z" w16du:dateUtc="2025-07-01T12:16:00Z"/>
          <w:sz w:val="22"/>
          <w:szCs w:val="22"/>
          <w:rPrChange w:id="1322" w:author="Alexander Steemers" w:date="2025-07-01T14:07:00Z" w16du:dateUtc="2025-07-01T12:07:00Z">
            <w:rPr>
              <w:del w:id="1323" w:author="Alexander Steemers" w:date="2025-07-01T14:16:00Z" w16du:dateUtc="2025-07-01T12:16:00Z"/>
              <w:b/>
              <w:bCs/>
              <w:sz w:val="22"/>
              <w:szCs w:val="22"/>
              <w:lang w:val="en-US"/>
            </w:rPr>
          </w:rPrChange>
        </w:rPr>
      </w:pPr>
    </w:p>
    <w:p w14:paraId="38485056" w14:textId="5E4A2752" w:rsidR="0037312B" w:rsidRPr="00EE3503" w:rsidRDefault="0037312B" w:rsidP="008D2298">
      <w:pPr>
        <w:jc w:val="both"/>
        <w:rPr>
          <w:b/>
          <w:bCs/>
          <w:sz w:val="22"/>
          <w:szCs w:val="22"/>
          <w:rPrChange w:id="1324" w:author="Alexander Steemers" w:date="2025-06-30T17:34:00Z" w16du:dateUtc="2025-06-30T15:34:00Z">
            <w:rPr>
              <w:b/>
              <w:bCs/>
              <w:sz w:val="22"/>
              <w:szCs w:val="22"/>
              <w:lang w:val="en-US"/>
            </w:rPr>
          </w:rPrChange>
        </w:rPr>
      </w:pPr>
      <w:r w:rsidRPr="00EE3503">
        <w:rPr>
          <w:b/>
          <w:bCs/>
          <w:sz w:val="22"/>
          <w:szCs w:val="22"/>
          <w:rPrChange w:id="1325" w:author="Alexander Steemers" w:date="2025-06-30T17:34:00Z" w16du:dateUtc="2025-06-30T15:34:00Z">
            <w:rPr>
              <w:b/>
              <w:bCs/>
              <w:sz w:val="22"/>
              <w:szCs w:val="22"/>
              <w:lang w:val="en-US"/>
            </w:rPr>
          </w:rPrChange>
        </w:rPr>
        <w:t>Timing branches</w:t>
      </w:r>
    </w:p>
    <w:p w14:paraId="26AD336C" w14:textId="071509CE" w:rsidR="0037312B" w:rsidRDefault="0088231C" w:rsidP="004C528E">
      <w:pPr>
        <w:pStyle w:val="ListParagraph"/>
        <w:numPr>
          <w:ilvl w:val="0"/>
          <w:numId w:val="9"/>
        </w:numPr>
        <w:jc w:val="both"/>
        <w:rPr>
          <w:ins w:id="1326" w:author="Alexander Steemers" w:date="2025-07-08T14:53:00Z" w16du:dateUtc="2025-07-08T12:53:00Z"/>
          <w:sz w:val="22"/>
          <w:szCs w:val="22"/>
        </w:rPr>
      </w:pPr>
      <w:proofErr w:type="spellStart"/>
      <w:ins w:id="1327" w:author="Alexander Steemers" w:date="2025-07-08T14:38:00Z" w16du:dateUtc="2025-07-08T12:38:00Z">
        <w:r w:rsidRPr="004C528E">
          <w:rPr>
            <w:sz w:val="22"/>
            <w:szCs w:val="22"/>
            <w:rPrChange w:id="1328" w:author="Alexander Steemers" w:date="2025-07-08T14:53:00Z" w16du:dateUtc="2025-07-08T12:53:00Z">
              <w:rPr>
                <w:b/>
                <w:bCs/>
                <w:sz w:val="22"/>
                <w:szCs w:val="22"/>
              </w:rPr>
            </w:rPrChange>
          </w:rPr>
          <w:t>Rtreefit</w:t>
        </w:r>
        <w:proofErr w:type="spellEnd"/>
        <w:r w:rsidRPr="004C528E">
          <w:rPr>
            <w:sz w:val="22"/>
            <w:szCs w:val="22"/>
            <w:rPrChange w:id="1329" w:author="Alexander Steemers" w:date="2025-07-08T14:53:00Z" w16du:dateUtc="2025-07-08T12:53:00Z">
              <w:rPr>
                <w:b/>
                <w:bCs/>
                <w:sz w:val="22"/>
                <w:szCs w:val="22"/>
              </w:rPr>
            </w:rPrChange>
          </w:rPr>
          <w:t xml:space="preserve"> package</w:t>
        </w:r>
      </w:ins>
      <w:ins w:id="1330" w:author="Alexander Steemers" w:date="2025-07-11T11:27:00Z" w16du:dateUtc="2025-07-11T09:27:00Z">
        <w:r w:rsidR="00C3188F">
          <w:rPr>
            <w:sz w:val="22"/>
            <w:szCs w:val="22"/>
          </w:rPr>
          <w:t xml:space="preserve"> using the </w:t>
        </w:r>
        <w:proofErr w:type="spellStart"/>
        <w:r w:rsidR="00C3188F">
          <w:rPr>
            <w:sz w:val="22"/>
            <w:szCs w:val="22"/>
          </w:rPr>
          <w:t>Ultrametdcc</w:t>
        </w:r>
      </w:ins>
      <w:proofErr w:type="spellEnd"/>
    </w:p>
    <w:p w14:paraId="18EA54A2" w14:textId="7A11BBA0" w:rsidR="004C528E" w:rsidRDefault="004C528E" w:rsidP="004C528E">
      <w:pPr>
        <w:pStyle w:val="ListParagraph"/>
        <w:numPr>
          <w:ilvl w:val="0"/>
          <w:numId w:val="9"/>
        </w:numPr>
        <w:jc w:val="both"/>
        <w:rPr>
          <w:ins w:id="1331" w:author="Alexander Steemers" w:date="2025-07-08T14:54:00Z" w16du:dateUtc="2025-07-08T12:54:00Z"/>
          <w:sz w:val="22"/>
          <w:szCs w:val="22"/>
        </w:rPr>
      </w:pPr>
      <w:ins w:id="1332" w:author="Alexander Steemers" w:date="2025-07-08T14:53:00Z" w16du:dateUtc="2025-07-08T12:53:00Z">
        <w:r>
          <w:rPr>
            <w:sz w:val="22"/>
            <w:szCs w:val="22"/>
          </w:rPr>
          <w:t xml:space="preserve">Where I put the </w:t>
        </w:r>
      </w:ins>
      <w:ins w:id="1333" w:author="Alexander Steemers" w:date="2025-07-08T14:54:00Z" w16du:dateUtc="2025-07-08T12:54:00Z">
        <w:r>
          <w:rPr>
            <w:sz w:val="22"/>
            <w:szCs w:val="22"/>
          </w:rPr>
          <w:t>switch</w:t>
        </w:r>
      </w:ins>
    </w:p>
    <w:p w14:paraId="3F8DCE69" w14:textId="65A52B6F" w:rsidR="004C528E" w:rsidRDefault="004C528E" w:rsidP="004C528E">
      <w:pPr>
        <w:pStyle w:val="ListParagraph"/>
        <w:numPr>
          <w:ilvl w:val="0"/>
          <w:numId w:val="9"/>
        </w:numPr>
        <w:jc w:val="both"/>
        <w:rPr>
          <w:ins w:id="1334" w:author="Alexander Steemers" w:date="2025-07-08T14:54:00Z" w16du:dateUtc="2025-07-08T12:54:00Z"/>
          <w:sz w:val="22"/>
          <w:szCs w:val="22"/>
        </w:rPr>
      </w:pPr>
      <w:ins w:id="1335" w:author="Alexander Steemers" w:date="2025-07-08T14:54:00Z" w16du:dateUtc="2025-07-08T12:54:00Z">
        <w:r>
          <w:rPr>
            <w:sz w:val="22"/>
            <w:szCs w:val="22"/>
          </w:rPr>
          <w:t>Early growth</w:t>
        </w:r>
      </w:ins>
    </w:p>
    <w:p w14:paraId="35328F15" w14:textId="3E64E957" w:rsidR="004C528E" w:rsidRPr="004C528E" w:rsidRDefault="004C528E">
      <w:pPr>
        <w:pStyle w:val="ListParagraph"/>
        <w:numPr>
          <w:ilvl w:val="0"/>
          <w:numId w:val="9"/>
        </w:numPr>
        <w:jc w:val="both"/>
        <w:rPr>
          <w:sz w:val="22"/>
          <w:szCs w:val="22"/>
          <w:rPrChange w:id="1336" w:author="Alexander Steemers" w:date="2025-07-08T14:53:00Z" w16du:dateUtc="2025-07-08T12:53:00Z">
            <w:rPr>
              <w:b/>
              <w:bCs/>
              <w:sz w:val="22"/>
              <w:szCs w:val="22"/>
              <w:lang w:val="en-US"/>
            </w:rPr>
          </w:rPrChange>
        </w:rPr>
        <w:pPrChange w:id="1337" w:author="Alexander Steemers" w:date="2025-07-08T14:53:00Z" w16du:dateUtc="2025-07-08T12:53:00Z">
          <w:pPr>
            <w:jc w:val="both"/>
          </w:pPr>
        </w:pPrChange>
      </w:pPr>
      <w:ins w:id="1338" w:author="Alexander Steemers" w:date="2025-07-08T14:54:00Z" w16du:dateUtc="2025-07-08T12:54:00Z">
        <w:r>
          <w:rPr>
            <w:sz w:val="22"/>
            <w:szCs w:val="22"/>
          </w:rPr>
          <w:t>Confidence intervals</w:t>
        </w:r>
      </w:ins>
    </w:p>
    <w:p w14:paraId="5903EA2F" w14:textId="7F930B06" w:rsidR="0037312B" w:rsidRPr="00EE3503" w:rsidRDefault="0037312B" w:rsidP="004E3F21">
      <w:pPr>
        <w:jc w:val="both"/>
        <w:rPr>
          <w:b/>
          <w:bCs/>
          <w:sz w:val="22"/>
          <w:szCs w:val="22"/>
          <w:rPrChange w:id="1339" w:author="Alexander Steemers" w:date="2025-06-30T17:34:00Z" w16du:dateUtc="2025-06-30T15:34:00Z">
            <w:rPr>
              <w:b/>
              <w:bCs/>
              <w:sz w:val="22"/>
              <w:szCs w:val="22"/>
              <w:lang w:val="en-US"/>
            </w:rPr>
          </w:rPrChange>
        </w:rPr>
      </w:pPr>
      <w:r w:rsidRPr="00EE3503">
        <w:rPr>
          <w:b/>
          <w:bCs/>
          <w:sz w:val="22"/>
          <w:szCs w:val="22"/>
          <w:rPrChange w:id="1340" w:author="Alexander Steemers" w:date="2025-06-30T17:34:00Z" w16du:dateUtc="2025-06-30T15:34:00Z">
            <w:rPr>
              <w:b/>
              <w:bCs/>
              <w:sz w:val="22"/>
              <w:szCs w:val="22"/>
              <w:lang w:val="en-US"/>
            </w:rPr>
          </w:rPrChange>
        </w:rPr>
        <w:t>Growth rate estimation</w:t>
      </w:r>
    </w:p>
    <w:p w14:paraId="059C6935" w14:textId="50D3830E" w:rsidR="0037312B" w:rsidDel="004C528E" w:rsidRDefault="004C528E" w:rsidP="004C528E">
      <w:pPr>
        <w:pStyle w:val="ListParagraph"/>
        <w:numPr>
          <w:ilvl w:val="0"/>
          <w:numId w:val="9"/>
        </w:numPr>
        <w:rPr>
          <w:del w:id="1341" w:author="Alexander Steemers" w:date="2025-07-08T14:35:00Z" w16du:dateUtc="2025-07-08T12:35:00Z"/>
          <w:sz w:val="22"/>
          <w:szCs w:val="22"/>
        </w:rPr>
      </w:pPr>
      <w:proofErr w:type="spellStart"/>
      <w:ins w:id="1342" w:author="Alexander Steemers" w:date="2025-07-08T14:56:00Z" w16du:dateUtc="2025-07-08T12:56:00Z">
        <w:r w:rsidRPr="004C528E">
          <w:rPr>
            <w:sz w:val="22"/>
            <w:szCs w:val="22"/>
            <w:rPrChange w:id="1343" w:author="Alexander Steemers" w:date="2025-07-08T14:56:00Z" w16du:dateUtc="2025-07-08T12:56:00Z">
              <w:rPr>
                <w:b/>
                <w:bCs/>
                <w:sz w:val="22"/>
                <w:szCs w:val="22"/>
              </w:rPr>
            </w:rPrChange>
          </w:rPr>
          <w:t>Phylofit</w:t>
        </w:r>
      </w:ins>
      <w:proofErr w:type="spellEnd"/>
    </w:p>
    <w:p w14:paraId="2F1470D9" w14:textId="760B506B" w:rsidR="004C528E" w:rsidRPr="004C528E" w:rsidRDefault="004C528E">
      <w:pPr>
        <w:pStyle w:val="ListParagraph"/>
        <w:numPr>
          <w:ilvl w:val="0"/>
          <w:numId w:val="9"/>
        </w:numPr>
        <w:rPr>
          <w:ins w:id="1344" w:author="Alexander Steemers" w:date="2025-07-08T14:57:00Z" w16du:dateUtc="2025-07-08T12:57:00Z"/>
          <w:sz w:val="22"/>
          <w:szCs w:val="22"/>
          <w:rPrChange w:id="1345" w:author="Alexander Steemers" w:date="2025-07-08T14:56:00Z" w16du:dateUtc="2025-07-08T12:56:00Z">
            <w:rPr>
              <w:ins w:id="1346" w:author="Alexander Steemers" w:date="2025-07-08T14:57:00Z" w16du:dateUtc="2025-07-08T12:57:00Z"/>
              <w:b/>
              <w:bCs/>
              <w:sz w:val="22"/>
              <w:szCs w:val="22"/>
              <w:lang w:val="en-US"/>
            </w:rPr>
          </w:rPrChange>
        </w:rPr>
        <w:pPrChange w:id="1347" w:author="Alexander Steemers" w:date="2025-07-08T14:56:00Z" w16du:dateUtc="2025-07-08T12:56:00Z">
          <w:pPr>
            <w:jc w:val="both"/>
          </w:pPr>
        </w:pPrChange>
      </w:pPr>
    </w:p>
    <w:p w14:paraId="5CD8BD95" w14:textId="2F67ADAF" w:rsidR="0037312B" w:rsidRPr="004C528E" w:rsidDel="0088231C" w:rsidRDefault="004C528E">
      <w:pPr>
        <w:pStyle w:val="ListParagraph"/>
        <w:numPr>
          <w:ilvl w:val="0"/>
          <w:numId w:val="9"/>
        </w:numPr>
        <w:rPr>
          <w:del w:id="1348" w:author="Alexander Steemers" w:date="2025-07-08T14:35:00Z" w16du:dateUtc="2025-07-08T12:35:00Z"/>
          <w:sz w:val="22"/>
          <w:szCs w:val="22"/>
          <w:rPrChange w:id="1349" w:author="Alexander Steemers" w:date="2025-07-08T14:57:00Z" w16du:dateUtc="2025-07-08T12:57:00Z">
            <w:rPr>
              <w:del w:id="1350" w:author="Alexander Steemers" w:date="2025-07-08T14:35:00Z" w16du:dateUtc="2025-07-08T12:35:00Z"/>
              <w:b/>
              <w:bCs/>
              <w:sz w:val="22"/>
              <w:szCs w:val="22"/>
              <w:lang w:val="en-US"/>
            </w:rPr>
          </w:rPrChange>
        </w:rPr>
        <w:pPrChange w:id="1351" w:author="Alexander Steemers" w:date="2025-07-08T14:56:00Z" w16du:dateUtc="2025-07-08T12:56:00Z">
          <w:pPr>
            <w:jc w:val="both"/>
          </w:pPr>
        </w:pPrChange>
      </w:pPr>
      <w:ins w:id="1352" w:author="Alexander Steemers" w:date="2025-07-08T14:57:00Z" w16du:dateUtc="2025-07-08T12:57:00Z">
        <w:r w:rsidRPr="004C528E">
          <w:rPr>
            <w:sz w:val="22"/>
            <w:szCs w:val="22"/>
            <w:rPrChange w:id="1353" w:author="Alexander Steemers" w:date="2025-07-08T14:57:00Z" w16du:dateUtc="2025-07-08T12:57:00Z">
              <w:rPr/>
            </w:rPrChange>
          </w:rPr>
          <w:t>Do this on diagnostic samples only (i.e. not the relapse samples)</w:t>
        </w:r>
      </w:ins>
      <w:del w:id="1354" w:author="Alexander Steemers" w:date="2025-07-08T14:35:00Z" w16du:dateUtc="2025-07-08T12:35:00Z">
        <w:r w:rsidR="0037312B" w:rsidRPr="004C528E" w:rsidDel="0088231C">
          <w:rPr>
            <w:sz w:val="22"/>
            <w:szCs w:val="22"/>
            <w:rPrChange w:id="1355" w:author="Alexander Steemers" w:date="2025-07-08T14:57:00Z" w16du:dateUtc="2025-07-08T12:57:00Z">
              <w:rPr>
                <w:b/>
                <w:bCs/>
                <w:sz w:val="22"/>
                <w:szCs w:val="22"/>
                <w:lang w:val="en-US"/>
              </w:rPr>
            </w:rPrChange>
          </w:rPr>
          <w:delText xml:space="preserve">Bulk </w:delText>
        </w:r>
        <w:r w:rsidR="00C16829" w:rsidRPr="004C528E" w:rsidDel="0088231C">
          <w:rPr>
            <w:sz w:val="22"/>
            <w:szCs w:val="22"/>
            <w:rPrChange w:id="1356" w:author="Alexander Steemers" w:date="2025-07-08T14:57:00Z" w16du:dateUtc="2025-07-08T12:57:00Z">
              <w:rPr>
                <w:b/>
                <w:bCs/>
                <w:sz w:val="22"/>
                <w:szCs w:val="22"/>
                <w:lang w:val="en-US"/>
              </w:rPr>
            </w:rPrChange>
          </w:rPr>
          <w:delText xml:space="preserve">WGS </w:delText>
        </w:r>
        <w:r w:rsidR="0037312B" w:rsidRPr="004C528E" w:rsidDel="0088231C">
          <w:rPr>
            <w:sz w:val="22"/>
            <w:szCs w:val="22"/>
            <w:rPrChange w:id="1357" w:author="Alexander Steemers" w:date="2025-07-08T14:57:00Z" w16du:dateUtc="2025-07-08T12:57:00Z">
              <w:rPr>
                <w:b/>
                <w:bCs/>
                <w:sz w:val="22"/>
                <w:szCs w:val="22"/>
                <w:lang w:val="en-US"/>
              </w:rPr>
            </w:rPrChange>
          </w:rPr>
          <w:delText>read alignment and somatic variant calling</w:delText>
        </w:r>
      </w:del>
    </w:p>
    <w:p w14:paraId="0C432235" w14:textId="4A447A1B" w:rsidR="0037312B" w:rsidRPr="004C528E" w:rsidRDefault="0037312B">
      <w:pPr>
        <w:pStyle w:val="ListParagraph"/>
        <w:numPr>
          <w:ilvl w:val="0"/>
          <w:numId w:val="9"/>
        </w:numPr>
        <w:rPr>
          <w:sz w:val="22"/>
          <w:szCs w:val="22"/>
          <w:rPrChange w:id="1358" w:author="Alexander Steemers" w:date="2025-07-08T14:57:00Z" w16du:dateUtc="2025-07-08T12:57:00Z">
            <w:rPr>
              <w:b/>
              <w:bCs/>
              <w:sz w:val="22"/>
              <w:szCs w:val="22"/>
              <w:lang w:val="en-US"/>
            </w:rPr>
          </w:rPrChange>
        </w:rPr>
        <w:pPrChange w:id="1359" w:author="Alexander Steemers" w:date="2025-07-08T14:56:00Z" w16du:dateUtc="2025-07-08T12:56:00Z">
          <w:pPr>
            <w:jc w:val="both"/>
          </w:pPr>
        </w:pPrChange>
      </w:pPr>
    </w:p>
    <w:p w14:paraId="0FE46837" w14:textId="5DACA9CB" w:rsidR="0037312B" w:rsidRPr="00EE3503" w:rsidRDefault="0037312B" w:rsidP="0037312B">
      <w:pPr>
        <w:jc w:val="both"/>
        <w:rPr>
          <w:b/>
          <w:bCs/>
          <w:sz w:val="22"/>
          <w:szCs w:val="22"/>
          <w:rPrChange w:id="1360" w:author="Alexander Steemers" w:date="2025-06-30T17:34:00Z" w16du:dateUtc="2025-06-30T15:34:00Z">
            <w:rPr>
              <w:b/>
              <w:bCs/>
              <w:sz w:val="22"/>
              <w:szCs w:val="22"/>
              <w:lang w:val="en-US"/>
            </w:rPr>
          </w:rPrChange>
        </w:rPr>
      </w:pPr>
      <w:r w:rsidRPr="00EE3503">
        <w:rPr>
          <w:b/>
          <w:bCs/>
          <w:sz w:val="22"/>
          <w:szCs w:val="22"/>
          <w:rPrChange w:id="1361" w:author="Alexander Steemers" w:date="2025-06-30T17:34:00Z" w16du:dateUtc="2025-06-30T15:34:00Z">
            <w:rPr>
              <w:b/>
              <w:bCs/>
              <w:sz w:val="22"/>
              <w:szCs w:val="22"/>
              <w:lang w:val="en-US"/>
            </w:rPr>
          </w:rPrChange>
        </w:rPr>
        <w:t xml:space="preserve">Timing </w:t>
      </w:r>
      <w:ins w:id="1362" w:author="Alexander Steemers" w:date="2025-07-08T14:36:00Z" w16du:dateUtc="2025-07-08T12:36:00Z">
        <w:r w:rsidR="0088231C">
          <w:rPr>
            <w:b/>
            <w:bCs/>
            <w:sz w:val="22"/>
            <w:szCs w:val="22"/>
          </w:rPr>
          <w:t>somatic mutations relative to copy number aberrations</w:t>
        </w:r>
      </w:ins>
      <w:del w:id="1363" w:author="Alexander Steemers" w:date="2025-07-08T14:36:00Z" w16du:dateUtc="2025-07-08T12:36:00Z">
        <w:r w:rsidR="00C16829" w:rsidRPr="00EE3503" w:rsidDel="0088231C">
          <w:rPr>
            <w:b/>
            <w:bCs/>
            <w:sz w:val="22"/>
            <w:szCs w:val="22"/>
            <w:rPrChange w:id="1364" w:author="Alexander Steemers" w:date="2025-06-30T17:34:00Z" w16du:dateUtc="2025-06-30T15:34:00Z">
              <w:rPr>
                <w:b/>
                <w:bCs/>
                <w:sz w:val="22"/>
                <w:szCs w:val="22"/>
                <w:lang w:val="en-US"/>
              </w:rPr>
            </w:rPrChange>
          </w:rPr>
          <w:delText xml:space="preserve">copy number aberrations </w:delText>
        </w:r>
        <w:r w:rsidRPr="00EE3503" w:rsidDel="0088231C">
          <w:rPr>
            <w:b/>
            <w:bCs/>
            <w:sz w:val="22"/>
            <w:szCs w:val="22"/>
            <w:rPrChange w:id="1365" w:author="Alexander Steemers" w:date="2025-06-30T17:34:00Z" w16du:dateUtc="2025-06-30T15:34:00Z">
              <w:rPr>
                <w:b/>
                <w:bCs/>
                <w:sz w:val="22"/>
                <w:szCs w:val="22"/>
                <w:lang w:val="en-US"/>
              </w:rPr>
            </w:rPrChange>
          </w:rPr>
          <w:delText>in respect to driver mutations</w:delText>
        </w:r>
        <w:r w:rsidR="00C16829" w:rsidRPr="00EE3503" w:rsidDel="0088231C">
          <w:rPr>
            <w:b/>
            <w:bCs/>
            <w:sz w:val="22"/>
            <w:szCs w:val="22"/>
            <w:rPrChange w:id="1366" w:author="Alexander Steemers" w:date="2025-06-30T17:34:00Z" w16du:dateUtc="2025-06-30T15:34:00Z">
              <w:rPr>
                <w:b/>
                <w:bCs/>
                <w:sz w:val="22"/>
                <w:szCs w:val="22"/>
                <w:lang w:val="en-US"/>
              </w:rPr>
            </w:rPrChange>
          </w:rPr>
          <w:delText xml:space="preserve"> </w:delText>
        </w:r>
      </w:del>
    </w:p>
    <w:p w14:paraId="0E27132B" w14:textId="32DFE736" w:rsidR="00A64AF6" w:rsidRPr="004C528E" w:rsidRDefault="00515489" w:rsidP="004C528E">
      <w:pPr>
        <w:pStyle w:val="ListParagraph"/>
        <w:numPr>
          <w:ilvl w:val="0"/>
          <w:numId w:val="9"/>
        </w:numPr>
        <w:jc w:val="both"/>
        <w:rPr>
          <w:ins w:id="1367" w:author="Alexander Steemers" w:date="2025-07-08T14:54:00Z" w16du:dateUtc="2025-07-08T12:54:00Z"/>
          <w:sz w:val="22"/>
          <w:szCs w:val="22"/>
          <w:rPrChange w:id="1368" w:author="Alexander Steemers" w:date="2025-07-08T14:54:00Z" w16du:dateUtc="2025-07-08T12:54:00Z">
            <w:rPr>
              <w:ins w:id="1369" w:author="Alexander Steemers" w:date="2025-07-08T14:54:00Z" w16du:dateUtc="2025-07-08T12:54:00Z"/>
              <w:b/>
              <w:bCs/>
              <w:sz w:val="22"/>
              <w:szCs w:val="22"/>
            </w:rPr>
          </w:rPrChange>
        </w:rPr>
      </w:pPr>
      <w:ins w:id="1370" w:author="Alexander Steemers" w:date="2025-07-08T15:01:00Z" w16du:dateUtc="2025-07-08T13:01:00Z">
        <w:r>
          <w:rPr>
            <w:sz w:val="22"/>
            <w:szCs w:val="22"/>
          </w:rPr>
          <w:lastRenderedPageBreak/>
          <w:t xml:space="preserve">Used </w:t>
        </w:r>
      </w:ins>
      <w:ins w:id="1371" w:author="Alexander Steemers" w:date="2025-07-08T14:54:00Z" w16du:dateUtc="2025-07-08T12:54:00Z">
        <w:r w:rsidR="004C528E" w:rsidRPr="004C528E">
          <w:rPr>
            <w:sz w:val="22"/>
            <w:szCs w:val="22"/>
            <w:rPrChange w:id="1372" w:author="Alexander Steemers" w:date="2025-07-08T14:54:00Z" w16du:dateUtc="2025-07-08T12:54:00Z">
              <w:rPr>
                <w:b/>
                <w:bCs/>
                <w:sz w:val="22"/>
                <w:szCs w:val="22"/>
              </w:rPr>
            </w:rPrChange>
          </w:rPr>
          <w:t>PURPLE</w:t>
        </w:r>
      </w:ins>
      <w:ins w:id="1373" w:author="Alexander Steemers" w:date="2025-07-08T15:01:00Z" w16du:dateUtc="2025-07-08T13:01:00Z">
        <w:r>
          <w:rPr>
            <w:sz w:val="22"/>
            <w:szCs w:val="22"/>
          </w:rPr>
          <w:t xml:space="preserve"> </w:t>
        </w:r>
      </w:ins>
      <w:ins w:id="1374" w:author="Alexander Steemers" w:date="2025-07-09T11:34:00Z" w16du:dateUtc="2025-07-09T09:34:00Z">
        <w:r w:rsidR="00E5450C">
          <w:rPr>
            <w:sz w:val="22"/>
            <w:szCs w:val="22"/>
          </w:rPr>
          <w:t xml:space="preserve">output (CNV info) and SMuRF-filtered </w:t>
        </w:r>
        <w:proofErr w:type="spellStart"/>
        <w:r w:rsidR="00E5450C">
          <w:rPr>
            <w:sz w:val="22"/>
            <w:szCs w:val="22"/>
          </w:rPr>
          <w:t>vcf</w:t>
        </w:r>
        <w:proofErr w:type="spellEnd"/>
        <w:r w:rsidR="00E5450C">
          <w:rPr>
            <w:sz w:val="22"/>
            <w:szCs w:val="22"/>
          </w:rPr>
          <w:t xml:space="preserve"> files</w:t>
        </w:r>
      </w:ins>
    </w:p>
    <w:p w14:paraId="4A3C9AF1" w14:textId="2BB848CE" w:rsidR="004C528E" w:rsidRPr="004C528E" w:rsidRDefault="004C528E">
      <w:pPr>
        <w:pStyle w:val="ListParagraph"/>
        <w:numPr>
          <w:ilvl w:val="0"/>
          <w:numId w:val="9"/>
        </w:numPr>
        <w:jc w:val="both"/>
        <w:rPr>
          <w:sz w:val="22"/>
          <w:szCs w:val="22"/>
          <w:rPrChange w:id="1375" w:author="Alexander Steemers" w:date="2025-07-08T14:54:00Z" w16du:dateUtc="2025-07-08T12:54:00Z">
            <w:rPr>
              <w:b/>
              <w:bCs/>
              <w:sz w:val="22"/>
              <w:szCs w:val="22"/>
              <w:lang w:val="en-US"/>
            </w:rPr>
          </w:rPrChange>
        </w:rPr>
        <w:pPrChange w:id="1376" w:author="Alexander Steemers" w:date="2025-07-08T14:54:00Z" w16du:dateUtc="2025-07-08T12:54:00Z">
          <w:pPr>
            <w:jc w:val="both"/>
          </w:pPr>
        </w:pPrChange>
      </w:pPr>
      <w:proofErr w:type="spellStart"/>
      <w:ins w:id="1377" w:author="Alexander Steemers" w:date="2025-07-08T14:54:00Z" w16du:dateUtc="2025-07-08T12:54:00Z">
        <w:r w:rsidRPr="004C528E">
          <w:rPr>
            <w:sz w:val="22"/>
            <w:szCs w:val="22"/>
            <w:rPrChange w:id="1378" w:author="Alexander Steemers" w:date="2025-07-08T14:54:00Z" w16du:dateUtc="2025-07-08T12:54:00Z">
              <w:rPr>
                <w:b/>
                <w:bCs/>
                <w:sz w:val="22"/>
                <w:szCs w:val="22"/>
              </w:rPr>
            </w:rPrChange>
          </w:rPr>
          <w:t>MutationalTimeR</w:t>
        </w:r>
      </w:ins>
      <w:proofErr w:type="spellEnd"/>
    </w:p>
    <w:p w14:paraId="6B37ECC0" w14:textId="499C911A" w:rsidR="00A64AF6" w:rsidRPr="00EE3503" w:rsidRDefault="00E9575A" w:rsidP="0037312B">
      <w:pPr>
        <w:jc w:val="both"/>
        <w:rPr>
          <w:b/>
          <w:bCs/>
          <w:sz w:val="22"/>
          <w:szCs w:val="22"/>
          <w:rPrChange w:id="1379" w:author="Alexander Steemers" w:date="2025-06-30T17:34:00Z" w16du:dateUtc="2025-06-30T15:34:00Z">
            <w:rPr>
              <w:b/>
              <w:bCs/>
              <w:sz w:val="22"/>
              <w:szCs w:val="22"/>
              <w:lang w:val="en-US"/>
            </w:rPr>
          </w:rPrChange>
        </w:rPr>
      </w:pPr>
      <w:r w:rsidRPr="00EE3503">
        <w:rPr>
          <w:b/>
          <w:bCs/>
          <w:sz w:val="22"/>
          <w:szCs w:val="22"/>
          <w:rPrChange w:id="1380" w:author="Alexander Steemers" w:date="2025-06-30T17:34:00Z" w16du:dateUtc="2025-06-30T15:34:00Z">
            <w:rPr>
              <w:b/>
              <w:bCs/>
              <w:sz w:val="22"/>
              <w:szCs w:val="22"/>
              <w:lang w:val="en-US"/>
            </w:rPr>
          </w:rPrChange>
        </w:rPr>
        <w:t>Targeted deep sequencing</w:t>
      </w:r>
      <w:ins w:id="1381" w:author="Alexander Steemers" w:date="2025-07-09T11:33:00Z" w16du:dateUtc="2025-07-09T09:33:00Z">
        <w:r w:rsidR="00E5450C">
          <w:rPr>
            <w:b/>
            <w:bCs/>
            <w:sz w:val="22"/>
            <w:szCs w:val="22"/>
          </w:rPr>
          <w:t xml:space="preserve"> (skip this for initial </w:t>
        </w:r>
      </w:ins>
      <w:ins w:id="1382" w:author="Alexander Steemers" w:date="2025-07-09T11:34:00Z" w16du:dateUtc="2025-07-09T09:34:00Z">
        <w:r w:rsidR="00E5450C">
          <w:rPr>
            <w:b/>
            <w:bCs/>
            <w:sz w:val="22"/>
            <w:szCs w:val="22"/>
          </w:rPr>
          <w:t>version and keep it for revisions?)</w:t>
        </w:r>
      </w:ins>
    </w:p>
    <w:p w14:paraId="54A86EB3" w14:textId="20451A58" w:rsidR="0037312B" w:rsidRPr="00E627BE" w:rsidRDefault="004C528E" w:rsidP="004C528E">
      <w:pPr>
        <w:pStyle w:val="ListParagraph"/>
        <w:numPr>
          <w:ilvl w:val="0"/>
          <w:numId w:val="9"/>
        </w:numPr>
        <w:jc w:val="both"/>
        <w:rPr>
          <w:ins w:id="1383" w:author="Alexander Steemers" w:date="2025-07-08T15:00:00Z" w16du:dateUtc="2025-07-08T13:00:00Z"/>
          <w:sz w:val="22"/>
          <w:szCs w:val="22"/>
          <w:rPrChange w:id="1384" w:author="Alexander Steemers" w:date="2025-07-08T15:01:00Z" w16du:dateUtc="2025-07-08T13:01:00Z">
            <w:rPr>
              <w:ins w:id="1385" w:author="Alexander Steemers" w:date="2025-07-08T15:00:00Z" w16du:dateUtc="2025-07-08T13:00:00Z"/>
              <w:b/>
              <w:bCs/>
              <w:sz w:val="22"/>
              <w:szCs w:val="22"/>
            </w:rPr>
          </w:rPrChange>
        </w:rPr>
      </w:pPr>
      <w:ins w:id="1386" w:author="Alexander Steemers" w:date="2025-07-08T15:00:00Z" w16du:dateUtc="2025-07-08T13:00:00Z">
        <w:r w:rsidRPr="00E627BE">
          <w:rPr>
            <w:sz w:val="22"/>
            <w:szCs w:val="22"/>
            <w:rPrChange w:id="1387" w:author="Alexander Steemers" w:date="2025-07-08T15:01:00Z" w16du:dateUtc="2025-07-08T13:01:00Z">
              <w:rPr>
                <w:b/>
                <w:bCs/>
                <w:sz w:val="22"/>
                <w:szCs w:val="22"/>
              </w:rPr>
            </w:rPrChange>
          </w:rPr>
          <w:t>Design of primers based on known shared mutations</w:t>
        </w:r>
      </w:ins>
    </w:p>
    <w:p w14:paraId="0FAA1A0D" w14:textId="319D2622" w:rsidR="004C528E" w:rsidRPr="00E627BE" w:rsidRDefault="00E627BE">
      <w:pPr>
        <w:pStyle w:val="ListParagraph"/>
        <w:numPr>
          <w:ilvl w:val="0"/>
          <w:numId w:val="9"/>
        </w:numPr>
        <w:jc w:val="both"/>
        <w:rPr>
          <w:sz w:val="22"/>
          <w:szCs w:val="22"/>
          <w:rPrChange w:id="1388" w:author="Alexander Steemers" w:date="2025-07-08T15:01:00Z" w16du:dateUtc="2025-07-08T13:01:00Z">
            <w:rPr>
              <w:b/>
              <w:bCs/>
              <w:sz w:val="22"/>
              <w:szCs w:val="22"/>
              <w:lang w:val="en-US"/>
            </w:rPr>
          </w:rPrChange>
        </w:rPr>
        <w:pPrChange w:id="1389" w:author="Alexander Steemers" w:date="2025-07-08T15:00:00Z" w16du:dateUtc="2025-07-08T13:00:00Z">
          <w:pPr>
            <w:jc w:val="both"/>
          </w:pPr>
        </w:pPrChange>
      </w:pPr>
      <w:proofErr w:type="spellStart"/>
      <w:ins w:id="1390" w:author="Alexander Steemers" w:date="2025-07-08T15:01:00Z" w16du:dateUtc="2025-07-08T13:01:00Z">
        <w:r w:rsidRPr="00E627BE">
          <w:rPr>
            <w:sz w:val="22"/>
            <w:szCs w:val="22"/>
            <w:rPrChange w:id="1391" w:author="Alexander Steemers" w:date="2025-07-08T15:01:00Z" w16du:dateUtc="2025-07-08T13:01:00Z">
              <w:rPr>
                <w:b/>
                <w:bCs/>
                <w:sz w:val="22"/>
                <w:szCs w:val="22"/>
              </w:rPr>
            </w:rPrChange>
          </w:rPr>
          <w:t>iSeq</w:t>
        </w:r>
        <w:proofErr w:type="spellEnd"/>
        <w:r w:rsidRPr="00E627BE">
          <w:rPr>
            <w:sz w:val="22"/>
            <w:szCs w:val="22"/>
            <w:rPrChange w:id="1392" w:author="Alexander Steemers" w:date="2025-07-08T15:01:00Z" w16du:dateUtc="2025-07-08T13:01:00Z">
              <w:rPr>
                <w:b/>
                <w:bCs/>
                <w:sz w:val="22"/>
                <w:szCs w:val="22"/>
              </w:rPr>
            </w:rPrChange>
          </w:rPr>
          <w:t xml:space="preserve"> deep sequencing </w:t>
        </w:r>
      </w:ins>
    </w:p>
    <w:p w14:paraId="2FBC19D9" w14:textId="77777777" w:rsidR="0037312B" w:rsidRPr="00EE3503" w:rsidRDefault="0037312B" w:rsidP="004E3F21">
      <w:pPr>
        <w:jc w:val="both"/>
        <w:rPr>
          <w:b/>
          <w:bCs/>
          <w:sz w:val="22"/>
          <w:szCs w:val="22"/>
          <w:rPrChange w:id="1393" w:author="Alexander Steemers" w:date="2025-06-30T17:34:00Z" w16du:dateUtc="2025-06-30T15:34:00Z">
            <w:rPr>
              <w:b/>
              <w:bCs/>
              <w:sz w:val="22"/>
              <w:szCs w:val="22"/>
              <w:lang w:val="en-US"/>
            </w:rPr>
          </w:rPrChange>
        </w:rPr>
      </w:pPr>
    </w:p>
    <w:p w14:paraId="5FF438CD" w14:textId="77777777" w:rsidR="00C371F8" w:rsidRPr="00EE3503" w:rsidRDefault="00C371F8" w:rsidP="004E3F21">
      <w:pPr>
        <w:jc w:val="both"/>
        <w:rPr>
          <w:sz w:val="22"/>
          <w:szCs w:val="22"/>
        </w:rPr>
      </w:pPr>
    </w:p>
    <w:p w14:paraId="5F575DB9" w14:textId="165335E3" w:rsidR="00C371F8" w:rsidRPr="00EE3503" w:rsidRDefault="00C371F8" w:rsidP="004E3F21">
      <w:pPr>
        <w:jc w:val="both"/>
        <w:rPr>
          <w:b/>
          <w:bCs/>
          <w:sz w:val="32"/>
          <w:szCs w:val="32"/>
        </w:rPr>
      </w:pPr>
      <w:r w:rsidRPr="00EE3503">
        <w:rPr>
          <w:b/>
          <w:bCs/>
          <w:sz w:val="32"/>
          <w:szCs w:val="32"/>
        </w:rPr>
        <w:t>Data availability</w:t>
      </w:r>
    </w:p>
    <w:p w14:paraId="6E63BDB5" w14:textId="77777777" w:rsidR="00C371F8" w:rsidRPr="00EE3503" w:rsidRDefault="00C371F8" w:rsidP="004E3F21">
      <w:pPr>
        <w:jc w:val="both"/>
        <w:rPr>
          <w:b/>
          <w:bCs/>
          <w:sz w:val="32"/>
          <w:szCs w:val="32"/>
        </w:rPr>
      </w:pPr>
    </w:p>
    <w:p w14:paraId="3C5FF165" w14:textId="3EA41AEC" w:rsidR="00C371F8" w:rsidRPr="00EE3503" w:rsidRDefault="00C371F8" w:rsidP="004E3F21">
      <w:pPr>
        <w:jc w:val="both"/>
        <w:rPr>
          <w:b/>
          <w:bCs/>
          <w:sz w:val="32"/>
          <w:szCs w:val="32"/>
        </w:rPr>
      </w:pPr>
      <w:r w:rsidRPr="00EE3503">
        <w:rPr>
          <w:b/>
          <w:bCs/>
          <w:sz w:val="32"/>
          <w:szCs w:val="32"/>
        </w:rPr>
        <w:t>Code availability</w:t>
      </w:r>
    </w:p>
    <w:p w14:paraId="70FB717E" w14:textId="77777777" w:rsidR="00D26D34" w:rsidRPr="00EE3503" w:rsidRDefault="00D26D34" w:rsidP="004E3F21">
      <w:pPr>
        <w:jc w:val="both"/>
        <w:rPr>
          <w:b/>
          <w:bCs/>
          <w:sz w:val="32"/>
          <w:szCs w:val="32"/>
        </w:rPr>
      </w:pPr>
    </w:p>
    <w:p w14:paraId="56ACCE16" w14:textId="0B79680B" w:rsidR="00D26D34" w:rsidRPr="00EE3503" w:rsidRDefault="00D26D34" w:rsidP="004E3F21">
      <w:pPr>
        <w:jc w:val="both"/>
        <w:rPr>
          <w:b/>
          <w:bCs/>
          <w:sz w:val="32"/>
          <w:szCs w:val="32"/>
        </w:rPr>
      </w:pPr>
      <w:r w:rsidRPr="00EE3503">
        <w:rPr>
          <w:b/>
          <w:bCs/>
          <w:sz w:val="32"/>
          <w:szCs w:val="32"/>
        </w:rPr>
        <w:t>Acknowledgements</w:t>
      </w:r>
    </w:p>
    <w:p w14:paraId="4F635113" w14:textId="77777777" w:rsidR="00D26D34" w:rsidRPr="00EE3503" w:rsidRDefault="00D26D34" w:rsidP="004E3F21">
      <w:pPr>
        <w:jc w:val="both"/>
        <w:rPr>
          <w:b/>
          <w:bCs/>
          <w:sz w:val="32"/>
          <w:szCs w:val="32"/>
        </w:rPr>
      </w:pPr>
    </w:p>
    <w:p w14:paraId="5DBDB7AC" w14:textId="56D85654" w:rsidR="00C371F8" w:rsidRPr="00EE3503" w:rsidRDefault="00D26D34" w:rsidP="004E3F21">
      <w:pPr>
        <w:jc w:val="both"/>
        <w:rPr>
          <w:b/>
          <w:bCs/>
          <w:sz w:val="32"/>
          <w:szCs w:val="32"/>
        </w:rPr>
      </w:pPr>
      <w:r w:rsidRPr="00EE3503">
        <w:rPr>
          <w:b/>
          <w:bCs/>
          <w:sz w:val="32"/>
          <w:szCs w:val="32"/>
        </w:rPr>
        <w:t>Athor contribution</w:t>
      </w:r>
    </w:p>
    <w:p w14:paraId="5517FFC3" w14:textId="77777777" w:rsidR="00977D2D" w:rsidRPr="00EE3503" w:rsidRDefault="00977D2D" w:rsidP="004E3F21">
      <w:pPr>
        <w:jc w:val="both"/>
        <w:rPr>
          <w:b/>
          <w:bCs/>
          <w:sz w:val="32"/>
          <w:szCs w:val="32"/>
        </w:rPr>
      </w:pPr>
    </w:p>
    <w:p w14:paraId="027D2BA2" w14:textId="710C6244" w:rsidR="00977D2D" w:rsidRPr="00EE3503" w:rsidRDefault="00977D2D" w:rsidP="004E3F21">
      <w:pPr>
        <w:jc w:val="both"/>
        <w:rPr>
          <w:b/>
          <w:bCs/>
          <w:sz w:val="32"/>
          <w:szCs w:val="32"/>
        </w:rPr>
      </w:pPr>
      <w:r w:rsidRPr="00EE3503">
        <w:rPr>
          <w:b/>
          <w:bCs/>
          <w:sz w:val="32"/>
          <w:szCs w:val="32"/>
        </w:rPr>
        <w:t>References</w:t>
      </w:r>
    </w:p>
    <w:sdt>
      <w:sdtPr>
        <w:rPr>
          <w:b/>
          <w:bCs/>
          <w:sz w:val="32"/>
          <w:szCs w:val="32"/>
        </w:rPr>
        <w:alias w:val="SmartCite Bibliography"/>
        <w:tag w:val="Nature+{&quot;language&quot;:&quot;en-US&quot;,&quot;isSectionsModeOn&quot;:false}"/>
        <w:id w:val="95673539"/>
        <w:placeholder>
          <w:docPart w:val="DefaultPlaceholder_-1854013440"/>
        </w:placeholder>
      </w:sdtPr>
      <w:sdtContent>
        <w:p w14:paraId="049C1EB4" w14:textId="77777777" w:rsidR="00777CC9" w:rsidRPr="00777CC9" w:rsidRDefault="00777CC9">
          <w:pPr>
            <w:divId w:val="478159704"/>
            <w:rPr>
              <w:ins w:id="1394" w:author="Alexander Steemers" w:date="2025-07-11T16:20:00Z" w16du:dateUtc="2025-07-11T14:20:00Z"/>
              <w:rFonts w:eastAsia="Times New Roman"/>
              <w:kern w:val="0"/>
              <w:sz w:val="22"/>
              <w14:ligatures w14:val="none"/>
              <w:rPrChange w:id="1395" w:author="Alexander Steemers" w:date="2025-07-11T16:20:00Z" w16du:dateUtc="2025-07-11T14:20:00Z">
                <w:rPr>
                  <w:ins w:id="1396" w:author="Alexander Steemers" w:date="2025-07-11T16:20:00Z" w16du:dateUtc="2025-07-11T14:20:00Z"/>
                  <w:rFonts w:eastAsia="Times New Roman"/>
                  <w:kern w:val="0"/>
                  <w14:ligatures w14:val="none"/>
                </w:rPr>
              </w:rPrChange>
            </w:rPr>
          </w:pPr>
        </w:p>
        <w:p w14:paraId="74529C74" w14:textId="77777777" w:rsidR="00777CC9" w:rsidRPr="00777CC9" w:rsidRDefault="00777CC9">
          <w:pPr>
            <w:pStyle w:val="Bibliography7"/>
            <w:divId w:val="478159704"/>
            <w:rPr>
              <w:ins w:id="1397" w:author="Alexander Steemers" w:date="2025-07-11T16:20:00Z" w16du:dateUtc="2025-07-11T14:20:00Z"/>
              <w:sz w:val="22"/>
              <w:rPrChange w:id="1398" w:author="Alexander Steemers" w:date="2025-07-11T16:20:00Z" w16du:dateUtc="2025-07-11T14:20:00Z">
                <w:rPr>
                  <w:ins w:id="1399" w:author="Alexander Steemers" w:date="2025-07-11T16:20:00Z" w16du:dateUtc="2025-07-11T14:20:00Z"/>
                </w:rPr>
              </w:rPrChange>
            </w:rPr>
          </w:pPr>
          <w:ins w:id="1400" w:author="Alexander Steemers" w:date="2025-07-11T16:20:00Z" w16du:dateUtc="2025-07-11T14:20:00Z">
            <w:r w:rsidRPr="00777CC9">
              <w:rPr>
                <w:sz w:val="22"/>
                <w:rPrChange w:id="1401" w:author="Alexander Steemers" w:date="2025-07-11T16:20:00Z" w16du:dateUtc="2025-07-11T14:20:00Z">
                  <w:rPr/>
                </w:rPrChange>
              </w:rPr>
              <w:t xml:space="preserve">1. Mitchell, T. J. </w:t>
            </w:r>
            <w:r w:rsidRPr="00777CC9">
              <w:rPr>
                <w:i/>
                <w:iCs/>
                <w:sz w:val="22"/>
                <w:rPrChange w:id="1402" w:author="Alexander Steemers" w:date="2025-07-11T16:20:00Z" w16du:dateUtc="2025-07-11T14:20:00Z">
                  <w:rPr>
                    <w:i/>
                    <w:iCs/>
                  </w:rPr>
                </w:rPrChange>
              </w:rPr>
              <w:t>et al.</w:t>
            </w:r>
            <w:r w:rsidRPr="00777CC9">
              <w:rPr>
                <w:sz w:val="22"/>
                <w:rPrChange w:id="1403" w:author="Alexander Steemers" w:date="2025-07-11T16:20:00Z" w16du:dateUtc="2025-07-11T14:20:00Z">
                  <w:rPr/>
                </w:rPrChange>
              </w:rPr>
              <w:t xml:space="preserve"> Timing the Landmark Events in the Evolution of Clear Cell Renal Cell Cancer: </w:t>
            </w:r>
            <w:proofErr w:type="spellStart"/>
            <w:r w:rsidRPr="00777CC9">
              <w:rPr>
                <w:sz w:val="22"/>
                <w:rPrChange w:id="1404" w:author="Alexander Steemers" w:date="2025-07-11T16:20:00Z" w16du:dateUtc="2025-07-11T14:20:00Z">
                  <w:rPr/>
                </w:rPrChange>
              </w:rPr>
              <w:t>TRACERx</w:t>
            </w:r>
            <w:proofErr w:type="spellEnd"/>
            <w:r w:rsidRPr="00777CC9">
              <w:rPr>
                <w:sz w:val="22"/>
                <w:rPrChange w:id="1405" w:author="Alexander Steemers" w:date="2025-07-11T16:20:00Z" w16du:dateUtc="2025-07-11T14:20:00Z">
                  <w:rPr/>
                </w:rPrChange>
              </w:rPr>
              <w:t xml:space="preserve"> Renal. </w:t>
            </w:r>
            <w:r w:rsidRPr="00777CC9">
              <w:rPr>
                <w:i/>
                <w:iCs/>
                <w:sz w:val="22"/>
                <w:rPrChange w:id="1406" w:author="Alexander Steemers" w:date="2025-07-11T16:20:00Z" w16du:dateUtc="2025-07-11T14:20:00Z">
                  <w:rPr>
                    <w:i/>
                    <w:iCs/>
                  </w:rPr>
                </w:rPrChange>
              </w:rPr>
              <w:t>Cell</w:t>
            </w:r>
            <w:r w:rsidRPr="00777CC9">
              <w:rPr>
                <w:sz w:val="22"/>
                <w:rPrChange w:id="1407" w:author="Alexander Steemers" w:date="2025-07-11T16:20:00Z" w16du:dateUtc="2025-07-11T14:20:00Z">
                  <w:rPr/>
                </w:rPrChange>
              </w:rPr>
              <w:t xml:space="preserve"> </w:t>
            </w:r>
            <w:r w:rsidRPr="00777CC9">
              <w:rPr>
                <w:b/>
                <w:bCs/>
                <w:sz w:val="22"/>
                <w:rPrChange w:id="1408" w:author="Alexander Steemers" w:date="2025-07-11T16:20:00Z" w16du:dateUtc="2025-07-11T14:20:00Z">
                  <w:rPr>
                    <w:b/>
                    <w:bCs/>
                  </w:rPr>
                </w:rPrChange>
              </w:rPr>
              <w:t>173</w:t>
            </w:r>
            <w:r w:rsidRPr="00777CC9">
              <w:rPr>
                <w:sz w:val="22"/>
                <w:rPrChange w:id="1409" w:author="Alexander Steemers" w:date="2025-07-11T16:20:00Z" w16du:dateUtc="2025-07-11T14:20:00Z">
                  <w:rPr/>
                </w:rPrChange>
              </w:rPr>
              <w:t>, 611-623.e17 (2018).</w:t>
            </w:r>
          </w:ins>
        </w:p>
        <w:p w14:paraId="20490FC5" w14:textId="77777777" w:rsidR="00777CC9" w:rsidRPr="00777CC9" w:rsidRDefault="00777CC9">
          <w:pPr>
            <w:pStyle w:val="Bibliography7"/>
            <w:divId w:val="478159704"/>
            <w:rPr>
              <w:ins w:id="1410" w:author="Alexander Steemers" w:date="2025-07-11T16:20:00Z" w16du:dateUtc="2025-07-11T14:20:00Z"/>
              <w:sz w:val="22"/>
              <w:rPrChange w:id="1411" w:author="Alexander Steemers" w:date="2025-07-11T16:20:00Z" w16du:dateUtc="2025-07-11T14:20:00Z">
                <w:rPr>
                  <w:ins w:id="1412" w:author="Alexander Steemers" w:date="2025-07-11T16:20:00Z" w16du:dateUtc="2025-07-11T14:20:00Z"/>
                </w:rPr>
              </w:rPrChange>
            </w:rPr>
          </w:pPr>
          <w:ins w:id="1413" w:author="Alexander Steemers" w:date="2025-07-11T16:20:00Z" w16du:dateUtc="2025-07-11T14:20:00Z">
            <w:r w:rsidRPr="00777CC9">
              <w:rPr>
                <w:sz w:val="22"/>
                <w:rPrChange w:id="1414" w:author="Alexander Steemers" w:date="2025-07-11T16:20:00Z" w16du:dateUtc="2025-07-11T14:20:00Z">
                  <w:rPr/>
                </w:rPrChange>
              </w:rPr>
              <w:t xml:space="preserve">2. Gerstung, M. </w:t>
            </w:r>
            <w:r w:rsidRPr="00777CC9">
              <w:rPr>
                <w:i/>
                <w:iCs/>
                <w:sz w:val="22"/>
                <w:rPrChange w:id="1415" w:author="Alexander Steemers" w:date="2025-07-11T16:20:00Z" w16du:dateUtc="2025-07-11T14:20:00Z">
                  <w:rPr>
                    <w:i/>
                    <w:iCs/>
                  </w:rPr>
                </w:rPrChange>
              </w:rPr>
              <w:t>et al.</w:t>
            </w:r>
            <w:r w:rsidRPr="00777CC9">
              <w:rPr>
                <w:sz w:val="22"/>
                <w:rPrChange w:id="1416" w:author="Alexander Steemers" w:date="2025-07-11T16:20:00Z" w16du:dateUtc="2025-07-11T14:20:00Z">
                  <w:rPr/>
                </w:rPrChange>
              </w:rPr>
              <w:t xml:space="preserve"> The evolutionary history of 2,658 cancers. </w:t>
            </w:r>
            <w:r w:rsidRPr="00777CC9">
              <w:rPr>
                <w:i/>
                <w:iCs/>
                <w:sz w:val="22"/>
                <w:rPrChange w:id="1417" w:author="Alexander Steemers" w:date="2025-07-11T16:20:00Z" w16du:dateUtc="2025-07-11T14:20:00Z">
                  <w:rPr>
                    <w:i/>
                    <w:iCs/>
                  </w:rPr>
                </w:rPrChange>
              </w:rPr>
              <w:t>Nature</w:t>
            </w:r>
            <w:r w:rsidRPr="00777CC9">
              <w:rPr>
                <w:sz w:val="22"/>
                <w:rPrChange w:id="1418" w:author="Alexander Steemers" w:date="2025-07-11T16:20:00Z" w16du:dateUtc="2025-07-11T14:20:00Z">
                  <w:rPr/>
                </w:rPrChange>
              </w:rPr>
              <w:t xml:space="preserve"> </w:t>
            </w:r>
            <w:r w:rsidRPr="00777CC9">
              <w:rPr>
                <w:b/>
                <w:bCs/>
                <w:sz w:val="22"/>
                <w:rPrChange w:id="1419" w:author="Alexander Steemers" w:date="2025-07-11T16:20:00Z" w16du:dateUtc="2025-07-11T14:20:00Z">
                  <w:rPr>
                    <w:b/>
                    <w:bCs/>
                  </w:rPr>
                </w:rPrChange>
              </w:rPr>
              <w:t>578</w:t>
            </w:r>
            <w:r w:rsidRPr="00777CC9">
              <w:rPr>
                <w:sz w:val="22"/>
                <w:rPrChange w:id="1420" w:author="Alexander Steemers" w:date="2025-07-11T16:20:00Z" w16du:dateUtc="2025-07-11T14:20:00Z">
                  <w:rPr/>
                </w:rPrChange>
              </w:rPr>
              <w:t>, 122–128 (2020).</w:t>
            </w:r>
          </w:ins>
        </w:p>
        <w:p w14:paraId="2DEEB52F" w14:textId="77777777" w:rsidR="00777CC9" w:rsidRPr="00777CC9" w:rsidRDefault="00777CC9">
          <w:pPr>
            <w:pStyle w:val="Bibliography7"/>
            <w:divId w:val="478159704"/>
            <w:rPr>
              <w:ins w:id="1421" w:author="Alexander Steemers" w:date="2025-07-11T16:20:00Z" w16du:dateUtc="2025-07-11T14:20:00Z"/>
              <w:sz w:val="22"/>
              <w:rPrChange w:id="1422" w:author="Alexander Steemers" w:date="2025-07-11T16:20:00Z" w16du:dateUtc="2025-07-11T14:20:00Z">
                <w:rPr>
                  <w:ins w:id="1423" w:author="Alexander Steemers" w:date="2025-07-11T16:20:00Z" w16du:dateUtc="2025-07-11T14:20:00Z"/>
                </w:rPr>
              </w:rPrChange>
            </w:rPr>
          </w:pPr>
          <w:ins w:id="1424" w:author="Alexander Steemers" w:date="2025-07-11T16:20:00Z" w16du:dateUtc="2025-07-11T14:20:00Z">
            <w:r w:rsidRPr="00777CC9">
              <w:rPr>
                <w:sz w:val="22"/>
                <w:rPrChange w:id="1425" w:author="Alexander Steemers" w:date="2025-07-11T16:20:00Z" w16du:dateUtc="2025-07-11T14:20:00Z">
                  <w:rPr/>
                </w:rPrChange>
              </w:rPr>
              <w:t xml:space="preserve">3. </w:t>
            </w:r>
            <w:proofErr w:type="spellStart"/>
            <w:r w:rsidRPr="00777CC9">
              <w:rPr>
                <w:sz w:val="22"/>
                <w:rPrChange w:id="1426" w:author="Alexander Steemers" w:date="2025-07-11T16:20:00Z" w16du:dateUtc="2025-07-11T14:20:00Z">
                  <w:rPr/>
                </w:rPrChange>
              </w:rPr>
              <w:t>Roschewski</w:t>
            </w:r>
            <w:proofErr w:type="spellEnd"/>
            <w:r w:rsidRPr="00777CC9">
              <w:rPr>
                <w:sz w:val="22"/>
                <w:rPrChange w:id="1427" w:author="Alexander Steemers" w:date="2025-07-11T16:20:00Z" w16du:dateUtc="2025-07-11T14:20:00Z">
                  <w:rPr/>
                </w:rPrChange>
              </w:rPr>
              <w:t xml:space="preserve">, M., Staudt, L. M. &amp; Wilson, W. H. Burkitt’s Lymphoma. </w:t>
            </w:r>
            <w:r w:rsidRPr="00777CC9">
              <w:rPr>
                <w:i/>
                <w:iCs/>
                <w:sz w:val="22"/>
                <w:rPrChange w:id="1428" w:author="Alexander Steemers" w:date="2025-07-11T16:20:00Z" w16du:dateUtc="2025-07-11T14:20:00Z">
                  <w:rPr>
                    <w:i/>
                    <w:iCs/>
                  </w:rPr>
                </w:rPrChange>
              </w:rPr>
              <w:t>N. Engl. J. Med.</w:t>
            </w:r>
            <w:r w:rsidRPr="00777CC9">
              <w:rPr>
                <w:sz w:val="22"/>
                <w:rPrChange w:id="1429" w:author="Alexander Steemers" w:date="2025-07-11T16:20:00Z" w16du:dateUtc="2025-07-11T14:20:00Z">
                  <w:rPr/>
                </w:rPrChange>
              </w:rPr>
              <w:t xml:space="preserve"> </w:t>
            </w:r>
            <w:r w:rsidRPr="00777CC9">
              <w:rPr>
                <w:b/>
                <w:bCs/>
                <w:sz w:val="22"/>
                <w:rPrChange w:id="1430" w:author="Alexander Steemers" w:date="2025-07-11T16:20:00Z" w16du:dateUtc="2025-07-11T14:20:00Z">
                  <w:rPr>
                    <w:b/>
                    <w:bCs/>
                  </w:rPr>
                </w:rPrChange>
              </w:rPr>
              <w:t>387</w:t>
            </w:r>
            <w:r w:rsidRPr="00777CC9">
              <w:rPr>
                <w:sz w:val="22"/>
                <w:rPrChange w:id="1431" w:author="Alexander Steemers" w:date="2025-07-11T16:20:00Z" w16du:dateUtc="2025-07-11T14:20:00Z">
                  <w:rPr/>
                </w:rPrChange>
              </w:rPr>
              <w:t>, 1111–1122 (2022).</w:t>
            </w:r>
          </w:ins>
        </w:p>
        <w:p w14:paraId="39A9A3E4" w14:textId="77777777" w:rsidR="00777CC9" w:rsidRPr="00777CC9" w:rsidRDefault="00777CC9">
          <w:pPr>
            <w:pStyle w:val="Bibliography7"/>
            <w:divId w:val="478159704"/>
            <w:rPr>
              <w:ins w:id="1432" w:author="Alexander Steemers" w:date="2025-07-11T16:20:00Z" w16du:dateUtc="2025-07-11T14:20:00Z"/>
              <w:sz w:val="22"/>
              <w:rPrChange w:id="1433" w:author="Alexander Steemers" w:date="2025-07-11T16:20:00Z" w16du:dateUtc="2025-07-11T14:20:00Z">
                <w:rPr>
                  <w:ins w:id="1434" w:author="Alexander Steemers" w:date="2025-07-11T16:20:00Z" w16du:dateUtc="2025-07-11T14:20:00Z"/>
                </w:rPr>
              </w:rPrChange>
            </w:rPr>
          </w:pPr>
          <w:ins w:id="1435" w:author="Alexander Steemers" w:date="2025-07-11T16:20:00Z" w16du:dateUtc="2025-07-11T14:20:00Z">
            <w:r w:rsidRPr="00777CC9">
              <w:rPr>
                <w:sz w:val="22"/>
                <w:rPrChange w:id="1436" w:author="Alexander Steemers" w:date="2025-07-11T16:20:00Z" w16du:dateUtc="2025-07-11T14:20:00Z">
                  <w:rPr/>
                </w:rPrChange>
              </w:rPr>
              <w:t xml:space="preserve">4. </w:t>
            </w:r>
            <w:proofErr w:type="spellStart"/>
            <w:r w:rsidRPr="00777CC9">
              <w:rPr>
                <w:sz w:val="22"/>
                <w:rPrChange w:id="1437" w:author="Alexander Steemers" w:date="2025-07-11T16:20:00Z" w16du:dateUtc="2025-07-11T14:20:00Z">
                  <w:rPr/>
                </w:rPrChange>
              </w:rPr>
              <w:t>Gastwirt</w:t>
            </w:r>
            <w:proofErr w:type="spellEnd"/>
            <w:r w:rsidRPr="00777CC9">
              <w:rPr>
                <w:sz w:val="22"/>
                <w:rPrChange w:id="1438" w:author="Alexander Steemers" w:date="2025-07-11T16:20:00Z" w16du:dateUtc="2025-07-11T14:20:00Z">
                  <w:rPr/>
                </w:rPrChange>
              </w:rPr>
              <w:t xml:space="preserve">, J. P. &amp; </w:t>
            </w:r>
            <w:proofErr w:type="spellStart"/>
            <w:r w:rsidRPr="00777CC9">
              <w:rPr>
                <w:sz w:val="22"/>
                <w:rPrChange w:id="1439" w:author="Alexander Steemers" w:date="2025-07-11T16:20:00Z" w16du:dateUtc="2025-07-11T14:20:00Z">
                  <w:rPr/>
                </w:rPrChange>
              </w:rPr>
              <w:t>Roschewski</w:t>
            </w:r>
            <w:proofErr w:type="spellEnd"/>
            <w:r w:rsidRPr="00777CC9">
              <w:rPr>
                <w:sz w:val="22"/>
                <w:rPrChange w:id="1440" w:author="Alexander Steemers" w:date="2025-07-11T16:20:00Z" w16du:dateUtc="2025-07-11T14:20:00Z">
                  <w:rPr/>
                </w:rPrChange>
              </w:rPr>
              <w:t xml:space="preserve">, M. Management of adults with Burkitt lymphoma. </w:t>
            </w:r>
            <w:r w:rsidRPr="00777CC9">
              <w:rPr>
                <w:i/>
                <w:iCs/>
                <w:sz w:val="22"/>
                <w:rPrChange w:id="1441" w:author="Alexander Steemers" w:date="2025-07-11T16:20:00Z" w16du:dateUtc="2025-07-11T14:20:00Z">
                  <w:rPr>
                    <w:i/>
                    <w:iCs/>
                  </w:rPr>
                </w:rPrChange>
              </w:rPr>
              <w:t>Clin. Adv. Hematol. Oncol</w:t>
            </w:r>
            <w:proofErr w:type="gramStart"/>
            <w:r w:rsidRPr="00777CC9">
              <w:rPr>
                <w:i/>
                <w:iCs/>
                <w:sz w:val="22"/>
                <w:rPrChange w:id="1442" w:author="Alexander Steemers" w:date="2025-07-11T16:20:00Z" w16du:dateUtc="2025-07-11T14:20:00Z">
                  <w:rPr>
                    <w:i/>
                    <w:iCs/>
                  </w:rPr>
                </w:rPrChange>
              </w:rPr>
              <w:t>. :</w:t>
            </w:r>
            <w:proofErr w:type="gramEnd"/>
            <w:r w:rsidRPr="00777CC9">
              <w:rPr>
                <w:i/>
                <w:iCs/>
                <w:sz w:val="22"/>
                <w:rPrChange w:id="1443" w:author="Alexander Steemers" w:date="2025-07-11T16:20:00Z" w16du:dateUtc="2025-07-11T14:20:00Z">
                  <w:rPr>
                    <w:i/>
                    <w:iCs/>
                  </w:rPr>
                </w:rPrChange>
              </w:rPr>
              <w:t xml:space="preserve"> HO</w:t>
            </w:r>
            <w:r w:rsidRPr="00777CC9">
              <w:rPr>
                <w:sz w:val="22"/>
                <w:rPrChange w:id="1444" w:author="Alexander Steemers" w:date="2025-07-11T16:20:00Z" w16du:dateUtc="2025-07-11T14:20:00Z">
                  <w:rPr/>
                </w:rPrChange>
              </w:rPr>
              <w:t xml:space="preserve"> </w:t>
            </w:r>
            <w:r w:rsidRPr="00777CC9">
              <w:rPr>
                <w:b/>
                <w:bCs/>
                <w:sz w:val="22"/>
                <w:rPrChange w:id="1445" w:author="Alexander Steemers" w:date="2025-07-11T16:20:00Z" w16du:dateUtc="2025-07-11T14:20:00Z">
                  <w:rPr>
                    <w:b/>
                    <w:bCs/>
                  </w:rPr>
                </w:rPrChange>
              </w:rPr>
              <w:t>16</w:t>
            </w:r>
            <w:r w:rsidRPr="00777CC9">
              <w:rPr>
                <w:sz w:val="22"/>
                <w:rPrChange w:id="1446" w:author="Alexander Steemers" w:date="2025-07-11T16:20:00Z" w16du:dateUtc="2025-07-11T14:20:00Z">
                  <w:rPr/>
                </w:rPrChange>
              </w:rPr>
              <w:t>, 812–822 (2018).</w:t>
            </w:r>
          </w:ins>
        </w:p>
        <w:p w14:paraId="3C01372C" w14:textId="77777777" w:rsidR="00777CC9" w:rsidRPr="00777CC9" w:rsidRDefault="00777CC9">
          <w:pPr>
            <w:pStyle w:val="Bibliography7"/>
            <w:divId w:val="478159704"/>
            <w:rPr>
              <w:ins w:id="1447" w:author="Alexander Steemers" w:date="2025-07-11T16:20:00Z" w16du:dateUtc="2025-07-11T14:20:00Z"/>
              <w:sz w:val="22"/>
              <w:rPrChange w:id="1448" w:author="Alexander Steemers" w:date="2025-07-11T16:20:00Z" w16du:dateUtc="2025-07-11T14:20:00Z">
                <w:rPr>
                  <w:ins w:id="1449" w:author="Alexander Steemers" w:date="2025-07-11T16:20:00Z" w16du:dateUtc="2025-07-11T14:20:00Z"/>
                </w:rPr>
              </w:rPrChange>
            </w:rPr>
          </w:pPr>
          <w:ins w:id="1450" w:author="Alexander Steemers" w:date="2025-07-11T16:20:00Z" w16du:dateUtc="2025-07-11T14:20:00Z">
            <w:r w:rsidRPr="00777CC9">
              <w:rPr>
                <w:sz w:val="22"/>
                <w:rPrChange w:id="1451" w:author="Alexander Steemers" w:date="2025-07-11T16:20:00Z" w16du:dateUtc="2025-07-11T14:20:00Z">
                  <w:rPr/>
                </w:rPrChange>
              </w:rPr>
              <w:t xml:space="preserve">5. Minard-Colin, V. </w:t>
            </w:r>
            <w:r w:rsidRPr="00777CC9">
              <w:rPr>
                <w:i/>
                <w:iCs/>
                <w:sz w:val="22"/>
                <w:rPrChange w:id="1452" w:author="Alexander Steemers" w:date="2025-07-11T16:20:00Z" w16du:dateUtc="2025-07-11T14:20:00Z">
                  <w:rPr>
                    <w:i/>
                    <w:iCs/>
                  </w:rPr>
                </w:rPrChange>
              </w:rPr>
              <w:t>et al.</w:t>
            </w:r>
            <w:r w:rsidRPr="00777CC9">
              <w:rPr>
                <w:sz w:val="22"/>
                <w:rPrChange w:id="1453" w:author="Alexander Steemers" w:date="2025-07-11T16:20:00Z" w16du:dateUtc="2025-07-11T14:20:00Z">
                  <w:rPr/>
                </w:rPrChange>
              </w:rPr>
              <w:t xml:space="preserve"> Rituximab for High-Risk, Mature B-Cell Non-Hodgkin’s Lymphoma in Children. </w:t>
            </w:r>
            <w:r w:rsidRPr="00777CC9">
              <w:rPr>
                <w:i/>
                <w:iCs/>
                <w:sz w:val="22"/>
                <w:rPrChange w:id="1454" w:author="Alexander Steemers" w:date="2025-07-11T16:20:00Z" w16du:dateUtc="2025-07-11T14:20:00Z">
                  <w:rPr>
                    <w:i/>
                    <w:iCs/>
                  </w:rPr>
                </w:rPrChange>
              </w:rPr>
              <w:t>N. Engl. J. Med.</w:t>
            </w:r>
            <w:r w:rsidRPr="00777CC9">
              <w:rPr>
                <w:sz w:val="22"/>
                <w:rPrChange w:id="1455" w:author="Alexander Steemers" w:date="2025-07-11T16:20:00Z" w16du:dateUtc="2025-07-11T14:20:00Z">
                  <w:rPr/>
                </w:rPrChange>
              </w:rPr>
              <w:t xml:space="preserve"> </w:t>
            </w:r>
            <w:r w:rsidRPr="00777CC9">
              <w:rPr>
                <w:b/>
                <w:bCs/>
                <w:sz w:val="22"/>
                <w:rPrChange w:id="1456" w:author="Alexander Steemers" w:date="2025-07-11T16:20:00Z" w16du:dateUtc="2025-07-11T14:20:00Z">
                  <w:rPr>
                    <w:b/>
                    <w:bCs/>
                  </w:rPr>
                </w:rPrChange>
              </w:rPr>
              <w:t>382</w:t>
            </w:r>
            <w:r w:rsidRPr="00777CC9">
              <w:rPr>
                <w:sz w:val="22"/>
                <w:rPrChange w:id="1457" w:author="Alexander Steemers" w:date="2025-07-11T16:20:00Z" w16du:dateUtc="2025-07-11T14:20:00Z">
                  <w:rPr/>
                </w:rPrChange>
              </w:rPr>
              <w:t>, 2207–2219 (2020).</w:t>
            </w:r>
          </w:ins>
        </w:p>
        <w:p w14:paraId="15AE688E" w14:textId="77777777" w:rsidR="00777CC9" w:rsidRPr="00777CC9" w:rsidRDefault="00777CC9">
          <w:pPr>
            <w:pStyle w:val="Bibliography7"/>
            <w:divId w:val="478159704"/>
            <w:rPr>
              <w:ins w:id="1458" w:author="Alexander Steemers" w:date="2025-07-11T16:20:00Z" w16du:dateUtc="2025-07-11T14:20:00Z"/>
              <w:sz w:val="22"/>
              <w:rPrChange w:id="1459" w:author="Alexander Steemers" w:date="2025-07-11T16:20:00Z" w16du:dateUtc="2025-07-11T14:20:00Z">
                <w:rPr>
                  <w:ins w:id="1460" w:author="Alexander Steemers" w:date="2025-07-11T16:20:00Z" w16du:dateUtc="2025-07-11T14:20:00Z"/>
                </w:rPr>
              </w:rPrChange>
            </w:rPr>
          </w:pPr>
          <w:ins w:id="1461" w:author="Alexander Steemers" w:date="2025-07-11T16:20:00Z" w16du:dateUtc="2025-07-11T14:20:00Z">
            <w:r w:rsidRPr="00777CC9">
              <w:rPr>
                <w:sz w:val="22"/>
                <w:rPrChange w:id="1462" w:author="Alexander Steemers" w:date="2025-07-11T16:20:00Z" w16du:dateUtc="2025-07-11T14:20:00Z">
                  <w:rPr/>
                </w:rPrChange>
              </w:rPr>
              <w:t xml:space="preserve">6. </w:t>
            </w:r>
            <w:proofErr w:type="spellStart"/>
            <w:r w:rsidRPr="00777CC9">
              <w:rPr>
                <w:sz w:val="22"/>
                <w:rPrChange w:id="1463" w:author="Alexander Steemers" w:date="2025-07-11T16:20:00Z" w16du:dateUtc="2025-07-11T14:20:00Z">
                  <w:rPr/>
                </w:rPrChange>
              </w:rPr>
              <w:t>Dozzo</w:t>
            </w:r>
            <w:proofErr w:type="spellEnd"/>
            <w:r w:rsidRPr="00777CC9">
              <w:rPr>
                <w:sz w:val="22"/>
                <w:rPrChange w:id="1464" w:author="Alexander Steemers" w:date="2025-07-11T16:20:00Z" w16du:dateUtc="2025-07-11T14:20:00Z">
                  <w:rPr/>
                </w:rPrChange>
              </w:rPr>
              <w:t xml:space="preserve">, M. </w:t>
            </w:r>
            <w:r w:rsidRPr="00777CC9">
              <w:rPr>
                <w:i/>
                <w:iCs/>
                <w:sz w:val="22"/>
                <w:rPrChange w:id="1465" w:author="Alexander Steemers" w:date="2025-07-11T16:20:00Z" w16du:dateUtc="2025-07-11T14:20:00Z">
                  <w:rPr>
                    <w:i/>
                    <w:iCs/>
                  </w:rPr>
                </w:rPrChange>
              </w:rPr>
              <w:t>et al.</w:t>
            </w:r>
            <w:r w:rsidRPr="00777CC9">
              <w:rPr>
                <w:sz w:val="22"/>
                <w:rPrChange w:id="1466" w:author="Alexander Steemers" w:date="2025-07-11T16:20:00Z" w16du:dateUtc="2025-07-11T14:20:00Z">
                  <w:rPr/>
                </w:rPrChange>
              </w:rPr>
              <w:t xml:space="preserve"> Burkitt lymphoma in adolescents and young adults: management challenges. </w:t>
            </w:r>
            <w:proofErr w:type="spellStart"/>
            <w:r w:rsidRPr="00777CC9">
              <w:rPr>
                <w:i/>
                <w:iCs/>
                <w:sz w:val="22"/>
                <w:rPrChange w:id="1467" w:author="Alexander Steemers" w:date="2025-07-11T16:20:00Z" w16du:dateUtc="2025-07-11T14:20:00Z">
                  <w:rPr>
                    <w:i/>
                    <w:iCs/>
                  </w:rPr>
                </w:rPrChange>
              </w:rPr>
              <w:t>Adolesc</w:t>
            </w:r>
            <w:proofErr w:type="spellEnd"/>
            <w:r w:rsidRPr="00777CC9">
              <w:rPr>
                <w:i/>
                <w:iCs/>
                <w:sz w:val="22"/>
                <w:rPrChange w:id="1468" w:author="Alexander Steemers" w:date="2025-07-11T16:20:00Z" w16du:dateUtc="2025-07-11T14:20:00Z">
                  <w:rPr>
                    <w:i/>
                    <w:iCs/>
                  </w:rPr>
                </w:rPrChange>
              </w:rPr>
              <w:t>. Heal., Med. Ther.</w:t>
            </w:r>
            <w:r w:rsidRPr="00777CC9">
              <w:rPr>
                <w:sz w:val="22"/>
                <w:rPrChange w:id="1469" w:author="Alexander Steemers" w:date="2025-07-11T16:20:00Z" w16du:dateUtc="2025-07-11T14:20:00Z">
                  <w:rPr/>
                </w:rPrChange>
              </w:rPr>
              <w:t xml:space="preserve"> </w:t>
            </w:r>
            <w:r w:rsidRPr="00777CC9">
              <w:rPr>
                <w:b/>
                <w:bCs/>
                <w:sz w:val="22"/>
                <w:rPrChange w:id="1470" w:author="Alexander Steemers" w:date="2025-07-11T16:20:00Z" w16du:dateUtc="2025-07-11T14:20:00Z">
                  <w:rPr>
                    <w:b/>
                    <w:bCs/>
                  </w:rPr>
                </w:rPrChange>
              </w:rPr>
              <w:t>8</w:t>
            </w:r>
            <w:r w:rsidRPr="00777CC9">
              <w:rPr>
                <w:sz w:val="22"/>
                <w:rPrChange w:id="1471" w:author="Alexander Steemers" w:date="2025-07-11T16:20:00Z" w16du:dateUtc="2025-07-11T14:20:00Z">
                  <w:rPr/>
                </w:rPrChange>
              </w:rPr>
              <w:t>, 11–29 (2016).</w:t>
            </w:r>
          </w:ins>
        </w:p>
        <w:p w14:paraId="5EEDD3B2" w14:textId="77777777" w:rsidR="00777CC9" w:rsidRPr="00777CC9" w:rsidRDefault="00777CC9">
          <w:pPr>
            <w:pStyle w:val="Bibliography7"/>
            <w:divId w:val="478159704"/>
            <w:rPr>
              <w:ins w:id="1472" w:author="Alexander Steemers" w:date="2025-07-11T16:20:00Z" w16du:dateUtc="2025-07-11T14:20:00Z"/>
              <w:sz w:val="22"/>
              <w:rPrChange w:id="1473" w:author="Alexander Steemers" w:date="2025-07-11T16:20:00Z" w16du:dateUtc="2025-07-11T14:20:00Z">
                <w:rPr>
                  <w:ins w:id="1474" w:author="Alexander Steemers" w:date="2025-07-11T16:20:00Z" w16du:dateUtc="2025-07-11T14:20:00Z"/>
                </w:rPr>
              </w:rPrChange>
            </w:rPr>
          </w:pPr>
          <w:ins w:id="1475" w:author="Alexander Steemers" w:date="2025-07-11T16:20:00Z" w16du:dateUtc="2025-07-11T14:20:00Z">
            <w:r w:rsidRPr="00777CC9">
              <w:rPr>
                <w:sz w:val="22"/>
                <w:rPrChange w:id="1476" w:author="Alexander Steemers" w:date="2025-07-11T16:20:00Z" w16du:dateUtc="2025-07-11T14:20:00Z">
                  <w:rPr/>
                </w:rPrChange>
              </w:rPr>
              <w:t xml:space="preserve">7. </w:t>
            </w:r>
            <w:proofErr w:type="spellStart"/>
            <w:r w:rsidRPr="00777CC9">
              <w:rPr>
                <w:sz w:val="22"/>
                <w:rPrChange w:id="1477" w:author="Alexander Steemers" w:date="2025-07-11T16:20:00Z" w16du:dateUtc="2025-07-11T14:20:00Z">
                  <w:rPr/>
                </w:rPrChange>
              </w:rPr>
              <w:t>Woessmann</w:t>
            </w:r>
            <w:proofErr w:type="spellEnd"/>
            <w:r w:rsidRPr="00777CC9">
              <w:rPr>
                <w:sz w:val="22"/>
                <w:rPrChange w:id="1478" w:author="Alexander Steemers" w:date="2025-07-11T16:20:00Z" w16du:dateUtc="2025-07-11T14:20:00Z">
                  <w:rPr/>
                </w:rPrChange>
              </w:rPr>
              <w:t xml:space="preserve">, W. </w:t>
            </w:r>
            <w:r w:rsidRPr="00777CC9">
              <w:rPr>
                <w:i/>
                <w:iCs/>
                <w:sz w:val="22"/>
                <w:rPrChange w:id="1479" w:author="Alexander Steemers" w:date="2025-07-11T16:20:00Z" w16du:dateUtc="2025-07-11T14:20:00Z">
                  <w:rPr>
                    <w:i/>
                    <w:iCs/>
                  </w:rPr>
                </w:rPrChange>
              </w:rPr>
              <w:t>et al.</w:t>
            </w:r>
            <w:r w:rsidRPr="00777CC9">
              <w:rPr>
                <w:sz w:val="22"/>
                <w:rPrChange w:id="1480" w:author="Alexander Steemers" w:date="2025-07-11T16:20:00Z" w16du:dateUtc="2025-07-11T14:20:00Z">
                  <w:rPr/>
                </w:rPrChange>
              </w:rPr>
              <w:t xml:space="preserve"> Progressive or relapsed Burkitt lymphoma or leukemia in children and adolescents after BFM-type first-line therapy. </w:t>
            </w:r>
            <w:r w:rsidRPr="00777CC9">
              <w:rPr>
                <w:i/>
                <w:iCs/>
                <w:sz w:val="22"/>
                <w:rPrChange w:id="1481" w:author="Alexander Steemers" w:date="2025-07-11T16:20:00Z" w16du:dateUtc="2025-07-11T14:20:00Z">
                  <w:rPr>
                    <w:i/>
                    <w:iCs/>
                  </w:rPr>
                </w:rPrChange>
              </w:rPr>
              <w:t>Blood</w:t>
            </w:r>
            <w:r w:rsidRPr="00777CC9">
              <w:rPr>
                <w:sz w:val="22"/>
                <w:rPrChange w:id="1482" w:author="Alexander Steemers" w:date="2025-07-11T16:20:00Z" w16du:dateUtc="2025-07-11T14:20:00Z">
                  <w:rPr/>
                </w:rPrChange>
              </w:rPr>
              <w:t xml:space="preserve"> </w:t>
            </w:r>
            <w:r w:rsidRPr="00777CC9">
              <w:rPr>
                <w:b/>
                <w:bCs/>
                <w:sz w:val="22"/>
                <w:rPrChange w:id="1483" w:author="Alexander Steemers" w:date="2025-07-11T16:20:00Z" w16du:dateUtc="2025-07-11T14:20:00Z">
                  <w:rPr>
                    <w:b/>
                    <w:bCs/>
                  </w:rPr>
                </w:rPrChange>
              </w:rPr>
              <w:t>135</w:t>
            </w:r>
            <w:r w:rsidRPr="00777CC9">
              <w:rPr>
                <w:sz w:val="22"/>
                <w:rPrChange w:id="1484" w:author="Alexander Steemers" w:date="2025-07-11T16:20:00Z" w16du:dateUtc="2025-07-11T14:20:00Z">
                  <w:rPr/>
                </w:rPrChange>
              </w:rPr>
              <w:t>, 1124–1132 (2020).</w:t>
            </w:r>
          </w:ins>
        </w:p>
        <w:p w14:paraId="64DF31C6" w14:textId="77777777" w:rsidR="00777CC9" w:rsidRPr="00777CC9" w:rsidRDefault="00777CC9">
          <w:pPr>
            <w:pStyle w:val="Bibliography7"/>
            <w:divId w:val="478159704"/>
            <w:rPr>
              <w:ins w:id="1485" w:author="Alexander Steemers" w:date="2025-07-11T16:20:00Z" w16du:dateUtc="2025-07-11T14:20:00Z"/>
              <w:sz w:val="22"/>
              <w:rPrChange w:id="1486" w:author="Alexander Steemers" w:date="2025-07-11T16:20:00Z" w16du:dateUtc="2025-07-11T14:20:00Z">
                <w:rPr>
                  <w:ins w:id="1487" w:author="Alexander Steemers" w:date="2025-07-11T16:20:00Z" w16du:dateUtc="2025-07-11T14:20:00Z"/>
                </w:rPr>
              </w:rPrChange>
            </w:rPr>
          </w:pPr>
          <w:ins w:id="1488" w:author="Alexander Steemers" w:date="2025-07-11T16:20:00Z" w16du:dateUtc="2025-07-11T14:20:00Z">
            <w:r w:rsidRPr="00777CC9">
              <w:rPr>
                <w:sz w:val="22"/>
                <w:rPrChange w:id="1489" w:author="Alexander Steemers" w:date="2025-07-11T16:20:00Z" w16du:dateUtc="2025-07-11T14:20:00Z">
                  <w:rPr/>
                </w:rPrChange>
              </w:rPr>
              <w:lastRenderedPageBreak/>
              <w:t xml:space="preserve">8. DALLA‐FAVERA, R. </w:t>
            </w:r>
            <w:r w:rsidRPr="00777CC9">
              <w:rPr>
                <w:i/>
                <w:iCs/>
                <w:sz w:val="22"/>
                <w:rPrChange w:id="1490" w:author="Alexander Steemers" w:date="2025-07-11T16:20:00Z" w16du:dateUtc="2025-07-11T14:20:00Z">
                  <w:rPr>
                    <w:i/>
                    <w:iCs/>
                  </w:rPr>
                </w:rPrChange>
              </w:rPr>
              <w:t>et al.</w:t>
            </w:r>
            <w:r w:rsidRPr="00777CC9">
              <w:rPr>
                <w:sz w:val="22"/>
                <w:rPrChange w:id="1491" w:author="Alexander Steemers" w:date="2025-07-11T16:20:00Z" w16du:dateUtc="2025-07-11T14:20:00Z">
                  <w:rPr/>
                </w:rPrChange>
              </w:rPr>
              <w:t xml:space="preserve"> Mechanism of Activation and Biological Role of the c‐</w:t>
            </w:r>
            <w:proofErr w:type="spellStart"/>
            <w:r w:rsidRPr="00777CC9">
              <w:rPr>
                <w:sz w:val="22"/>
                <w:rPrChange w:id="1492" w:author="Alexander Steemers" w:date="2025-07-11T16:20:00Z" w16du:dateUtc="2025-07-11T14:20:00Z">
                  <w:rPr/>
                </w:rPrChange>
              </w:rPr>
              <w:t>myc</w:t>
            </w:r>
            <w:proofErr w:type="spellEnd"/>
            <w:r w:rsidRPr="00777CC9">
              <w:rPr>
                <w:sz w:val="22"/>
                <w:rPrChange w:id="1493" w:author="Alexander Steemers" w:date="2025-07-11T16:20:00Z" w16du:dateUtc="2025-07-11T14:20:00Z">
                  <w:rPr/>
                </w:rPrChange>
              </w:rPr>
              <w:t xml:space="preserve"> Oncogene in B‐cell Lymphomagenesis. </w:t>
            </w:r>
            <w:r w:rsidRPr="00777CC9">
              <w:rPr>
                <w:i/>
                <w:iCs/>
                <w:sz w:val="22"/>
                <w:rPrChange w:id="1494" w:author="Alexander Steemers" w:date="2025-07-11T16:20:00Z" w16du:dateUtc="2025-07-11T14:20:00Z">
                  <w:rPr>
                    <w:i/>
                    <w:iCs/>
                  </w:rPr>
                </w:rPrChange>
              </w:rPr>
              <w:t>Ann. N. York Acad. Sci.</w:t>
            </w:r>
            <w:r w:rsidRPr="00777CC9">
              <w:rPr>
                <w:sz w:val="22"/>
                <w:rPrChange w:id="1495" w:author="Alexander Steemers" w:date="2025-07-11T16:20:00Z" w16du:dateUtc="2025-07-11T14:20:00Z">
                  <w:rPr/>
                </w:rPrChange>
              </w:rPr>
              <w:t xml:space="preserve"> </w:t>
            </w:r>
            <w:r w:rsidRPr="00777CC9">
              <w:rPr>
                <w:b/>
                <w:bCs/>
                <w:sz w:val="22"/>
                <w:rPrChange w:id="1496" w:author="Alexander Steemers" w:date="2025-07-11T16:20:00Z" w16du:dateUtc="2025-07-11T14:20:00Z">
                  <w:rPr>
                    <w:b/>
                    <w:bCs/>
                  </w:rPr>
                </w:rPrChange>
              </w:rPr>
              <w:t>511</w:t>
            </w:r>
            <w:r w:rsidRPr="00777CC9">
              <w:rPr>
                <w:sz w:val="22"/>
                <w:rPrChange w:id="1497" w:author="Alexander Steemers" w:date="2025-07-11T16:20:00Z" w16du:dateUtc="2025-07-11T14:20:00Z">
                  <w:rPr/>
                </w:rPrChange>
              </w:rPr>
              <w:t>, 207–218 (1987).</w:t>
            </w:r>
          </w:ins>
        </w:p>
        <w:p w14:paraId="61855829" w14:textId="77777777" w:rsidR="00777CC9" w:rsidRPr="00777CC9" w:rsidRDefault="00777CC9">
          <w:pPr>
            <w:pStyle w:val="Bibliography7"/>
            <w:divId w:val="478159704"/>
            <w:rPr>
              <w:ins w:id="1498" w:author="Alexander Steemers" w:date="2025-07-11T16:20:00Z" w16du:dateUtc="2025-07-11T14:20:00Z"/>
              <w:sz w:val="22"/>
              <w:rPrChange w:id="1499" w:author="Alexander Steemers" w:date="2025-07-11T16:20:00Z" w16du:dateUtc="2025-07-11T14:20:00Z">
                <w:rPr>
                  <w:ins w:id="1500" w:author="Alexander Steemers" w:date="2025-07-11T16:20:00Z" w16du:dateUtc="2025-07-11T14:20:00Z"/>
                </w:rPr>
              </w:rPrChange>
            </w:rPr>
          </w:pPr>
          <w:ins w:id="1501" w:author="Alexander Steemers" w:date="2025-07-11T16:20:00Z" w16du:dateUtc="2025-07-11T14:20:00Z">
            <w:r w:rsidRPr="00777CC9">
              <w:rPr>
                <w:sz w:val="22"/>
                <w:rPrChange w:id="1502" w:author="Alexander Steemers" w:date="2025-07-11T16:20:00Z" w16du:dateUtc="2025-07-11T14:20:00Z">
                  <w:rPr/>
                </w:rPrChange>
              </w:rPr>
              <w:t xml:space="preserve">9. </w:t>
            </w:r>
            <w:proofErr w:type="spellStart"/>
            <w:r w:rsidRPr="00777CC9">
              <w:rPr>
                <w:sz w:val="22"/>
                <w:rPrChange w:id="1503" w:author="Alexander Steemers" w:date="2025-07-11T16:20:00Z" w16du:dateUtc="2025-07-11T14:20:00Z">
                  <w:rPr/>
                </w:rPrChange>
              </w:rPr>
              <w:t>Giulino</w:t>
            </w:r>
            <w:proofErr w:type="spellEnd"/>
            <w:r w:rsidRPr="00777CC9">
              <w:rPr>
                <w:sz w:val="22"/>
                <w:rPrChange w:id="1504" w:author="Alexander Steemers" w:date="2025-07-11T16:20:00Z" w16du:dateUtc="2025-07-11T14:20:00Z">
                  <w:rPr/>
                </w:rPrChange>
              </w:rPr>
              <w:t xml:space="preserve">-Roth, L. </w:t>
            </w:r>
            <w:r w:rsidRPr="00777CC9">
              <w:rPr>
                <w:i/>
                <w:iCs/>
                <w:sz w:val="22"/>
                <w:rPrChange w:id="1505" w:author="Alexander Steemers" w:date="2025-07-11T16:20:00Z" w16du:dateUtc="2025-07-11T14:20:00Z">
                  <w:rPr>
                    <w:i/>
                    <w:iCs/>
                  </w:rPr>
                </w:rPrChange>
              </w:rPr>
              <w:t>et al.</w:t>
            </w:r>
            <w:r w:rsidRPr="00777CC9">
              <w:rPr>
                <w:sz w:val="22"/>
                <w:rPrChange w:id="1506" w:author="Alexander Steemers" w:date="2025-07-11T16:20:00Z" w16du:dateUtc="2025-07-11T14:20:00Z">
                  <w:rPr/>
                </w:rPrChange>
              </w:rPr>
              <w:t xml:space="preserve"> Targeted genomic sequencing of pediatric Burkitt lymphoma identifies recurrent alterations in antiapoptotic and chromatin-remodeling genes. </w:t>
            </w:r>
            <w:r w:rsidRPr="00777CC9">
              <w:rPr>
                <w:i/>
                <w:iCs/>
                <w:sz w:val="22"/>
                <w:rPrChange w:id="1507" w:author="Alexander Steemers" w:date="2025-07-11T16:20:00Z" w16du:dateUtc="2025-07-11T14:20:00Z">
                  <w:rPr>
                    <w:i/>
                    <w:iCs/>
                  </w:rPr>
                </w:rPrChange>
              </w:rPr>
              <w:t>Blood</w:t>
            </w:r>
            <w:r w:rsidRPr="00777CC9">
              <w:rPr>
                <w:sz w:val="22"/>
                <w:rPrChange w:id="1508" w:author="Alexander Steemers" w:date="2025-07-11T16:20:00Z" w16du:dateUtc="2025-07-11T14:20:00Z">
                  <w:rPr/>
                </w:rPrChange>
              </w:rPr>
              <w:t xml:space="preserve"> </w:t>
            </w:r>
            <w:r w:rsidRPr="00777CC9">
              <w:rPr>
                <w:b/>
                <w:bCs/>
                <w:sz w:val="22"/>
                <w:rPrChange w:id="1509" w:author="Alexander Steemers" w:date="2025-07-11T16:20:00Z" w16du:dateUtc="2025-07-11T14:20:00Z">
                  <w:rPr>
                    <w:b/>
                    <w:bCs/>
                  </w:rPr>
                </w:rPrChange>
              </w:rPr>
              <w:t>120</w:t>
            </w:r>
            <w:r w:rsidRPr="00777CC9">
              <w:rPr>
                <w:sz w:val="22"/>
                <w:rPrChange w:id="1510" w:author="Alexander Steemers" w:date="2025-07-11T16:20:00Z" w16du:dateUtc="2025-07-11T14:20:00Z">
                  <w:rPr/>
                </w:rPrChange>
              </w:rPr>
              <w:t>, 5181–5184 (2012).</w:t>
            </w:r>
          </w:ins>
        </w:p>
        <w:p w14:paraId="539417ED" w14:textId="77777777" w:rsidR="00777CC9" w:rsidRPr="00777CC9" w:rsidRDefault="00777CC9">
          <w:pPr>
            <w:pStyle w:val="Bibliography7"/>
            <w:divId w:val="478159704"/>
            <w:rPr>
              <w:ins w:id="1511" w:author="Alexander Steemers" w:date="2025-07-11T16:20:00Z" w16du:dateUtc="2025-07-11T14:20:00Z"/>
              <w:sz w:val="22"/>
              <w:rPrChange w:id="1512" w:author="Alexander Steemers" w:date="2025-07-11T16:20:00Z" w16du:dateUtc="2025-07-11T14:20:00Z">
                <w:rPr>
                  <w:ins w:id="1513" w:author="Alexander Steemers" w:date="2025-07-11T16:20:00Z" w16du:dateUtc="2025-07-11T14:20:00Z"/>
                </w:rPr>
              </w:rPrChange>
            </w:rPr>
          </w:pPr>
          <w:ins w:id="1514" w:author="Alexander Steemers" w:date="2025-07-11T16:20:00Z" w16du:dateUtc="2025-07-11T14:20:00Z">
            <w:r w:rsidRPr="00777CC9">
              <w:rPr>
                <w:sz w:val="22"/>
                <w:rPrChange w:id="1515" w:author="Alexander Steemers" w:date="2025-07-11T16:20:00Z" w16du:dateUtc="2025-07-11T14:20:00Z">
                  <w:rPr/>
                </w:rPrChange>
              </w:rPr>
              <w:t xml:space="preserve">10. Schmitz, R., </w:t>
            </w:r>
            <w:proofErr w:type="spellStart"/>
            <w:r w:rsidRPr="00777CC9">
              <w:rPr>
                <w:sz w:val="22"/>
                <w:rPrChange w:id="1516" w:author="Alexander Steemers" w:date="2025-07-11T16:20:00Z" w16du:dateUtc="2025-07-11T14:20:00Z">
                  <w:rPr/>
                </w:rPrChange>
              </w:rPr>
              <w:t>Ceribelli</w:t>
            </w:r>
            <w:proofErr w:type="spellEnd"/>
            <w:r w:rsidRPr="00777CC9">
              <w:rPr>
                <w:sz w:val="22"/>
                <w:rPrChange w:id="1517" w:author="Alexander Steemers" w:date="2025-07-11T16:20:00Z" w16du:dateUtc="2025-07-11T14:20:00Z">
                  <w:rPr/>
                </w:rPrChange>
              </w:rPr>
              <w:t xml:space="preserve">, M., Pittaluga, S., Wright, G. &amp; Staudt, L. M. Oncogenic Mechanisms in Burkitt Lymphoma. </w:t>
            </w:r>
            <w:r w:rsidRPr="00777CC9">
              <w:rPr>
                <w:i/>
                <w:iCs/>
                <w:sz w:val="22"/>
                <w:rPrChange w:id="1518" w:author="Alexander Steemers" w:date="2025-07-11T16:20:00Z" w16du:dateUtc="2025-07-11T14:20:00Z">
                  <w:rPr>
                    <w:i/>
                    <w:iCs/>
                  </w:rPr>
                </w:rPrChange>
              </w:rPr>
              <w:t xml:space="preserve">Cold Spring Harb. </w:t>
            </w:r>
            <w:proofErr w:type="spellStart"/>
            <w:r w:rsidRPr="00777CC9">
              <w:rPr>
                <w:i/>
                <w:iCs/>
                <w:sz w:val="22"/>
                <w:rPrChange w:id="1519" w:author="Alexander Steemers" w:date="2025-07-11T16:20:00Z" w16du:dateUtc="2025-07-11T14:20:00Z">
                  <w:rPr>
                    <w:i/>
                    <w:iCs/>
                  </w:rPr>
                </w:rPrChange>
              </w:rPr>
              <w:t>Perspect</w:t>
            </w:r>
            <w:proofErr w:type="spellEnd"/>
            <w:r w:rsidRPr="00777CC9">
              <w:rPr>
                <w:i/>
                <w:iCs/>
                <w:sz w:val="22"/>
                <w:rPrChange w:id="1520" w:author="Alexander Steemers" w:date="2025-07-11T16:20:00Z" w16du:dateUtc="2025-07-11T14:20:00Z">
                  <w:rPr>
                    <w:i/>
                    <w:iCs/>
                  </w:rPr>
                </w:rPrChange>
              </w:rPr>
              <w:t>. Med.</w:t>
            </w:r>
            <w:r w:rsidRPr="00777CC9">
              <w:rPr>
                <w:sz w:val="22"/>
                <w:rPrChange w:id="1521" w:author="Alexander Steemers" w:date="2025-07-11T16:20:00Z" w16du:dateUtc="2025-07-11T14:20:00Z">
                  <w:rPr/>
                </w:rPrChange>
              </w:rPr>
              <w:t xml:space="preserve"> </w:t>
            </w:r>
            <w:r w:rsidRPr="00777CC9">
              <w:rPr>
                <w:b/>
                <w:bCs/>
                <w:sz w:val="22"/>
                <w:rPrChange w:id="1522" w:author="Alexander Steemers" w:date="2025-07-11T16:20:00Z" w16du:dateUtc="2025-07-11T14:20:00Z">
                  <w:rPr>
                    <w:b/>
                    <w:bCs/>
                  </w:rPr>
                </w:rPrChange>
              </w:rPr>
              <w:t>4</w:t>
            </w:r>
            <w:r w:rsidRPr="00777CC9">
              <w:rPr>
                <w:sz w:val="22"/>
                <w:rPrChange w:id="1523" w:author="Alexander Steemers" w:date="2025-07-11T16:20:00Z" w16du:dateUtc="2025-07-11T14:20:00Z">
                  <w:rPr/>
                </w:rPrChange>
              </w:rPr>
              <w:t>, a014282 (2014).</w:t>
            </w:r>
          </w:ins>
        </w:p>
        <w:p w14:paraId="7366C2AD" w14:textId="77777777" w:rsidR="00777CC9" w:rsidRPr="00777CC9" w:rsidRDefault="00777CC9">
          <w:pPr>
            <w:pStyle w:val="Bibliography7"/>
            <w:divId w:val="478159704"/>
            <w:rPr>
              <w:ins w:id="1524" w:author="Alexander Steemers" w:date="2025-07-11T16:20:00Z" w16du:dateUtc="2025-07-11T14:20:00Z"/>
              <w:sz w:val="22"/>
              <w:rPrChange w:id="1525" w:author="Alexander Steemers" w:date="2025-07-11T16:20:00Z" w16du:dateUtc="2025-07-11T14:20:00Z">
                <w:rPr>
                  <w:ins w:id="1526" w:author="Alexander Steemers" w:date="2025-07-11T16:20:00Z" w16du:dateUtc="2025-07-11T14:20:00Z"/>
                </w:rPr>
              </w:rPrChange>
            </w:rPr>
          </w:pPr>
          <w:ins w:id="1527" w:author="Alexander Steemers" w:date="2025-07-11T16:20:00Z" w16du:dateUtc="2025-07-11T14:20:00Z">
            <w:r w:rsidRPr="00777CC9">
              <w:rPr>
                <w:sz w:val="22"/>
                <w:rPrChange w:id="1528" w:author="Alexander Steemers" w:date="2025-07-11T16:20:00Z" w16du:dateUtc="2025-07-11T14:20:00Z">
                  <w:rPr/>
                </w:rPrChange>
              </w:rPr>
              <w:t xml:space="preserve">11. Thomas, N. </w:t>
            </w:r>
            <w:r w:rsidRPr="00777CC9">
              <w:rPr>
                <w:i/>
                <w:iCs/>
                <w:sz w:val="22"/>
                <w:rPrChange w:id="1529" w:author="Alexander Steemers" w:date="2025-07-11T16:20:00Z" w16du:dateUtc="2025-07-11T14:20:00Z">
                  <w:rPr>
                    <w:i/>
                    <w:iCs/>
                  </w:rPr>
                </w:rPrChange>
              </w:rPr>
              <w:t>et al.</w:t>
            </w:r>
            <w:r w:rsidRPr="00777CC9">
              <w:rPr>
                <w:sz w:val="22"/>
                <w:rPrChange w:id="1530" w:author="Alexander Steemers" w:date="2025-07-11T16:20:00Z" w16du:dateUtc="2025-07-11T14:20:00Z">
                  <w:rPr/>
                </w:rPrChange>
              </w:rPr>
              <w:t xml:space="preserve"> Genetic subgroups inform on pathobiology in adult and pediatric Burkitt lymphoma. </w:t>
            </w:r>
            <w:r w:rsidRPr="00777CC9">
              <w:rPr>
                <w:i/>
                <w:iCs/>
                <w:sz w:val="22"/>
                <w:rPrChange w:id="1531" w:author="Alexander Steemers" w:date="2025-07-11T16:20:00Z" w16du:dateUtc="2025-07-11T14:20:00Z">
                  <w:rPr>
                    <w:i/>
                    <w:iCs/>
                  </w:rPr>
                </w:rPrChange>
              </w:rPr>
              <w:t>Blood</w:t>
            </w:r>
            <w:r w:rsidRPr="00777CC9">
              <w:rPr>
                <w:sz w:val="22"/>
                <w:rPrChange w:id="1532" w:author="Alexander Steemers" w:date="2025-07-11T16:20:00Z" w16du:dateUtc="2025-07-11T14:20:00Z">
                  <w:rPr/>
                </w:rPrChange>
              </w:rPr>
              <w:t xml:space="preserve"> </w:t>
            </w:r>
            <w:r w:rsidRPr="00777CC9">
              <w:rPr>
                <w:b/>
                <w:bCs/>
                <w:sz w:val="22"/>
                <w:rPrChange w:id="1533" w:author="Alexander Steemers" w:date="2025-07-11T16:20:00Z" w16du:dateUtc="2025-07-11T14:20:00Z">
                  <w:rPr>
                    <w:b/>
                    <w:bCs/>
                  </w:rPr>
                </w:rPrChange>
              </w:rPr>
              <w:t>141</w:t>
            </w:r>
            <w:r w:rsidRPr="00777CC9">
              <w:rPr>
                <w:sz w:val="22"/>
                <w:rPrChange w:id="1534" w:author="Alexander Steemers" w:date="2025-07-11T16:20:00Z" w16du:dateUtc="2025-07-11T14:20:00Z">
                  <w:rPr/>
                </w:rPrChange>
              </w:rPr>
              <w:t>, 904–916 (2023).</w:t>
            </w:r>
          </w:ins>
        </w:p>
        <w:p w14:paraId="4847500C" w14:textId="77777777" w:rsidR="00777CC9" w:rsidRPr="00777CC9" w:rsidRDefault="00777CC9">
          <w:pPr>
            <w:pStyle w:val="Bibliography7"/>
            <w:divId w:val="478159704"/>
            <w:rPr>
              <w:ins w:id="1535" w:author="Alexander Steemers" w:date="2025-07-11T16:20:00Z" w16du:dateUtc="2025-07-11T14:20:00Z"/>
              <w:sz w:val="22"/>
              <w:rPrChange w:id="1536" w:author="Alexander Steemers" w:date="2025-07-11T16:20:00Z" w16du:dateUtc="2025-07-11T14:20:00Z">
                <w:rPr>
                  <w:ins w:id="1537" w:author="Alexander Steemers" w:date="2025-07-11T16:20:00Z" w16du:dateUtc="2025-07-11T14:20:00Z"/>
                </w:rPr>
              </w:rPrChange>
            </w:rPr>
          </w:pPr>
          <w:ins w:id="1538" w:author="Alexander Steemers" w:date="2025-07-11T16:20:00Z" w16du:dateUtc="2025-07-11T14:20:00Z">
            <w:r w:rsidRPr="00777CC9">
              <w:rPr>
                <w:sz w:val="22"/>
                <w:rPrChange w:id="1539" w:author="Alexander Steemers" w:date="2025-07-11T16:20:00Z" w16du:dateUtc="2025-07-11T14:20:00Z">
                  <w:rPr/>
                </w:rPrChange>
              </w:rPr>
              <w:t xml:space="preserve">12. López, C. </w:t>
            </w:r>
            <w:r w:rsidRPr="00777CC9">
              <w:rPr>
                <w:i/>
                <w:iCs/>
                <w:sz w:val="22"/>
                <w:rPrChange w:id="1540" w:author="Alexander Steemers" w:date="2025-07-11T16:20:00Z" w16du:dateUtc="2025-07-11T14:20:00Z">
                  <w:rPr>
                    <w:i/>
                    <w:iCs/>
                  </w:rPr>
                </w:rPrChange>
              </w:rPr>
              <w:t>et al.</w:t>
            </w:r>
            <w:r w:rsidRPr="00777CC9">
              <w:rPr>
                <w:sz w:val="22"/>
                <w:rPrChange w:id="1541" w:author="Alexander Steemers" w:date="2025-07-11T16:20:00Z" w16du:dateUtc="2025-07-11T14:20:00Z">
                  <w:rPr/>
                </w:rPrChange>
              </w:rPr>
              <w:t xml:space="preserve"> Burkitt lymphoma. </w:t>
            </w:r>
            <w:r w:rsidRPr="00777CC9">
              <w:rPr>
                <w:i/>
                <w:iCs/>
                <w:sz w:val="22"/>
                <w:rPrChange w:id="1542" w:author="Alexander Steemers" w:date="2025-07-11T16:20:00Z" w16du:dateUtc="2025-07-11T14:20:00Z">
                  <w:rPr>
                    <w:i/>
                    <w:iCs/>
                  </w:rPr>
                </w:rPrChange>
              </w:rPr>
              <w:t>Nat. Rev. Dis. Prim.</w:t>
            </w:r>
            <w:r w:rsidRPr="00777CC9">
              <w:rPr>
                <w:sz w:val="22"/>
                <w:rPrChange w:id="1543" w:author="Alexander Steemers" w:date="2025-07-11T16:20:00Z" w16du:dateUtc="2025-07-11T14:20:00Z">
                  <w:rPr/>
                </w:rPrChange>
              </w:rPr>
              <w:t xml:space="preserve"> </w:t>
            </w:r>
            <w:r w:rsidRPr="00777CC9">
              <w:rPr>
                <w:b/>
                <w:bCs/>
                <w:sz w:val="22"/>
                <w:rPrChange w:id="1544" w:author="Alexander Steemers" w:date="2025-07-11T16:20:00Z" w16du:dateUtc="2025-07-11T14:20:00Z">
                  <w:rPr>
                    <w:b/>
                    <w:bCs/>
                  </w:rPr>
                </w:rPrChange>
              </w:rPr>
              <w:t>8</w:t>
            </w:r>
            <w:r w:rsidRPr="00777CC9">
              <w:rPr>
                <w:sz w:val="22"/>
                <w:rPrChange w:id="1545" w:author="Alexander Steemers" w:date="2025-07-11T16:20:00Z" w16du:dateUtc="2025-07-11T14:20:00Z">
                  <w:rPr/>
                </w:rPrChange>
              </w:rPr>
              <w:t>, 78 (2022).</w:t>
            </w:r>
          </w:ins>
        </w:p>
        <w:p w14:paraId="72D6B718" w14:textId="77777777" w:rsidR="00777CC9" w:rsidRPr="00777CC9" w:rsidRDefault="00777CC9">
          <w:pPr>
            <w:pStyle w:val="Bibliography7"/>
            <w:divId w:val="478159704"/>
            <w:rPr>
              <w:ins w:id="1546" w:author="Alexander Steemers" w:date="2025-07-11T16:20:00Z" w16du:dateUtc="2025-07-11T14:20:00Z"/>
              <w:sz w:val="22"/>
              <w:rPrChange w:id="1547" w:author="Alexander Steemers" w:date="2025-07-11T16:20:00Z" w16du:dateUtc="2025-07-11T14:20:00Z">
                <w:rPr>
                  <w:ins w:id="1548" w:author="Alexander Steemers" w:date="2025-07-11T16:20:00Z" w16du:dateUtc="2025-07-11T14:20:00Z"/>
                </w:rPr>
              </w:rPrChange>
            </w:rPr>
          </w:pPr>
          <w:ins w:id="1549" w:author="Alexander Steemers" w:date="2025-07-11T16:20:00Z" w16du:dateUtc="2025-07-11T14:20:00Z">
            <w:r w:rsidRPr="00777CC9">
              <w:rPr>
                <w:sz w:val="22"/>
                <w:rPrChange w:id="1550" w:author="Alexander Steemers" w:date="2025-07-11T16:20:00Z" w16du:dateUtc="2025-07-11T14:20:00Z">
                  <w:rPr/>
                </w:rPrChange>
              </w:rPr>
              <w:t xml:space="preserve">13. </w:t>
            </w:r>
            <w:proofErr w:type="spellStart"/>
            <w:r w:rsidRPr="00777CC9">
              <w:rPr>
                <w:sz w:val="22"/>
                <w:rPrChange w:id="1551" w:author="Alexander Steemers" w:date="2025-07-11T16:20:00Z" w16du:dateUtc="2025-07-11T14:20:00Z">
                  <w:rPr/>
                </w:rPrChange>
              </w:rPr>
              <w:t>Canonne</w:t>
            </w:r>
            <w:proofErr w:type="spellEnd"/>
            <w:r w:rsidRPr="00777CC9">
              <w:rPr>
                <w:sz w:val="22"/>
                <w:rPrChange w:id="1552" w:author="Alexander Steemers" w:date="2025-07-11T16:20:00Z" w16du:dateUtc="2025-07-11T14:20:00Z">
                  <w:rPr/>
                </w:rPrChange>
              </w:rPr>
              <w:t xml:space="preserve">, M., George, F. &amp; </w:t>
            </w:r>
            <w:proofErr w:type="spellStart"/>
            <w:r w:rsidRPr="00777CC9">
              <w:rPr>
                <w:sz w:val="22"/>
                <w:rPrChange w:id="1553" w:author="Alexander Steemers" w:date="2025-07-11T16:20:00Z" w16du:dateUtc="2025-07-11T14:20:00Z">
                  <w:rPr/>
                </w:rPrChange>
              </w:rPr>
              <w:t>Graux</w:t>
            </w:r>
            <w:proofErr w:type="spellEnd"/>
            <w:r w:rsidRPr="00777CC9">
              <w:rPr>
                <w:sz w:val="22"/>
                <w:rPrChange w:id="1554" w:author="Alexander Steemers" w:date="2025-07-11T16:20:00Z" w16du:dateUtc="2025-07-11T14:20:00Z">
                  <w:rPr/>
                </w:rPrChange>
              </w:rPr>
              <w:t xml:space="preserve">, C. Ex vivo culture of malignant primary B cells. </w:t>
            </w:r>
            <w:r w:rsidRPr="00777CC9">
              <w:rPr>
                <w:i/>
                <w:iCs/>
                <w:sz w:val="22"/>
                <w:rPrChange w:id="1555" w:author="Alexander Steemers" w:date="2025-07-11T16:20:00Z" w16du:dateUtc="2025-07-11T14:20:00Z">
                  <w:rPr>
                    <w:i/>
                    <w:iCs/>
                  </w:rPr>
                </w:rPrChange>
              </w:rPr>
              <w:t>Front. Hematol.</w:t>
            </w:r>
            <w:r w:rsidRPr="00777CC9">
              <w:rPr>
                <w:sz w:val="22"/>
                <w:rPrChange w:id="1556" w:author="Alexander Steemers" w:date="2025-07-11T16:20:00Z" w16du:dateUtc="2025-07-11T14:20:00Z">
                  <w:rPr/>
                </w:rPrChange>
              </w:rPr>
              <w:t xml:space="preserve"> </w:t>
            </w:r>
            <w:r w:rsidRPr="00777CC9">
              <w:rPr>
                <w:b/>
                <w:bCs/>
                <w:sz w:val="22"/>
                <w:rPrChange w:id="1557" w:author="Alexander Steemers" w:date="2025-07-11T16:20:00Z" w16du:dateUtc="2025-07-11T14:20:00Z">
                  <w:rPr>
                    <w:b/>
                    <w:bCs/>
                  </w:rPr>
                </w:rPrChange>
              </w:rPr>
              <w:t>1</w:t>
            </w:r>
            <w:r w:rsidRPr="00777CC9">
              <w:rPr>
                <w:sz w:val="22"/>
                <w:rPrChange w:id="1558" w:author="Alexander Steemers" w:date="2025-07-11T16:20:00Z" w16du:dateUtc="2025-07-11T14:20:00Z">
                  <w:rPr/>
                </w:rPrChange>
              </w:rPr>
              <w:t>, 1004717 (2022).</w:t>
            </w:r>
          </w:ins>
        </w:p>
        <w:p w14:paraId="323B12A6" w14:textId="77777777" w:rsidR="00777CC9" w:rsidRPr="007E5E90" w:rsidRDefault="00777CC9">
          <w:pPr>
            <w:pStyle w:val="Bibliography7"/>
            <w:divId w:val="478159704"/>
            <w:rPr>
              <w:ins w:id="1559" w:author="Alexander Steemers" w:date="2025-07-11T16:20:00Z" w16du:dateUtc="2025-07-11T14:20:00Z"/>
              <w:sz w:val="22"/>
              <w:lang w:val="nl-NL"/>
              <w:rPrChange w:id="1560" w:author="Alexander Steemers" w:date="2025-07-12T11:40:00Z" w16du:dateUtc="2025-07-12T09:40:00Z">
                <w:rPr>
                  <w:ins w:id="1561" w:author="Alexander Steemers" w:date="2025-07-11T16:20:00Z" w16du:dateUtc="2025-07-11T14:20:00Z"/>
                </w:rPr>
              </w:rPrChange>
            </w:rPr>
          </w:pPr>
          <w:ins w:id="1562" w:author="Alexander Steemers" w:date="2025-07-11T16:20:00Z" w16du:dateUtc="2025-07-11T14:20:00Z">
            <w:r w:rsidRPr="00777CC9">
              <w:rPr>
                <w:sz w:val="22"/>
                <w:rPrChange w:id="1563" w:author="Alexander Steemers" w:date="2025-07-11T16:20:00Z" w16du:dateUtc="2025-07-11T14:20:00Z">
                  <w:rPr/>
                </w:rPrChange>
              </w:rPr>
              <w:t xml:space="preserve">14. Gonzalez-Pena, V. </w:t>
            </w:r>
            <w:r w:rsidRPr="00777CC9">
              <w:rPr>
                <w:i/>
                <w:iCs/>
                <w:sz w:val="22"/>
                <w:rPrChange w:id="1564" w:author="Alexander Steemers" w:date="2025-07-11T16:20:00Z" w16du:dateUtc="2025-07-11T14:20:00Z">
                  <w:rPr>
                    <w:i/>
                    <w:iCs/>
                  </w:rPr>
                </w:rPrChange>
              </w:rPr>
              <w:t>et al.</w:t>
            </w:r>
            <w:r w:rsidRPr="00777CC9">
              <w:rPr>
                <w:sz w:val="22"/>
                <w:rPrChange w:id="1565" w:author="Alexander Steemers" w:date="2025-07-11T16:20:00Z" w16du:dateUtc="2025-07-11T14:20:00Z">
                  <w:rPr/>
                </w:rPrChange>
              </w:rPr>
              <w:t xml:space="preserve"> Accurate genomic variant detection in single cells with primary template-directed amplification. </w:t>
            </w:r>
            <w:r w:rsidRPr="007E5E90">
              <w:rPr>
                <w:i/>
                <w:iCs/>
                <w:sz w:val="22"/>
                <w:lang w:val="nl-NL"/>
                <w:rPrChange w:id="1566" w:author="Alexander Steemers" w:date="2025-07-12T11:40:00Z" w16du:dateUtc="2025-07-12T09:40:00Z">
                  <w:rPr>
                    <w:i/>
                    <w:iCs/>
                  </w:rPr>
                </w:rPrChange>
              </w:rPr>
              <w:t xml:space="preserve">Proc. </w:t>
            </w:r>
            <w:proofErr w:type="spellStart"/>
            <w:r w:rsidRPr="007E5E90">
              <w:rPr>
                <w:i/>
                <w:iCs/>
                <w:sz w:val="22"/>
                <w:lang w:val="nl-NL"/>
                <w:rPrChange w:id="1567" w:author="Alexander Steemers" w:date="2025-07-12T11:40:00Z" w16du:dateUtc="2025-07-12T09:40:00Z">
                  <w:rPr>
                    <w:i/>
                    <w:iCs/>
                  </w:rPr>
                </w:rPrChange>
              </w:rPr>
              <w:t>Natl</w:t>
            </w:r>
            <w:proofErr w:type="spellEnd"/>
            <w:r w:rsidRPr="007E5E90">
              <w:rPr>
                <w:i/>
                <w:iCs/>
                <w:sz w:val="22"/>
                <w:lang w:val="nl-NL"/>
                <w:rPrChange w:id="1568" w:author="Alexander Steemers" w:date="2025-07-12T11:40:00Z" w16du:dateUtc="2025-07-12T09:40:00Z">
                  <w:rPr>
                    <w:i/>
                    <w:iCs/>
                  </w:rPr>
                </w:rPrChange>
              </w:rPr>
              <w:t xml:space="preserve">. Acad. </w:t>
            </w:r>
            <w:proofErr w:type="spellStart"/>
            <w:r w:rsidRPr="007E5E90">
              <w:rPr>
                <w:i/>
                <w:iCs/>
                <w:sz w:val="22"/>
                <w:lang w:val="nl-NL"/>
                <w:rPrChange w:id="1569" w:author="Alexander Steemers" w:date="2025-07-12T11:40:00Z" w16du:dateUtc="2025-07-12T09:40:00Z">
                  <w:rPr>
                    <w:i/>
                    <w:iCs/>
                  </w:rPr>
                </w:rPrChange>
              </w:rPr>
              <w:t>Sci</w:t>
            </w:r>
            <w:proofErr w:type="spellEnd"/>
            <w:r w:rsidRPr="007E5E90">
              <w:rPr>
                <w:i/>
                <w:iCs/>
                <w:sz w:val="22"/>
                <w:lang w:val="nl-NL"/>
                <w:rPrChange w:id="1570" w:author="Alexander Steemers" w:date="2025-07-12T11:40:00Z" w16du:dateUtc="2025-07-12T09:40:00Z">
                  <w:rPr>
                    <w:i/>
                    <w:iCs/>
                  </w:rPr>
                </w:rPrChange>
              </w:rPr>
              <w:t>.</w:t>
            </w:r>
            <w:r w:rsidRPr="007E5E90">
              <w:rPr>
                <w:sz w:val="22"/>
                <w:lang w:val="nl-NL"/>
                <w:rPrChange w:id="1571" w:author="Alexander Steemers" w:date="2025-07-12T11:40:00Z" w16du:dateUtc="2025-07-12T09:40:00Z">
                  <w:rPr/>
                </w:rPrChange>
              </w:rPr>
              <w:t xml:space="preserve"> </w:t>
            </w:r>
            <w:r w:rsidRPr="007E5E90">
              <w:rPr>
                <w:b/>
                <w:bCs/>
                <w:sz w:val="22"/>
                <w:lang w:val="nl-NL"/>
                <w:rPrChange w:id="1572" w:author="Alexander Steemers" w:date="2025-07-12T11:40:00Z" w16du:dateUtc="2025-07-12T09:40:00Z">
                  <w:rPr>
                    <w:b/>
                    <w:bCs/>
                  </w:rPr>
                </w:rPrChange>
              </w:rPr>
              <w:t>118</w:t>
            </w:r>
            <w:r w:rsidRPr="007E5E90">
              <w:rPr>
                <w:sz w:val="22"/>
                <w:lang w:val="nl-NL"/>
                <w:rPrChange w:id="1573" w:author="Alexander Steemers" w:date="2025-07-12T11:40:00Z" w16du:dateUtc="2025-07-12T09:40:00Z">
                  <w:rPr/>
                </w:rPrChange>
              </w:rPr>
              <w:t>, e2024176118 (2021).</w:t>
            </w:r>
          </w:ins>
        </w:p>
        <w:p w14:paraId="1F47389B" w14:textId="77777777" w:rsidR="00777CC9" w:rsidRPr="00777CC9" w:rsidRDefault="00777CC9">
          <w:pPr>
            <w:pStyle w:val="Bibliography7"/>
            <w:divId w:val="478159704"/>
            <w:rPr>
              <w:ins w:id="1574" w:author="Alexander Steemers" w:date="2025-07-11T16:20:00Z" w16du:dateUtc="2025-07-11T14:20:00Z"/>
              <w:sz w:val="22"/>
              <w:rPrChange w:id="1575" w:author="Alexander Steemers" w:date="2025-07-11T16:20:00Z" w16du:dateUtc="2025-07-11T14:20:00Z">
                <w:rPr>
                  <w:ins w:id="1576" w:author="Alexander Steemers" w:date="2025-07-11T16:20:00Z" w16du:dateUtc="2025-07-11T14:20:00Z"/>
                </w:rPr>
              </w:rPrChange>
            </w:rPr>
          </w:pPr>
          <w:ins w:id="1577" w:author="Alexander Steemers" w:date="2025-07-11T16:20:00Z" w16du:dateUtc="2025-07-11T14:20:00Z">
            <w:r w:rsidRPr="00777CC9">
              <w:rPr>
                <w:sz w:val="22"/>
                <w:lang w:val="nl-NL"/>
                <w:rPrChange w:id="1578" w:author="Alexander Steemers" w:date="2025-07-11T16:20:00Z" w16du:dateUtc="2025-07-11T14:20:00Z">
                  <w:rPr/>
                </w:rPrChange>
              </w:rPr>
              <w:t xml:space="preserve">15. Derks, L. L. M. </w:t>
            </w:r>
            <w:r w:rsidRPr="00777CC9">
              <w:rPr>
                <w:i/>
                <w:iCs/>
                <w:sz w:val="22"/>
                <w:lang w:val="nl-NL"/>
                <w:rPrChange w:id="1579" w:author="Alexander Steemers" w:date="2025-07-11T16:20:00Z" w16du:dateUtc="2025-07-11T14:20:00Z">
                  <w:rPr>
                    <w:i/>
                    <w:iCs/>
                  </w:rPr>
                </w:rPrChange>
              </w:rPr>
              <w:t>et al.</w:t>
            </w:r>
            <w:r w:rsidRPr="00777CC9">
              <w:rPr>
                <w:sz w:val="22"/>
                <w:lang w:val="nl-NL"/>
                <w:rPrChange w:id="1580" w:author="Alexander Steemers" w:date="2025-07-11T16:20:00Z" w16du:dateUtc="2025-07-11T14:20:00Z">
                  <w:rPr/>
                </w:rPrChange>
              </w:rPr>
              <w:t xml:space="preserve"> </w:t>
            </w:r>
            <w:r w:rsidRPr="00777CC9">
              <w:rPr>
                <w:sz w:val="22"/>
                <w:rPrChange w:id="1581" w:author="Alexander Steemers" w:date="2025-07-11T16:20:00Z" w16du:dateUtc="2025-07-11T14:20:00Z">
                  <w:rPr/>
                </w:rPrChange>
              </w:rPr>
              <w:t xml:space="preserve">Protocol for genome-wide analysis of somatic variants at single-cell resolution using primary template-directed DNA amplification. </w:t>
            </w:r>
            <w:r w:rsidRPr="00777CC9">
              <w:rPr>
                <w:i/>
                <w:iCs/>
                <w:sz w:val="22"/>
                <w:rPrChange w:id="1582" w:author="Alexander Steemers" w:date="2025-07-11T16:20:00Z" w16du:dateUtc="2025-07-11T14:20:00Z">
                  <w:rPr>
                    <w:i/>
                    <w:iCs/>
                  </w:rPr>
                </w:rPrChange>
              </w:rPr>
              <w:t xml:space="preserve">STAR </w:t>
            </w:r>
            <w:proofErr w:type="spellStart"/>
            <w:r w:rsidRPr="00777CC9">
              <w:rPr>
                <w:i/>
                <w:iCs/>
                <w:sz w:val="22"/>
                <w:rPrChange w:id="1583" w:author="Alexander Steemers" w:date="2025-07-11T16:20:00Z" w16du:dateUtc="2025-07-11T14:20:00Z">
                  <w:rPr>
                    <w:i/>
                    <w:iCs/>
                  </w:rPr>
                </w:rPrChange>
              </w:rPr>
              <w:t>Protoc</w:t>
            </w:r>
            <w:proofErr w:type="spellEnd"/>
            <w:r w:rsidRPr="00777CC9">
              <w:rPr>
                <w:i/>
                <w:iCs/>
                <w:sz w:val="22"/>
                <w:rPrChange w:id="1584" w:author="Alexander Steemers" w:date="2025-07-11T16:20:00Z" w16du:dateUtc="2025-07-11T14:20:00Z">
                  <w:rPr>
                    <w:i/>
                    <w:iCs/>
                  </w:rPr>
                </w:rPrChange>
              </w:rPr>
              <w:t>.</w:t>
            </w:r>
            <w:r w:rsidRPr="00777CC9">
              <w:rPr>
                <w:sz w:val="22"/>
                <w:rPrChange w:id="1585" w:author="Alexander Steemers" w:date="2025-07-11T16:20:00Z" w16du:dateUtc="2025-07-11T14:20:00Z">
                  <w:rPr/>
                </w:rPrChange>
              </w:rPr>
              <w:t xml:space="preserve"> </w:t>
            </w:r>
            <w:r w:rsidRPr="00777CC9">
              <w:rPr>
                <w:b/>
                <w:bCs/>
                <w:sz w:val="22"/>
                <w:rPrChange w:id="1586" w:author="Alexander Steemers" w:date="2025-07-11T16:20:00Z" w16du:dateUtc="2025-07-11T14:20:00Z">
                  <w:rPr>
                    <w:b/>
                    <w:bCs/>
                  </w:rPr>
                </w:rPrChange>
              </w:rPr>
              <w:t>6</w:t>
            </w:r>
            <w:r w:rsidRPr="00777CC9">
              <w:rPr>
                <w:sz w:val="22"/>
                <w:rPrChange w:id="1587" w:author="Alexander Steemers" w:date="2025-07-11T16:20:00Z" w16du:dateUtc="2025-07-11T14:20:00Z">
                  <w:rPr/>
                </w:rPrChange>
              </w:rPr>
              <w:t>, 103499 (2025).</w:t>
            </w:r>
          </w:ins>
        </w:p>
        <w:p w14:paraId="0A536508" w14:textId="77777777" w:rsidR="00777CC9" w:rsidRPr="00777CC9" w:rsidRDefault="00777CC9">
          <w:pPr>
            <w:pStyle w:val="Bibliography7"/>
            <w:divId w:val="478159704"/>
            <w:rPr>
              <w:ins w:id="1588" w:author="Alexander Steemers" w:date="2025-07-11T16:20:00Z" w16du:dateUtc="2025-07-11T14:20:00Z"/>
              <w:sz w:val="22"/>
              <w:rPrChange w:id="1589" w:author="Alexander Steemers" w:date="2025-07-11T16:20:00Z" w16du:dateUtc="2025-07-11T14:20:00Z">
                <w:rPr>
                  <w:ins w:id="1590" w:author="Alexander Steemers" w:date="2025-07-11T16:20:00Z" w16du:dateUtc="2025-07-11T14:20:00Z"/>
                </w:rPr>
              </w:rPrChange>
            </w:rPr>
          </w:pPr>
          <w:ins w:id="1591" w:author="Alexander Steemers" w:date="2025-07-11T16:20:00Z" w16du:dateUtc="2025-07-11T14:20:00Z">
            <w:r w:rsidRPr="00777CC9">
              <w:rPr>
                <w:sz w:val="22"/>
                <w:rPrChange w:id="1592" w:author="Alexander Steemers" w:date="2025-07-11T16:20:00Z" w16du:dateUtc="2025-07-11T14:20:00Z">
                  <w:rPr/>
                </w:rPrChange>
              </w:rPr>
              <w:t xml:space="preserve">16. </w:t>
            </w:r>
            <w:proofErr w:type="spellStart"/>
            <w:r w:rsidRPr="00777CC9">
              <w:rPr>
                <w:sz w:val="22"/>
                <w:rPrChange w:id="1593" w:author="Alexander Steemers" w:date="2025-07-11T16:20:00Z" w16du:dateUtc="2025-07-11T14:20:00Z">
                  <w:rPr/>
                </w:rPrChange>
              </w:rPr>
              <w:t>Middelkamp</w:t>
            </w:r>
            <w:proofErr w:type="spellEnd"/>
            <w:r w:rsidRPr="00777CC9">
              <w:rPr>
                <w:sz w:val="22"/>
                <w:rPrChange w:id="1594" w:author="Alexander Steemers" w:date="2025-07-11T16:20:00Z" w16du:dateUtc="2025-07-11T14:20:00Z">
                  <w:rPr/>
                </w:rPrChange>
              </w:rPr>
              <w:t xml:space="preserve">, S. </w:t>
            </w:r>
            <w:r w:rsidRPr="00777CC9">
              <w:rPr>
                <w:i/>
                <w:iCs/>
                <w:sz w:val="22"/>
                <w:rPrChange w:id="1595" w:author="Alexander Steemers" w:date="2025-07-11T16:20:00Z" w16du:dateUtc="2025-07-11T14:20:00Z">
                  <w:rPr>
                    <w:i/>
                    <w:iCs/>
                  </w:rPr>
                </w:rPrChange>
              </w:rPr>
              <w:t>et al.</w:t>
            </w:r>
            <w:r w:rsidRPr="00777CC9">
              <w:rPr>
                <w:sz w:val="22"/>
                <w:rPrChange w:id="1596" w:author="Alexander Steemers" w:date="2025-07-11T16:20:00Z" w16du:dateUtc="2025-07-11T14:20:00Z">
                  <w:rPr/>
                </w:rPrChange>
              </w:rPr>
              <w:t xml:space="preserve"> Comprehensive single-cell genome analysis at nucleotide resolution using the PTA Analysis Toolbox. </w:t>
            </w:r>
            <w:r w:rsidRPr="00777CC9">
              <w:rPr>
                <w:i/>
                <w:iCs/>
                <w:sz w:val="22"/>
                <w:rPrChange w:id="1597" w:author="Alexander Steemers" w:date="2025-07-11T16:20:00Z" w16du:dateUtc="2025-07-11T14:20:00Z">
                  <w:rPr>
                    <w:i/>
                    <w:iCs/>
                  </w:rPr>
                </w:rPrChange>
              </w:rPr>
              <w:t xml:space="preserve">Cell </w:t>
            </w:r>
            <w:proofErr w:type="spellStart"/>
            <w:r w:rsidRPr="00777CC9">
              <w:rPr>
                <w:i/>
                <w:iCs/>
                <w:sz w:val="22"/>
                <w:rPrChange w:id="1598" w:author="Alexander Steemers" w:date="2025-07-11T16:20:00Z" w16du:dateUtc="2025-07-11T14:20:00Z">
                  <w:rPr>
                    <w:i/>
                    <w:iCs/>
                  </w:rPr>
                </w:rPrChange>
              </w:rPr>
              <w:t>Genom</w:t>
            </w:r>
            <w:proofErr w:type="spellEnd"/>
            <w:r w:rsidRPr="00777CC9">
              <w:rPr>
                <w:i/>
                <w:iCs/>
                <w:sz w:val="22"/>
                <w:rPrChange w:id="1599" w:author="Alexander Steemers" w:date="2025-07-11T16:20:00Z" w16du:dateUtc="2025-07-11T14:20:00Z">
                  <w:rPr>
                    <w:i/>
                    <w:iCs/>
                  </w:rPr>
                </w:rPrChange>
              </w:rPr>
              <w:t>.</w:t>
            </w:r>
            <w:r w:rsidRPr="00777CC9">
              <w:rPr>
                <w:sz w:val="22"/>
                <w:rPrChange w:id="1600" w:author="Alexander Steemers" w:date="2025-07-11T16:20:00Z" w16du:dateUtc="2025-07-11T14:20:00Z">
                  <w:rPr/>
                </w:rPrChange>
              </w:rPr>
              <w:t xml:space="preserve"> </w:t>
            </w:r>
            <w:r w:rsidRPr="00777CC9">
              <w:rPr>
                <w:b/>
                <w:bCs/>
                <w:sz w:val="22"/>
                <w:rPrChange w:id="1601" w:author="Alexander Steemers" w:date="2025-07-11T16:20:00Z" w16du:dateUtc="2025-07-11T14:20:00Z">
                  <w:rPr>
                    <w:b/>
                    <w:bCs/>
                  </w:rPr>
                </w:rPrChange>
              </w:rPr>
              <w:t>3</w:t>
            </w:r>
            <w:r w:rsidRPr="00777CC9">
              <w:rPr>
                <w:sz w:val="22"/>
                <w:rPrChange w:id="1602" w:author="Alexander Steemers" w:date="2025-07-11T16:20:00Z" w16du:dateUtc="2025-07-11T14:20:00Z">
                  <w:rPr/>
                </w:rPrChange>
              </w:rPr>
              <w:t>, 100389 (2023).</w:t>
            </w:r>
          </w:ins>
        </w:p>
        <w:p w14:paraId="3C57ABC3" w14:textId="77777777" w:rsidR="00777CC9" w:rsidRPr="00777CC9" w:rsidRDefault="00777CC9">
          <w:pPr>
            <w:pStyle w:val="Bibliography7"/>
            <w:divId w:val="478159704"/>
            <w:rPr>
              <w:ins w:id="1603" w:author="Alexander Steemers" w:date="2025-07-11T16:20:00Z" w16du:dateUtc="2025-07-11T14:20:00Z"/>
              <w:sz w:val="22"/>
              <w:rPrChange w:id="1604" w:author="Alexander Steemers" w:date="2025-07-11T16:20:00Z" w16du:dateUtc="2025-07-11T14:20:00Z">
                <w:rPr>
                  <w:ins w:id="1605" w:author="Alexander Steemers" w:date="2025-07-11T16:20:00Z" w16du:dateUtc="2025-07-11T14:20:00Z"/>
                </w:rPr>
              </w:rPrChange>
            </w:rPr>
          </w:pPr>
          <w:ins w:id="1606" w:author="Alexander Steemers" w:date="2025-07-11T16:20:00Z" w16du:dateUtc="2025-07-11T14:20:00Z">
            <w:r w:rsidRPr="00777CC9">
              <w:rPr>
                <w:sz w:val="22"/>
                <w:rPrChange w:id="1607" w:author="Alexander Steemers" w:date="2025-07-11T16:20:00Z" w16du:dateUtc="2025-07-11T14:20:00Z">
                  <w:rPr/>
                </w:rPrChange>
              </w:rPr>
              <w:t xml:space="preserve">17. Leys, C., Ley, C., Klein, O., Bernard, P. &amp; Licata, L. Detecting outliers: Do not use standard deviation around the mean, use absolute deviation around the median. </w:t>
            </w:r>
            <w:r w:rsidRPr="00777CC9">
              <w:rPr>
                <w:i/>
                <w:iCs/>
                <w:sz w:val="22"/>
                <w:rPrChange w:id="1608" w:author="Alexander Steemers" w:date="2025-07-11T16:20:00Z" w16du:dateUtc="2025-07-11T14:20:00Z">
                  <w:rPr>
                    <w:i/>
                    <w:iCs/>
                  </w:rPr>
                </w:rPrChange>
              </w:rPr>
              <w:t>J. Exp. Soc. Psychol.</w:t>
            </w:r>
            <w:r w:rsidRPr="00777CC9">
              <w:rPr>
                <w:sz w:val="22"/>
                <w:rPrChange w:id="1609" w:author="Alexander Steemers" w:date="2025-07-11T16:20:00Z" w16du:dateUtc="2025-07-11T14:20:00Z">
                  <w:rPr/>
                </w:rPrChange>
              </w:rPr>
              <w:t xml:space="preserve"> </w:t>
            </w:r>
            <w:r w:rsidRPr="00777CC9">
              <w:rPr>
                <w:b/>
                <w:bCs/>
                <w:sz w:val="22"/>
                <w:rPrChange w:id="1610" w:author="Alexander Steemers" w:date="2025-07-11T16:20:00Z" w16du:dateUtc="2025-07-11T14:20:00Z">
                  <w:rPr>
                    <w:b/>
                    <w:bCs/>
                  </w:rPr>
                </w:rPrChange>
              </w:rPr>
              <w:t>49</w:t>
            </w:r>
            <w:r w:rsidRPr="00777CC9">
              <w:rPr>
                <w:sz w:val="22"/>
                <w:rPrChange w:id="1611" w:author="Alexander Steemers" w:date="2025-07-11T16:20:00Z" w16du:dateUtc="2025-07-11T14:20:00Z">
                  <w:rPr/>
                </w:rPrChange>
              </w:rPr>
              <w:t>, 764–766 (2013).</w:t>
            </w:r>
          </w:ins>
        </w:p>
        <w:p w14:paraId="0A65391A" w14:textId="77777777" w:rsidR="00777CC9" w:rsidRPr="007E5E90" w:rsidRDefault="00777CC9">
          <w:pPr>
            <w:pStyle w:val="Bibliography7"/>
            <w:divId w:val="478159704"/>
            <w:rPr>
              <w:ins w:id="1612" w:author="Alexander Steemers" w:date="2025-07-11T16:20:00Z" w16du:dateUtc="2025-07-11T14:20:00Z"/>
              <w:sz w:val="22"/>
              <w:rPrChange w:id="1613" w:author="Alexander Steemers" w:date="2025-07-12T11:40:00Z" w16du:dateUtc="2025-07-12T09:40:00Z">
                <w:rPr>
                  <w:ins w:id="1614" w:author="Alexander Steemers" w:date="2025-07-11T16:20:00Z" w16du:dateUtc="2025-07-11T14:20:00Z"/>
                </w:rPr>
              </w:rPrChange>
            </w:rPr>
          </w:pPr>
          <w:ins w:id="1615" w:author="Alexander Steemers" w:date="2025-07-11T16:20:00Z" w16du:dateUtc="2025-07-11T14:20:00Z">
            <w:r w:rsidRPr="00777CC9">
              <w:rPr>
                <w:sz w:val="22"/>
                <w:rPrChange w:id="1616" w:author="Alexander Steemers" w:date="2025-07-11T16:20:00Z" w16du:dateUtc="2025-07-11T14:20:00Z">
                  <w:rPr/>
                </w:rPrChange>
              </w:rPr>
              <w:t xml:space="preserve">18. Robinson, J. T. </w:t>
            </w:r>
            <w:r w:rsidRPr="00777CC9">
              <w:rPr>
                <w:i/>
                <w:iCs/>
                <w:sz w:val="22"/>
                <w:rPrChange w:id="1617" w:author="Alexander Steemers" w:date="2025-07-11T16:20:00Z" w16du:dateUtc="2025-07-11T14:20:00Z">
                  <w:rPr>
                    <w:i/>
                    <w:iCs/>
                  </w:rPr>
                </w:rPrChange>
              </w:rPr>
              <w:t>et al.</w:t>
            </w:r>
            <w:r w:rsidRPr="00777CC9">
              <w:rPr>
                <w:sz w:val="22"/>
                <w:rPrChange w:id="1618" w:author="Alexander Steemers" w:date="2025-07-11T16:20:00Z" w16du:dateUtc="2025-07-11T14:20:00Z">
                  <w:rPr/>
                </w:rPrChange>
              </w:rPr>
              <w:t xml:space="preserve"> Integrative genomics viewer. </w:t>
            </w:r>
            <w:r w:rsidRPr="007E5E90">
              <w:rPr>
                <w:i/>
                <w:iCs/>
                <w:sz w:val="22"/>
                <w:rPrChange w:id="1619" w:author="Alexander Steemers" w:date="2025-07-12T11:40:00Z" w16du:dateUtc="2025-07-12T09:40:00Z">
                  <w:rPr>
                    <w:i/>
                    <w:iCs/>
                  </w:rPr>
                </w:rPrChange>
              </w:rPr>
              <w:t xml:space="preserve">Nat. </w:t>
            </w:r>
            <w:proofErr w:type="spellStart"/>
            <w:r w:rsidRPr="007E5E90">
              <w:rPr>
                <w:i/>
                <w:iCs/>
                <w:sz w:val="22"/>
                <w:rPrChange w:id="1620" w:author="Alexander Steemers" w:date="2025-07-12T11:40:00Z" w16du:dateUtc="2025-07-12T09:40:00Z">
                  <w:rPr>
                    <w:i/>
                    <w:iCs/>
                  </w:rPr>
                </w:rPrChange>
              </w:rPr>
              <w:t>Biotechnol</w:t>
            </w:r>
            <w:proofErr w:type="spellEnd"/>
            <w:r w:rsidRPr="007E5E90">
              <w:rPr>
                <w:i/>
                <w:iCs/>
                <w:sz w:val="22"/>
                <w:rPrChange w:id="1621" w:author="Alexander Steemers" w:date="2025-07-12T11:40:00Z" w16du:dateUtc="2025-07-12T09:40:00Z">
                  <w:rPr>
                    <w:i/>
                    <w:iCs/>
                  </w:rPr>
                </w:rPrChange>
              </w:rPr>
              <w:t>.</w:t>
            </w:r>
            <w:r w:rsidRPr="007E5E90">
              <w:rPr>
                <w:sz w:val="22"/>
                <w:rPrChange w:id="1622" w:author="Alexander Steemers" w:date="2025-07-12T11:40:00Z" w16du:dateUtc="2025-07-12T09:40:00Z">
                  <w:rPr/>
                </w:rPrChange>
              </w:rPr>
              <w:t xml:space="preserve"> </w:t>
            </w:r>
            <w:r w:rsidRPr="007E5E90">
              <w:rPr>
                <w:b/>
                <w:bCs/>
                <w:sz w:val="22"/>
                <w:rPrChange w:id="1623" w:author="Alexander Steemers" w:date="2025-07-12T11:40:00Z" w16du:dateUtc="2025-07-12T09:40:00Z">
                  <w:rPr>
                    <w:b/>
                    <w:bCs/>
                  </w:rPr>
                </w:rPrChange>
              </w:rPr>
              <w:t>29</w:t>
            </w:r>
            <w:r w:rsidRPr="007E5E90">
              <w:rPr>
                <w:sz w:val="22"/>
                <w:rPrChange w:id="1624" w:author="Alexander Steemers" w:date="2025-07-12T11:40:00Z" w16du:dateUtc="2025-07-12T09:40:00Z">
                  <w:rPr/>
                </w:rPrChange>
              </w:rPr>
              <w:t>, 24–26 (2011).</w:t>
            </w:r>
          </w:ins>
        </w:p>
        <w:p w14:paraId="684C4514" w14:textId="77777777" w:rsidR="00777CC9" w:rsidRPr="00777CC9" w:rsidRDefault="00777CC9">
          <w:pPr>
            <w:pStyle w:val="Bibliography7"/>
            <w:divId w:val="478159704"/>
            <w:rPr>
              <w:ins w:id="1625" w:author="Alexander Steemers" w:date="2025-07-11T16:20:00Z" w16du:dateUtc="2025-07-11T14:20:00Z"/>
              <w:sz w:val="22"/>
              <w:rPrChange w:id="1626" w:author="Alexander Steemers" w:date="2025-07-11T16:20:00Z" w16du:dateUtc="2025-07-11T14:20:00Z">
                <w:rPr>
                  <w:ins w:id="1627" w:author="Alexander Steemers" w:date="2025-07-11T16:20:00Z" w16du:dateUtc="2025-07-11T14:20:00Z"/>
                </w:rPr>
              </w:rPrChange>
            </w:rPr>
          </w:pPr>
          <w:ins w:id="1628" w:author="Alexander Steemers" w:date="2025-07-11T16:20:00Z" w16du:dateUtc="2025-07-11T14:20:00Z">
            <w:r w:rsidRPr="007E5E90">
              <w:rPr>
                <w:sz w:val="22"/>
                <w:rPrChange w:id="1629" w:author="Alexander Steemers" w:date="2025-07-12T11:40:00Z" w16du:dateUtc="2025-07-12T09:40:00Z">
                  <w:rPr/>
                </w:rPrChange>
              </w:rPr>
              <w:t xml:space="preserve">19. Bolotin, D. A. </w:t>
            </w:r>
            <w:r w:rsidRPr="007E5E90">
              <w:rPr>
                <w:i/>
                <w:iCs/>
                <w:sz w:val="22"/>
                <w:rPrChange w:id="1630" w:author="Alexander Steemers" w:date="2025-07-12T11:40:00Z" w16du:dateUtc="2025-07-12T09:40:00Z">
                  <w:rPr>
                    <w:i/>
                    <w:iCs/>
                  </w:rPr>
                </w:rPrChange>
              </w:rPr>
              <w:t>et al.</w:t>
            </w:r>
            <w:r w:rsidRPr="007E5E90">
              <w:rPr>
                <w:sz w:val="22"/>
                <w:rPrChange w:id="1631" w:author="Alexander Steemers" w:date="2025-07-12T11:40:00Z" w16du:dateUtc="2025-07-12T09:40:00Z">
                  <w:rPr/>
                </w:rPrChange>
              </w:rPr>
              <w:t xml:space="preserve"> </w:t>
            </w:r>
            <w:proofErr w:type="spellStart"/>
            <w:r w:rsidRPr="00777CC9">
              <w:rPr>
                <w:sz w:val="22"/>
                <w:rPrChange w:id="1632" w:author="Alexander Steemers" w:date="2025-07-11T16:20:00Z" w16du:dateUtc="2025-07-11T14:20:00Z">
                  <w:rPr/>
                </w:rPrChange>
              </w:rPr>
              <w:t>MiXCR</w:t>
            </w:r>
            <w:proofErr w:type="spellEnd"/>
            <w:r w:rsidRPr="00777CC9">
              <w:rPr>
                <w:sz w:val="22"/>
                <w:rPrChange w:id="1633" w:author="Alexander Steemers" w:date="2025-07-11T16:20:00Z" w16du:dateUtc="2025-07-11T14:20:00Z">
                  <w:rPr/>
                </w:rPrChange>
              </w:rPr>
              <w:t xml:space="preserve">: software for comprehensive adaptive immunity profiling. </w:t>
            </w:r>
            <w:r w:rsidRPr="00777CC9">
              <w:rPr>
                <w:i/>
                <w:iCs/>
                <w:sz w:val="22"/>
                <w:rPrChange w:id="1634" w:author="Alexander Steemers" w:date="2025-07-11T16:20:00Z" w16du:dateUtc="2025-07-11T14:20:00Z">
                  <w:rPr>
                    <w:i/>
                    <w:iCs/>
                  </w:rPr>
                </w:rPrChange>
              </w:rPr>
              <w:t>Nature Methods</w:t>
            </w:r>
            <w:r w:rsidRPr="00777CC9">
              <w:rPr>
                <w:sz w:val="22"/>
                <w:rPrChange w:id="1635" w:author="Alexander Steemers" w:date="2025-07-11T16:20:00Z" w16du:dateUtc="2025-07-11T14:20:00Z">
                  <w:rPr/>
                </w:rPrChange>
              </w:rPr>
              <w:t xml:space="preserve"> </w:t>
            </w:r>
            <w:r w:rsidRPr="00777CC9">
              <w:rPr>
                <w:b/>
                <w:bCs/>
                <w:sz w:val="22"/>
                <w:rPrChange w:id="1636" w:author="Alexander Steemers" w:date="2025-07-11T16:20:00Z" w16du:dateUtc="2025-07-11T14:20:00Z">
                  <w:rPr>
                    <w:b/>
                    <w:bCs/>
                  </w:rPr>
                </w:rPrChange>
              </w:rPr>
              <w:t>12</w:t>
            </w:r>
            <w:r w:rsidRPr="00777CC9">
              <w:rPr>
                <w:sz w:val="22"/>
                <w:rPrChange w:id="1637" w:author="Alexander Steemers" w:date="2025-07-11T16:20:00Z" w16du:dateUtc="2025-07-11T14:20:00Z">
                  <w:rPr/>
                </w:rPrChange>
              </w:rPr>
              <w:t>, 380–381 (2015).</w:t>
            </w:r>
          </w:ins>
        </w:p>
        <w:p w14:paraId="5102F7AA" w14:textId="77777777" w:rsidR="00777CC9" w:rsidRPr="00777CC9" w:rsidRDefault="00777CC9">
          <w:pPr>
            <w:pStyle w:val="Bibliography7"/>
            <w:divId w:val="478159704"/>
            <w:rPr>
              <w:ins w:id="1638" w:author="Alexander Steemers" w:date="2025-07-11T16:20:00Z" w16du:dateUtc="2025-07-11T14:20:00Z"/>
              <w:sz w:val="22"/>
              <w:rPrChange w:id="1639" w:author="Alexander Steemers" w:date="2025-07-11T16:20:00Z" w16du:dateUtc="2025-07-11T14:20:00Z">
                <w:rPr>
                  <w:ins w:id="1640" w:author="Alexander Steemers" w:date="2025-07-11T16:20:00Z" w16du:dateUtc="2025-07-11T14:20:00Z"/>
                </w:rPr>
              </w:rPrChange>
            </w:rPr>
          </w:pPr>
          <w:ins w:id="1641" w:author="Alexander Steemers" w:date="2025-07-11T16:20:00Z" w16du:dateUtc="2025-07-11T14:20:00Z">
            <w:r w:rsidRPr="00777CC9">
              <w:rPr>
                <w:sz w:val="22"/>
                <w:rPrChange w:id="1642" w:author="Alexander Steemers" w:date="2025-07-11T16:20:00Z" w16du:dateUtc="2025-07-11T14:20:00Z">
                  <w:rPr/>
                </w:rPrChange>
              </w:rPr>
              <w:t xml:space="preserve">20. Gu, Z., </w:t>
            </w:r>
            <w:proofErr w:type="spellStart"/>
            <w:r w:rsidRPr="00777CC9">
              <w:rPr>
                <w:sz w:val="22"/>
                <w:rPrChange w:id="1643" w:author="Alexander Steemers" w:date="2025-07-11T16:20:00Z" w16du:dateUtc="2025-07-11T14:20:00Z">
                  <w:rPr/>
                </w:rPrChange>
              </w:rPr>
              <w:t>Eils</w:t>
            </w:r>
            <w:proofErr w:type="spellEnd"/>
            <w:r w:rsidRPr="00777CC9">
              <w:rPr>
                <w:sz w:val="22"/>
                <w:rPrChange w:id="1644" w:author="Alexander Steemers" w:date="2025-07-11T16:20:00Z" w16du:dateUtc="2025-07-11T14:20:00Z">
                  <w:rPr/>
                </w:rPrChange>
              </w:rPr>
              <w:t xml:space="preserve">, R. &amp; Schlesner, M. Complex heatmaps reveal patterns and correlations in multidimensional genomic data. </w:t>
            </w:r>
            <w:r w:rsidRPr="00777CC9">
              <w:rPr>
                <w:i/>
                <w:iCs/>
                <w:sz w:val="22"/>
                <w:rPrChange w:id="1645" w:author="Alexander Steemers" w:date="2025-07-11T16:20:00Z" w16du:dateUtc="2025-07-11T14:20:00Z">
                  <w:rPr>
                    <w:i/>
                    <w:iCs/>
                  </w:rPr>
                </w:rPrChange>
              </w:rPr>
              <w:t>Bioinformatics</w:t>
            </w:r>
            <w:r w:rsidRPr="00777CC9">
              <w:rPr>
                <w:sz w:val="22"/>
                <w:rPrChange w:id="1646" w:author="Alexander Steemers" w:date="2025-07-11T16:20:00Z" w16du:dateUtc="2025-07-11T14:20:00Z">
                  <w:rPr/>
                </w:rPrChange>
              </w:rPr>
              <w:t xml:space="preserve"> </w:t>
            </w:r>
            <w:r w:rsidRPr="00777CC9">
              <w:rPr>
                <w:b/>
                <w:bCs/>
                <w:sz w:val="22"/>
                <w:rPrChange w:id="1647" w:author="Alexander Steemers" w:date="2025-07-11T16:20:00Z" w16du:dateUtc="2025-07-11T14:20:00Z">
                  <w:rPr>
                    <w:b/>
                    <w:bCs/>
                  </w:rPr>
                </w:rPrChange>
              </w:rPr>
              <w:t>32</w:t>
            </w:r>
            <w:r w:rsidRPr="00777CC9">
              <w:rPr>
                <w:sz w:val="22"/>
                <w:rPrChange w:id="1648" w:author="Alexander Steemers" w:date="2025-07-11T16:20:00Z" w16du:dateUtc="2025-07-11T14:20:00Z">
                  <w:rPr/>
                </w:rPrChange>
              </w:rPr>
              <w:t>, 2847–2849 (2016).</w:t>
            </w:r>
          </w:ins>
        </w:p>
        <w:p w14:paraId="79E42812" w14:textId="77777777" w:rsidR="00777CC9" w:rsidRPr="00777CC9" w:rsidRDefault="00777CC9">
          <w:pPr>
            <w:pStyle w:val="Bibliography7"/>
            <w:divId w:val="478159704"/>
            <w:rPr>
              <w:ins w:id="1649" w:author="Alexander Steemers" w:date="2025-07-11T16:20:00Z" w16du:dateUtc="2025-07-11T14:20:00Z"/>
              <w:sz w:val="22"/>
              <w:rPrChange w:id="1650" w:author="Alexander Steemers" w:date="2025-07-11T16:20:00Z" w16du:dateUtc="2025-07-11T14:20:00Z">
                <w:rPr>
                  <w:ins w:id="1651" w:author="Alexander Steemers" w:date="2025-07-11T16:20:00Z" w16du:dateUtc="2025-07-11T14:20:00Z"/>
                </w:rPr>
              </w:rPrChange>
            </w:rPr>
          </w:pPr>
          <w:ins w:id="1652" w:author="Alexander Steemers" w:date="2025-07-11T16:20:00Z" w16du:dateUtc="2025-07-11T14:20:00Z">
            <w:r w:rsidRPr="00777CC9">
              <w:rPr>
                <w:sz w:val="22"/>
                <w:rPrChange w:id="1653" w:author="Alexander Steemers" w:date="2025-07-11T16:20:00Z" w16du:dateUtc="2025-07-11T14:20:00Z">
                  <w:rPr/>
                </w:rPrChange>
              </w:rPr>
              <w:t xml:space="preserve">21. Kozlov, A., Alves, J. M., Stamatakis, A. &amp; Posada, D. </w:t>
            </w:r>
            <w:proofErr w:type="spellStart"/>
            <w:r w:rsidRPr="00777CC9">
              <w:rPr>
                <w:sz w:val="22"/>
                <w:rPrChange w:id="1654" w:author="Alexander Steemers" w:date="2025-07-11T16:20:00Z" w16du:dateUtc="2025-07-11T14:20:00Z">
                  <w:rPr/>
                </w:rPrChange>
              </w:rPr>
              <w:t>CellPhy</w:t>
            </w:r>
            <w:proofErr w:type="spellEnd"/>
            <w:r w:rsidRPr="00777CC9">
              <w:rPr>
                <w:sz w:val="22"/>
                <w:rPrChange w:id="1655" w:author="Alexander Steemers" w:date="2025-07-11T16:20:00Z" w16du:dateUtc="2025-07-11T14:20:00Z">
                  <w:rPr/>
                </w:rPrChange>
              </w:rPr>
              <w:t xml:space="preserve">: accurate and fast probabilistic inference of single-cell phylogenies from </w:t>
            </w:r>
            <w:proofErr w:type="spellStart"/>
            <w:r w:rsidRPr="00777CC9">
              <w:rPr>
                <w:sz w:val="22"/>
                <w:rPrChange w:id="1656" w:author="Alexander Steemers" w:date="2025-07-11T16:20:00Z" w16du:dateUtc="2025-07-11T14:20:00Z">
                  <w:rPr/>
                </w:rPrChange>
              </w:rPr>
              <w:t>scDNA</w:t>
            </w:r>
            <w:proofErr w:type="spellEnd"/>
            <w:r w:rsidRPr="00777CC9">
              <w:rPr>
                <w:sz w:val="22"/>
                <w:rPrChange w:id="1657" w:author="Alexander Steemers" w:date="2025-07-11T16:20:00Z" w16du:dateUtc="2025-07-11T14:20:00Z">
                  <w:rPr/>
                </w:rPrChange>
              </w:rPr>
              <w:t xml:space="preserve">-seq data. </w:t>
            </w:r>
            <w:r w:rsidRPr="00777CC9">
              <w:rPr>
                <w:i/>
                <w:iCs/>
                <w:sz w:val="22"/>
                <w:rPrChange w:id="1658" w:author="Alexander Steemers" w:date="2025-07-11T16:20:00Z" w16du:dateUtc="2025-07-11T14:20:00Z">
                  <w:rPr>
                    <w:i/>
                    <w:iCs/>
                  </w:rPr>
                </w:rPrChange>
              </w:rPr>
              <w:t>Genome Biol.</w:t>
            </w:r>
            <w:r w:rsidRPr="00777CC9">
              <w:rPr>
                <w:sz w:val="22"/>
                <w:rPrChange w:id="1659" w:author="Alexander Steemers" w:date="2025-07-11T16:20:00Z" w16du:dateUtc="2025-07-11T14:20:00Z">
                  <w:rPr/>
                </w:rPrChange>
              </w:rPr>
              <w:t xml:space="preserve"> </w:t>
            </w:r>
            <w:r w:rsidRPr="00777CC9">
              <w:rPr>
                <w:b/>
                <w:bCs/>
                <w:sz w:val="22"/>
                <w:rPrChange w:id="1660" w:author="Alexander Steemers" w:date="2025-07-11T16:20:00Z" w16du:dateUtc="2025-07-11T14:20:00Z">
                  <w:rPr>
                    <w:b/>
                    <w:bCs/>
                  </w:rPr>
                </w:rPrChange>
              </w:rPr>
              <w:t>23</w:t>
            </w:r>
            <w:r w:rsidRPr="00777CC9">
              <w:rPr>
                <w:sz w:val="22"/>
                <w:rPrChange w:id="1661" w:author="Alexander Steemers" w:date="2025-07-11T16:20:00Z" w16du:dateUtc="2025-07-11T14:20:00Z">
                  <w:rPr/>
                </w:rPrChange>
              </w:rPr>
              <w:t>, 37 (2022).</w:t>
            </w:r>
          </w:ins>
        </w:p>
        <w:p w14:paraId="40E22949" w14:textId="77777777" w:rsidR="00777CC9" w:rsidRPr="00777CC9" w:rsidRDefault="00777CC9">
          <w:pPr>
            <w:pStyle w:val="Bibliography7"/>
            <w:divId w:val="478159704"/>
            <w:rPr>
              <w:ins w:id="1662" w:author="Alexander Steemers" w:date="2025-07-11T16:20:00Z" w16du:dateUtc="2025-07-11T14:20:00Z"/>
              <w:sz w:val="22"/>
              <w:rPrChange w:id="1663" w:author="Alexander Steemers" w:date="2025-07-11T16:20:00Z" w16du:dateUtc="2025-07-11T14:20:00Z">
                <w:rPr>
                  <w:ins w:id="1664" w:author="Alexander Steemers" w:date="2025-07-11T16:20:00Z" w16du:dateUtc="2025-07-11T14:20:00Z"/>
                </w:rPr>
              </w:rPrChange>
            </w:rPr>
          </w:pPr>
          <w:ins w:id="1665" w:author="Alexander Steemers" w:date="2025-07-11T16:20:00Z" w16du:dateUtc="2025-07-11T14:20:00Z">
            <w:r w:rsidRPr="00777CC9">
              <w:rPr>
                <w:sz w:val="22"/>
                <w:rPrChange w:id="1666" w:author="Alexander Steemers" w:date="2025-07-11T16:20:00Z" w16du:dateUtc="2025-07-11T14:20:00Z">
                  <w:rPr/>
                </w:rPrChange>
              </w:rPr>
              <w:t xml:space="preserve">22. </w:t>
            </w:r>
            <w:proofErr w:type="spellStart"/>
            <w:r w:rsidRPr="00777CC9">
              <w:rPr>
                <w:sz w:val="22"/>
                <w:rPrChange w:id="1667" w:author="Alexander Steemers" w:date="2025-07-11T16:20:00Z" w16du:dateUtc="2025-07-11T14:20:00Z">
                  <w:rPr/>
                </w:rPrChange>
              </w:rPr>
              <w:t>Panea</w:t>
            </w:r>
            <w:proofErr w:type="spellEnd"/>
            <w:r w:rsidRPr="00777CC9">
              <w:rPr>
                <w:sz w:val="22"/>
                <w:rPrChange w:id="1668" w:author="Alexander Steemers" w:date="2025-07-11T16:20:00Z" w16du:dateUtc="2025-07-11T14:20:00Z">
                  <w:rPr/>
                </w:rPrChange>
              </w:rPr>
              <w:t xml:space="preserve">, R. I. </w:t>
            </w:r>
            <w:r w:rsidRPr="00777CC9">
              <w:rPr>
                <w:i/>
                <w:iCs/>
                <w:sz w:val="22"/>
                <w:rPrChange w:id="1669" w:author="Alexander Steemers" w:date="2025-07-11T16:20:00Z" w16du:dateUtc="2025-07-11T14:20:00Z">
                  <w:rPr>
                    <w:i/>
                    <w:iCs/>
                  </w:rPr>
                </w:rPrChange>
              </w:rPr>
              <w:t>et al.</w:t>
            </w:r>
            <w:r w:rsidRPr="00777CC9">
              <w:rPr>
                <w:sz w:val="22"/>
                <w:rPrChange w:id="1670" w:author="Alexander Steemers" w:date="2025-07-11T16:20:00Z" w16du:dateUtc="2025-07-11T14:20:00Z">
                  <w:rPr/>
                </w:rPrChange>
              </w:rPr>
              <w:t xml:space="preserve"> The whole-genome landscape of Burkitt lymphoma subtypes. </w:t>
            </w:r>
            <w:r w:rsidRPr="00777CC9">
              <w:rPr>
                <w:i/>
                <w:iCs/>
                <w:sz w:val="22"/>
                <w:rPrChange w:id="1671" w:author="Alexander Steemers" w:date="2025-07-11T16:20:00Z" w16du:dateUtc="2025-07-11T14:20:00Z">
                  <w:rPr>
                    <w:i/>
                    <w:iCs/>
                  </w:rPr>
                </w:rPrChange>
              </w:rPr>
              <w:t>Blood</w:t>
            </w:r>
            <w:r w:rsidRPr="00777CC9">
              <w:rPr>
                <w:sz w:val="22"/>
                <w:rPrChange w:id="1672" w:author="Alexander Steemers" w:date="2025-07-11T16:20:00Z" w16du:dateUtc="2025-07-11T14:20:00Z">
                  <w:rPr/>
                </w:rPrChange>
              </w:rPr>
              <w:t xml:space="preserve"> </w:t>
            </w:r>
            <w:r w:rsidRPr="00777CC9">
              <w:rPr>
                <w:b/>
                <w:bCs/>
                <w:sz w:val="22"/>
                <w:rPrChange w:id="1673" w:author="Alexander Steemers" w:date="2025-07-11T16:20:00Z" w16du:dateUtc="2025-07-11T14:20:00Z">
                  <w:rPr>
                    <w:b/>
                    <w:bCs/>
                  </w:rPr>
                </w:rPrChange>
              </w:rPr>
              <w:t>134</w:t>
            </w:r>
            <w:r w:rsidRPr="00777CC9">
              <w:rPr>
                <w:sz w:val="22"/>
                <w:rPrChange w:id="1674" w:author="Alexander Steemers" w:date="2025-07-11T16:20:00Z" w16du:dateUtc="2025-07-11T14:20:00Z">
                  <w:rPr/>
                </w:rPrChange>
              </w:rPr>
              <w:t>, 1598–1607 (2019).</w:t>
            </w:r>
          </w:ins>
        </w:p>
        <w:p w14:paraId="486EAEA6" w14:textId="3F569AD4" w:rsidR="00151C46" w:rsidRPr="00777CC9" w:rsidDel="00F916AA" w:rsidRDefault="00777CC9">
          <w:pPr>
            <w:divId w:val="833686097"/>
            <w:rPr>
              <w:del w:id="1675" w:author="Alexander Steemers" w:date="2025-06-30T17:12:00Z" w16du:dateUtc="2025-06-30T15:12:00Z"/>
              <w:rFonts w:ascii="Aptos" w:eastAsia="Times New Roman" w:hAnsi="Aptos"/>
              <w:kern w:val="0"/>
              <w:sz w:val="22"/>
              <w14:ligatures w14:val="none"/>
            </w:rPr>
          </w:pPr>
          <w:ins w:id="1676" w:author="Alexander Steemers" w:date="2025-07-11T16:20:00Z" w16du:dateUtc="2025-07-11T14:20:00Z">
            <w:r w:rsidRPr="00777CC9">
              <w:rPr>
                <w:rFonts w:eastAsia="Times New Roman"/>
                <w:sz w:val="22"/>
                <w:rPrChange w:id="1677" w:author="Alexander Steemers" w:date="2025-07-11T16:20:00Z" w16du:dateUtc="2025-07-11T14:20:00Z">
                  <w:rPr>
                    <w:rFonts w:eastAsia="Times New Roman"/>
                  </w:rPr>
                </w:rPrChange>
              </w:rPr>
              <w:t> </w:t>
            </w:r>
          </w:ins>
        </w:p>
        <w:p w14:paraId="592EF77C" w14:textId="2B818BBA" w:rsidR="00151C46" w:rsidRPr="00777CC9" w:rsidDel="00F916AA" w:rsidRDefault="00151C46">
          <w:pPr>
            <w:pStyle w:val="Bibliography1"/>
            <w:divId w:val="833686097"/>
            <w:rPr>
              <w:del w:id="1678" w:author="Alexander Steemers" w:date="2025-06-30T17:12:00Z" w16du:dateUtc="2025-06-30T15:12:00Z"/>
              <w:rFonts w:ascii="Aptos" w:hAnsi="Aptos"/>
              <w:sz w:val="22"/>
              <w:lang w:val="en-GB"/>
            </w:rPr>
          </w:pPr>
          <w:del w:id="1679" w:author="Alexander Steemers" w:date="2025-06-30T17:12:00Z" w16du:dateUtc="2025-06-30T15:12:00Z">
            <w:r w:rsidRPr="00777CC9" w:rsidDel="00F916AA">
              <w:rPr>
                <w:rFonts w:ascii="Aptos" w:hAnsi="Aptos"/>
                <w:sz w:val="22"/>
                <w:lang w:val="en-GB"/>
                <w:rPrChange w:id="1680" w:author="Alexander Steemers" w:date="2025-07-11T16:20:00Z" w16du:dateUtc="2025-07-11T14:20:00Z">
                  <w:rPr>
                    <w:rFonts w:ascii="Aptos" w:hAnsi="Aptos"/>
                    <w:sz w:val="22"/>
                    <w:lang w:val="nl-NL"/>
                  </w:rPr>
                </w:rPrChange>
              </w:rPr>
              <w:delText xml:space="preserve">1. Derks, L. L. M. </w:delText>
            </w:r>
            <w:r w:rsidRPr="00777CC9" w:rsidDel="00F916AA">
              <w:rPr>
                <w:rFonts w:ascii="Aptos" w:hAnsi="Aptos"/>
                <w:i/>
                <w:iCs/>
                <w:sz w:val="22"/>
                <w:lang w:val="en-GB"/>
                <w:rPrChange w:id="1681" w:author="Alexander Steemers" w:date="2025-07-11T16:20:00Z" w16du:dateUtc="2025-07-11T14:20:00Z">
                  <w:rPr>
                    <w:rFonts w:ascii="Aptos" w:hAnsi="Aptos"/>
                    <w:i/>
                    <w:iCs/>
                    <w:sz w:val="22"/>
                    <w:lang w:val="nl-NL"/>
                  </w:rPr>
                </w:rPrChange>
              </w:rPr>
              <w:delText>et al.</w:delText>
            </w:r>
            <w:r w:rsidRPr="00777CC9" w:rsidDel="00F916AA">
              <w:rPr>
                <w:rFonts w:ascii="Aptos" w:hAnsi="Aptos"/>
                <w:sz w:val="22"/>
                <w:lang w:val="en-GB"/>
                <w:rPrChange w:id="1682" w:author="Alexander Steemers" w:date="2025-07-11T16:20:00Z" w16du:dateUtc="2025-07-11T14:20:00Z">
                  <w:rPr>
                    <w:rFonts w:ascii="Aptos" w:hAnsi="Aptos"/>
                    <w:sz w:val="22"/>
                    <w:lang w:val="nl-NL"/>
                  </w:rPr>
                </w:rPrChange>
              </w:rPr>
              <w:delText xml:space="preserve"> </w:delText>
            </w:r>
            <w:r w:rsidRPr="00777CC9" w:rsidDel="00F916AA">
              <w:rPr>
                <w:rFonts w:ascii="Aptos" w:hAnsi="Aptos"/>
                <w:sz w:val="22"/>
                <w:lang w:val="en-GB"/>
              </w:rPr>
              <w:delText xml:space="preserve">Protocol for genome-wide analysis of somatic variants at single-cell resolution using primary template-directed DNA amplification. </w:delText>
            </w:r>
            <w:r w:rsidRPr="00777CC9" w:rsidDel="00F916AA">
              <w:rPr>
                <w:rFonts w:ascii="Aptos" w:hAnsi="Aptos"/>
                <w:i/>
                <w:iCs/>
                <w:sz w:val="22"/>
                <w:lang w:val="en-GB"/>
              </w:rPr>
              <w:delText>STAR Protoc.</w:delText>
            </w:r>
            <w:r w:rsidRPr="00777CC9" w:rsidDel="00F916AA">
              <w:rPr>
                <w:rFonts w:ascii="Aptos" w:hAnsi="Aptos"/>
                <w:sz w:val="22"/>
                <w:lang w:val="en-GB"/>
              </w:rPr>
              <w:delText xml:space="preserve"> </w:delText>
            </w:r>
            <w:r w:rsidRPr="00777CC9" w:rsidDel="00F916AA">
              <w:rPr>
                <w:rFonts w:ascii="Aptos" w:hAnsi="Aptos"/>
                <w:b/>
                <w:bCs/>
                <w:sz w:val="22"/>
                <w:lang w:val="en-GB"/>
              </w:rPr>
              <w:delText>6</w:delText>
            </w:r>
            <w:r w:rsidRPr="00777CC9" w:rsidDel="00F916AA">
              <w:rPr>
                <w:rFonts w:ascii="Aptos" w:hAnsi="Aptos"/>
                <w:sz w:val="22"/>
                <w:lang w:val="en-GB"/>
              </w:rPr>
              <w:delText>, 103499 (2025).</w:delText>
            </w:r>
          </w:del>
        </w:p>
        <w:p w14:paraId="79D94070" w14:textId="690221A3" w:rsidR="00151C46" w:rsidRPr="00777CC9" w:rsidDel="00F916AA" w:rsidRDefault="00151C46">
          <w:pPr>
            <w:pStyle w:val="Bibliography1"/>
            <w:divId w:val="833686097"/>
            <w:rPr>
              <w:del w:id="1683" w:author="Alexander Steemers" w:date="2025-06-30T17:12:00Z" w16du:dateUtc="2025-06-30T15:12:00Z"/>
              <w:rFonts w:ascii="Aptos" w:hAnsi="Aptos"/>
              <w:sz w:val="22"/>
              <w:lang w:val="en-GB"/>
            </w:rPr>
          </w:pPr>
          <w:del w:id="1684" w:author="Alexander Steemers" w:date="2025-06-30T17:12:00Z" w16du:dateUtc="2025-06-30T15:12:00Z">
            <w:r w:rsidRPr="00777CC9" w:rsidDel="00F916AA">
              <w:rPr>
                <w:rFonts w:ascii="Aptos" w:hAnsi="Aptos"/>
                <w:sz w:val="22"/>
                <w:lang w:val="en-GB"/>
              </w:rPr>
              <w:delText xml:space="preserve">2. Leys, C., Ley, C., Klein, O., Bernard, P. &amp; Licata, L. Detecting outliers: Do not use standard deviation around the mean, use absolute deviation around the median. </w:delText>
            </w:r>
            <w:r w:rsidRPr="00777CC9" w:rsidDel="00F916AA">
              <w:rPr>
                <w:rFonts w:ascii="Aptos" w:hAnsi="Aptos"/>
                <w:i/>
                <w:iCs/>
                <w:sz w:val="22"/>
                <w:lang w:val="en-GB"/>
              </w:rPr>
              <w:delText>J. Exp. Soc. Psychol.</w:delText>
            </w:r>
            <w:r w:rsidRPr="00777CC9" w:rsidDel="00F916AA">
              <w:rPr>
                <w:rFonts w:ascii="Aptos" w:hAnsi="Aptos"/>
                <w:sz w:val="22"/>
                <w:lang w:val="en-GB"/>
              </w:rPr>
              <w:delText xml:space="preserve"> </w:delText>
            </w:r>
            <w:r w:rsidRPr="00777CC9" w:rsidDel="00F916AA">
              <w:rPr>
                <w:rFonts w:ascii="Aptos" w:hAnsi="Aptos"/>
                <w:b/>
                <w:bCs/>
                <w:sz w:val="22"/>
                <w:lang w:val="en-GB"/>
              </w:rPr>
              <w:delText>49</w:delText>
            </w:r>
            <w:r w:rsidRPr="00777CC9" w:rsidDel="00F916AA">
              <w:rPr>
                <w:rFonts w:ascii="Aptos" w:hAnsi="Aptos"/>
                <w:sz w:val="22"/>
                <w:lang w:val="en-GB"/>
              </w:rPr>
              <w:delText>, 764–766 (2013).</w:delText>
            </w:r>
          </w:del>
        </w:p>
        <w:p w14:paraId="1E89F436" w14:textId="3041F4D7" w:rsidR="00151C46" w:rsidRPr="00777CC9" w:rsidDel="00F916AA" w:rsidRDefault="00151C46">
          <w:pPr>
            <w:pStyle w:val="Bibliography1"/>
            <w:divId w:val="833686097"/>
            <w:rPr>
              <w:del w:id="1685" w:author="Alexander Steemers" w:date="2025-06-30T17:12:00Z" w16du:dateUtc="2025-06-30T15:12:00Z"/>
              <w:rFonts w:ascii="Aptos" w:hAnsi="Aptos"/>
              <w:sz w:val="22"/>
              <w:lang w:val="en-GB"/>
            </w:rPr>
          </w:pPr>
          <w:del w:id="1686" w:author="Alexander Steemers" w:date="2025-06-30T17:12:00Z" w16du:dateUtc="2025-06-30T15:12:00Z">
            <w:r w:rsidRPr="00777CC9" w:rsidDel="00F916AA">
              <w:rPr>
                <w:rFonts w:ascii="Aptos" w:hAnsi="Aptos"/>
                <w:sz w:val="22"/>
                <w:lang w:val="en-GB"/>
              </w:rPr>
              <w:delText xml:space="preserve">3. Robinson, J. T. </w:delText>
            </w:r>
            <w:r w:rsidRPr="00777CC9" w:rsidDel="00F916AA">
              <w:rPr>
                <w:rFonts w:ascii="Aptos" w:hAnsi="Aptos"/>
                <w:i/>
                <w:iCs/>
                <w:sz w:val="22"/>
                <w:lang w:val="en-GB"/>
              </w:rPr>
              <w:delText>et al.</w:delText>
            </w:r>
            <w:r w:rsidRPr="00777CC9" w:rsidDel="00F916AA">
              <w:rPr>
                <w:rFonts w:ascii="Aptos" w:hAnsi="Aptos"/>
                <w:sz w:val="22"/>
                <w:lang w:val="en-GB"/>
              </w:rPr>
              <w:delText xml:space="preserve"> Integrative genomics viewer. </w:delText>
            </w:r>
            <w:r w:rsidRPr="00777CC9" w:rsidDel="00F916AA">
              <w:rPr>
                <w:rFonts w:ascii="Aptos" w:hAnsi="Aptos"/>
                <w:i/>
                <w:iCs/>
                <w:sz w:val="22"/>
                <w:lang w:val="en-GB"/>
              </w:rPr>
              <w:delText>Nat. Biotechnol.</w:delText>
            </w:r>
            <w:r w:rsidRPr="00777CC9" w:rsidDel="00F916AA">
              <w:rPr>
                <w:rFonts w:ascii="Aptos" w:hAnsi="Aptos"/>
                <w:sz w:val="22"/>
                <w:lang w:val="en-GB"/>
              </w:rPr>
              <w:delText xml:space="preserve"> </w:delText>
            </w:r>
            <w:r w:rsidRPr="00777CC9" w:rsidDel="00F916AA">
              <w:rPr>
                <w:rFonts w:ascii="Aptos" w:hAnsi="Aptos"/>
                <w:b/>
                <w:bCs/>
                <w:sz w:val="22"/>
                <w:lang w:val="en-GB"/>
              </w:rPr>
              <w:delText>29</w:delText>
            </w:r>
            <w:r w:rsidRPr="00777CC9" w:rsidDel="00F916AA">
              <w:rPr>
                <w:rFonts w:ascii="Aptos" w:hAnsi="Aptos"/>
                <w:sz w:val="22"/>
                <w:lang w:val="en-GB"/>
              </w:rPr>
              <w:delText>, 24–26 (2011).</w:delText>
            </w:r>
          </w:del>
        </w:p>
        <w:p w14:paraId="2D6A8845" w14:textId="5DCF84F2" w:rsidR="00151C46" w:rsidRPr="00777CC9" w:rsidDel="00F916AA" w:rsidRDefault="00151C46">
          <w:pPr>
            <w:pStyle w:val="Bibliography1"/>
            <w:divId w:val="833686097"/>
            <w:rPr>
              <w:del w:id="1687" w:author="Alexander Steemers" w:date="2025-06-30T17:12:00Z" w16du:dateUtc="2025-06-30T15:12:00Z"/>
              <w:rFonts w:ascii="Aptos" w:hAnsi="Aptos"/>
              <w:sz w:val="22"/>
              <w:lang w:val="en-GB"/>
            </w:rPr>
          </w:pPr>
          <w:del w:id="1688" w:author="Alexander Steemers" w:date="2025-06-30T17:12:00Z" w16du:dateUtc="2025-06-30T15:12:00Z">
            <w:r w:rsidRPr="00777CC9" w:rsidDel="00F916AA">
              <w:rPr>
                <w:rFonts w:ascii="Aptos" w:hAnsi="Aptos"/>
                <w:sz w:val="22"/>
                <w:lang w:val="en-GB"/>
              </w:rPr>
              <w:delText xml:space="preserve">4. Bolotin, D. A. </w:delText>
            </w:r>
            <w:r w:rsidRPr="00777CC9" w:rsidDel="00F916AA">
              <w:rPr>
                <w:rFonts w:ascii="Aptos" w:hAnsi="Aptos"/>
                <w:i/>
                <w:iCs/>
                <w:sz w:val="22"/>
                <w:lang w:val="en-GB"/>
              </w:rPr>
              <w:delText>et al.</w:delText>
            </w:r>
            <w:r w:rsidRPr="00777CC9" w:rsidDel="00F916AA">
              <w:rPr>
                <w:rFonts w:ascii="Aptos" w:hAnsi="Aptos"/>
                <w:sz w:val="22"/>
                <w:lang w:val="en-GB"/>
              </w:rPr>
              <w:delText xml:space="preserve"> MiXCR: software for comprehensive adaptive immunity profiling. </w:delText>
            </w:r>
            <w:r w:rsidRPr="00777CC9" w:rsidDel="00F916AA">
              <w:rPr>
                <w:rFonts w:ascii="Aptos" w:hAnsi="Aptos"/>
                <w:i/>
                <w:iCs/>
                <w:sz w:val="22"/>
                <w:lang w:val="en-GB"/>
              </w:rPr>
              <w:delText>Nature Methods</w:delText>
            </w:r>
            <w:r w:rsidRPr="00777CC9" w:rsidDel="00F916AA">
              <w:rPr>
                <w:rFonts w:ascii="Aptos" w:hAnsi="Aptos"/>
                <w:sz w:val="22"/>
                <w:lang w:val="en-GB"/>
              </w:rPr>
              <w:delText xml:space="preserve"> </w:delText>
            </w:r>
            <w:r w:rsidRPr="00777CC9" w:rsidDel="00F916AA">
              <w:rPr>
                <w:rFonts w:ascii="Aptos" w:hAnsi="Aptos"/>
                <w:b/>
                <w:bCs/>
                <w:sz w:val="22"/>
                <w:lang w:val="en-GB"/>
              </w:rPr>
              <w:delText>12</w:delText>
            </w:r>
            <w:r w:rsidRPr="00777CC9" w:rsidDel="00F916AA">
              <w:rPr>
                <w:rFonts w:ascii="Aptos" w:hAnsi="Aptos"/>
                <w:sz w:val="22"/>
                <w:lang w:val="en-GB"/>
              </w:rPr>
              <w:delText>, 380–381 (2015).</w:delText>
            </w:r>
          </w:del>
        </w:p>
        <w:p w14:paraId="6AFA91EF" w14:textId="0B9B3330" w:rsidR="00151C46" w:rsidRPr="00777CC9" w:rsidDel="00F916AA" w:rsidRDefault="00151C46">
          <w:pPr>
            <w:pStyle w:val="Bibliography1"/>
            <w:divId w:val="833686097"/>
            <w:rPr>
              <w:del w:id="1689" w:author="Alexander Steemers" w:date="2025-06-30T17:12:00Z" w16du:dateUtc="2025-06-30T15:12:00Z"/>
              <w:rFonts w:ascii="Aptos" w:hAnsi="Aptos"/>
              <w:sz w:val="22"/>
              <w:lang w:val="en-GB"/>
            </w:rPr>
          </w:pPr>
          <w:del w:id="1690" w:author="Alexander Steemers" w:date="2025-06-30T17:12:00Z" w16du:dateUtc="2025-06-30T15:12:00Z">
            <w:r w:rsidRPr="00777CC9" w:rsidDel="00F916AA">
              <w:rPr>
                <w:rFonts w:ascii="Aptos" w:hAnsi="Aptos"/>
                <w:sz w:val="22"/>
                <w:lang w:val="en-GB"/>
              </w:rPr>
              <w:delText xml:space="preserve">5. Gu, Z., Eils, R. &amp; Schlesner, M. Complex heatmaps reveal patterns and correlations in multidimensional genomic data. </w:delText>
            </w:r>
            <w:r w:rsidRPr="00777CC9" w:rsidDel="00F916AA">
              <w:rPr>
                <w:rFonts w:ascii="Aptos" w:hAnsi="Aptos"/>
                <w:i/>
                <w:iCs/>
                <w:sz w:val="22"/>
                <w:lang w:val="en-GB"/>
              </w:rPr>
              <w:delText>Bioinformatics</w:delText>
            </w:r>
            <w:r w:rsidRPr="00777CC9" w:rsidDel="00F916AA">
              <w:rPr>
                <w:rFonts w:ascii="Aptos" w:hAnsi="Aptos"/>
                <w:sz w:val="22"/>
                <w:lang w:val="en-GB"/>
              </w:rPr>
              <w:delText xml:space="preserve"> </w:delText>
            </w:r>
            <w:r w:rsidRPr="00777CC9" w:rsidDel="00F916AA">
              <w:rPr>
                <w:rFonts w:ascii="Aptos" w:hAnsi="Aptos"/>
                <w:b/>
                <w:bCs/>
                <w:sz w:val="22"/>
                <w:lang w:val="en-GB"/>
              </w:rPr>
              <w:delText>32</w:delText>
            </w:r>
            <w:r w:rsidRPr="00777CC9" w:rsidDel="00F916AA">
              <w:rPr>
                <w:rFonts w:ascii="Aptos" w:hAnsi="Aptos"/>
                <w:sz w:val="22"/>
                <w:lang w:val="en-GB"/>
              </w:rPr>
              <w:delText>, 2847–2849 (2016).</w:delText>
            </w:r>
          </w:del>
        </w:p>
        <w:p w14:paraId="6140A486" w14:textId="5C078071" w:rsidR="00977D2D" w:rsidRPr="00EE3503" w:rsidRDefault="00151C46" w:rsidP="004E3F21">
          <w:pPr>
            <w:jc w:val="both"/>
            <w:rPr>
              <w:b/>
              <w:bCs/>
              <w:sz w:val="32"/>
              <w:szCs w:val="32"/>
            </w:rPr>
          </w:pPr>
          <w:del w:id="1691" w:author="Alexander Steemers" w:date="2025-06-30T17:12:00Z" w16du:dateUtc="2025-06-30T15:12:00Z">
            <w:r w:rsidRPr="00777CC9" w:rsidDel="00F916AA">
              <w:rPr>
                <w:rFonts w:ascii="Aptos" w:eastAsia="Times New Roman" w:hAnsi="Aptos"/>
                <w:sz w:val="22"/>
              </w:rPr>
              <w:delText> </w:delText>
            </w:r>
          </w:del>
        </w:p>
      </w:sdtContent>
    </w:sdt>
    <w:p w14:paraId="64264FB7" w14:textId="5C7DCD7A" w:rsidR="00D26D34" w:rsidRPr="00EE3503" w:rsidRDefault="00977D2D" w:rsidP="004E3F21">
      <w:pPr>
        <w:jc w:val="both"/>
        <w:rPr>
          <w:b/>
          <w:bCs/>
          <w:sz w:val="32"/>
          <w:szCs w:val="32"/>
        </w:rPr>
      </w:pPr>
      <w:r w:rsidRPr="00EE3503">
        <w:rPr>
          <w:b/>
          <w:bCs/>
          <w:sz w:val="32"/>
          <w:szCs w:val="32"/>
        </w:rPr>
        <w:t xml:space="preserve"> </w:t>
      </w:r>
    </w:p>
    <w:sectPr w:rsidR="00D26D34" w:rsidRPr="00EE3503" w:rsidSect="00D26D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8" w:author="Alexander Steemers" w:date="2025-07-10T11:43:00Z" w:initials="AS">
    <w:p w14:paraId="02CAF7F2" w14:textId="77777777" w:rsidR="00502202" w:rsidRDefault="00502202" w:rsidP="00502202">
      <w:r>
        <w:rPr>
          <w:rStyle w:val="CommentReference"/>
        </w:rPr>
        <w:annotationRef/>
      </w:r>
      <w:r>
        <w:rPr>
          <w:sz w:val="20"/>
          <w:szCs w:val="20"/>
        </w:rPr>
        <w:t>Decided to make ageline based on mutational load from CellPhy as it rescues mutations and filters out left-over artefacts</w:t>
      </w:r>
    </w:p>
    <w:p w14:paraId="3F96B098" w14:textId="77777777" w:rsidR="00502202" w:rsidRDefault="00502202" w:rsidP="00502202"/>
    <w:p w14:paraId="13017B1C" w14:textId="77777777" w:rsidR="00502202" w:rsidRDefault="00502202" w:rsidP="00502202">
      <w:r>
        <w:rPr>
          <w:sz w:val="20"/>
          <w:szCs w:val="20"/>
        </w:rPr>
        <w:t>You can see that from theh high spread in the plot I generated using the somatic/autosomal/post-PTATO filtered mutations</w:t>
      </w:r>
    </w:p>
    <w:p w14:paraId="3ADC9B04" w14:textId="77777777" w:rsidR="00502202" w:rsidRDefault="00502202" w:rsidP="00502202"/>
    <w:p w14:paraId="79DC30DD" w14:textId="77777777" w:rsidR="00502202" w:rsidRDefault="00502202" w:rsidP="00502202">
      <w:r>
        <w:rPr>
          <w:sz w:val="20"/>
          <w:szCs w:val="20"/>
        </w:rPr>
        <w:t>Does it still make sense to add this to Fig1C and not AFTER trees? I prefer it here because of the flow...we find higher mutational burden okay now what is the architecture of these mutations?</w:t>
      </w:r>
    </w:p>
  </w:comment>
  <w:comment w:id="317" w:author="Alexander Steemers" w:date="2025-07-11T11:42:00Z" w:initials="AS">
    <w:p w14:paraId="1555521E" w14:textId="77777777" w:rsidR="001A77EC" w:rsidRDefault="001A77EC" w:rsidP="001A77EC">
      <w:r>
        <w:rPr>
          <w:rStyle w:val="CommentReference"/>
        </w:rPr>
        <w:annotationRef/>
      </w:r>
      <w:r>
        <w:rPr>
          <w:sz w:val="20"/>
          <w:szCs w:val="20"/>
        </w:rPr>
        <w:t>I included only the single-site samples since we previously discussed that it would nice to split the single-site and multi-site. But we can re-evaluate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DC30DD" w15:done="0"/>
  <w15:commentEx w15:paraId="15555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01EDD5" w16cex:dateUtc="2025-07-10T09:43:00Z"/>
  <w16cex:commentExtensible w16cex:durableId="487F1976" w16cex:dateUtc="2025-07-11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DC30DD" w16cid:durableId="1701EDD5"/>
  <w16cid:commentId w16cid:paraId="1555521E" w16cid:durableId="487F1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reek">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A4E"/>
    <w:multiLevelType w:val="hybridMultilevel"/>
    <w:tmpl w:val="EBC20DB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5E32EF"/>
    <w:multiLevelType w:val="hybridMultilevel"/>
    <w:tmpl w:val="9384B332"/>
    <w:lvl w:ilvl="0" w:tplc="C48472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1CF2"/>
    <w:multiLevelType w:val="hybridMultilevel"/>
    <w:tmpl w:val="4CE0811A"/>
    <w:lvl w:ilvl="0" w:tplc="C48472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64C8"/>
    <w:multiLevelType w:val="hybridMultilevel"/>
    <w:tmpl w:val="4C663CEE"/>
    <w:lvl w:ilvl="0" w:tplc="C48472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3CA2"/>
    <w:multiLevelType w:val="hybridMultilevel"/>
    <w:tmpl w:val="ACF47C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2A0BEF"/>
    <w:multiLevelType w:val="hybridMultilevel"/>
    <w:tmpl w:val="EB90AA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BE5FA5"/>
    <w:multiLevelType w:val="hybridMultilevel"/>
    <w:tmpl w:val="03A63A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623B8B"/>
    <w:multiLevelType w:val="hybridMultilevel"/>
    <w:tmpl w:val="C964A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40E2A"/>
    <w:multiLevelType w:val="hybridMultilevel"/>
    <w:tmpl w:val="91C2295E"/>
    <w:lvl w:ilvl="0" w:tplc="2EF265D2">
      <w:start w:val="1"/>
      <w:numFmt w:val="upp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9" w15:restartNumberingAfterBreak="0">
    <w:nsid w:val="76C960FE"/>
    <w:multiLevelType w:val="hybridMultilevel"/>
    <w:tmpl w:val="52A28AB4"/>
    <w:lvl w:ilvl="0" w:tplc="9648C026">
      <w:start w:val="1"/>
      <w:numFmt w:val="upperLetter"/>
      <w:lvlText w:val="%1."/>
      <w:lvlJc w:val="left"/>
      <w:pPr>
        <w:tabs>
          <w:tab w:val="num" w:pos="720"/>
        </w:tabs>
        <w:ind w:left="720" w:hanging="360"/>
      </w:pPr>
    </w:lvl>
    <w:lvl w:ilvl="1" w:tplc="1A5A4118" w:tentative="1">
      <w:start w:val="1"/>
      <w:numFmt w:val="upperLetter"/>
      <w:lvlText w:val="%2."/>
      <w:lvlJc w:val="left"/>
      <w:pPr>
        <w:tabs>
          <w:tab w:val="num" w:pos="1440"/>
        </w:tabs>
        <w:ind w:left="1440" w:hanging="360"/>
      </w:pPr>
    </w:lvl>
    <w:lvl w:ilvl="2" w:tplc="8846452A" w:tentative="1">
      <w:start w:val="1"/>
      <w:numFmt w:val="upperLetter"/>
      <w:lvlText w:val="%3."/>
      <w:lvlJc w:val="left"/>
      <w:pPr>
        <w:tabs>
          <w:tab w:val="num" w:pos="2160"/>
        </w:tabs>
        <w:ind w:left="2160" w:hanging="360"/>
      </w:pPr>
    </w:lvl>
    <w:lvl w:ilvl="3" w:tplc="D3AAB220" w:tentative="1">
      <w:start w:val="1"/>
      <w:numFmt w:val="upperLetter"/>
      <w:lvlText w:val="%4."/>
      <w:lvlJc w:val="left"/>
      <w:pPr>
        <w:tabs>
          <w:tab w:val="num" w:pos="2880"/>
        </w:tabs>
        <w:ind w:left="2880" w:hanging="360"/>
      </w:pPr>
    </w:lvl>
    <w:lvl w:ilvl="4" w:tplc="F5BE22DA" w:tentative="1">
      <w:start w:val="1"/>
      <w:numFmt w:val="upperLetter"/>
      <w:lvlText w:val="%5."/>
      <w:lvlJc w:val="left"/>
      <w:pPr>
        <w:tabs>
          <w:tab w:val="num" w:pos="3600"/>
        </w:tabs>
        <w:ind w:left="3600" w:hanging="360"/>
      </w:pPr>
    </w:lvl>
    <w:lvl w:ilvl="5" w:tplc="712E50D0" w:tentative="1">
      <w:start w:val="1"/>
      <w:numFmt w:val="upperLetter"/>
      <w:lvlText w:val="%6."/>
      <w:lvlJc w:val="left"/>
      <w:pPr>
        <w:tabs>
          <w:tab w:val="num" w:pos="4320"/>
        </w:tabs>
        <w:ind w:left="4320" w:hanging="360"/>
      </w:pPr>
    </w:lvl>
    <w:lvl w:ilvl="6" w:tplc="BE705088" w:tentative="1">
      <w:start w:val="1"/>
      <w:numFmt w:val="upperLetter"/>
      <w:lvlText w:val="%7."/>
      <w:lvlJc w:val="left"/>
      <w:pPr>
        <w:tabs>
          <w:tab w:val="num" w:pos="5040"/>
        </w:tabs>
        <w:ind w:left="5040" w:hanging="360"/>
      </w:pPr>
    </w:lvl>
    <w:lvl w:ilvl="7" w:tplc="E51AC592" w:tentative="1">
      <w:start w:val="1"/>
      <w:numFmt w:val="upperLetter"/>
      <w:lvlText w:val="%8."/>
      <w:lvlJc w:val="left"/>
      <w:pPr>
        <w:tabs>
          <w:tab w:val="num" w:pos="5760"/>
        </w:tabs>
        <w:ind w:left="5760" w:hanging="360"/>
      </w:pPr>
    </w:lvl>
    <w:lvl w:ilvl="8" w:tplc="FFD67A6C" w:tentative="1">
      <w:start w:val="1"/>
      <w:numFmt w:val="upperLetter"/>
      <w:lvlText w:val="%9."/>
      <w:lvlJc w:val="left"/>
      <w:pPr>
        <w:tabs>
          <w:tab w:val="num" w:pos="6480"/>
        </w:tabs>
        <w:ind w:left="6480" w:hanging="360"/>
      </w:pPr>
    </w:lvl>
  </w:abstractNum>
  <w:abstractNum w:abstractNumId="10" w15:restartNumberingAfterBreak="0">
    <w:nsid w:val="77F957E7"/>
    <w:multiLevelType w:val="hybridMultilevel"/>
    <w:tmpl w:val="66C8934A"/>
    <w:lvl w:ilvl="0" w:tplc="04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8756586"/>
    <w:multiLevelType w:val="hybridMultilevel"/>
    <w:tmpl w:val="0A2A3734"/>
    <w:lvl w:ilvl="0" w:tplc="C484723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142CCE"/>
    <w:multiLevelType w:val="hybridMultilevel"/>
    <w:tmpl w:val="5ABE9698"/>
    <w:lvl w:ilvl="0" w:tplc="C48472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765349">
    <w:abstractNumId w:val="7"/>
  </w:num>
  <w:num w:numId="2" w16cid:durableId="142895147">
    <w:abstractNumId w:val="8"/>
  </w:num>
  <w:num w:numId="3" w16cid:durableId="2027242279">
    <w:abstractNumId w:val="0"/>
  </w:num>
  <w:num w:numId="4" w16cid:durableId="85466962">
    <w:abstractNumId w:val="10"/>
  </w:num>
  <w:num w:numId="5" w16cid:durableId="886990218">
    <w:abstractNumId w:val="4"/>
  </w:num>
  <w:num w:numId="6" w16cid:durableId="680745314">
    <w:abstractNumId w:val="6"/>
  </w:num>
  <w:num w:numId="7" w16cid:durableId="2075616439">
    <w:abstractNumId w:val="9"/>
  </w:num>
  <w:num w:numId="8" w16cid:durableId="1502508193">
    <w:abstractNumId w:val="5"/>
  </w:num>
  <w:num w:numId="9" w16cid:durableId="705519324">
    <w:abstractNumId w:val="12"/>
  </w:num>
  <w:num w:numId="10" w16cid:durableId="271280144">
    <w:abstractNumId w:val="11"/>
  </w:num>
  <w:num w:numId="11" w16cid:durableId="1560432127">
    <w:abstractNumId w:val="1"/>
  </w:num>
  <w:num w:numId="12" w16cid:durableId="916398261">
    <w:abstractNumId w:val="2"/>
  </w:num>
  <w:num w:numId="13" w16cid:durableId="17450329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er Steemers">
    <w15:presenceInfo w15:providerId="AD" w15:userId="S::A.S.Steemers@prinsesmaximacentrum.nl::ebd4b345-2e70-4b79-a69a-35030fb9cd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1D"/>
    <w:rsid w:val="000072E4"/>
    <w:rsid w:val="00036BE5"/>
    <w:rsid w:val="00057F99"/>
    <w:rsid w:val="00064C8F"/>
    <w:rsid w:val="0007344A"/>
    <w:rsid w:val="00074CDB"/>
    <w:rsid w:val="00090F29"/>
    <w:rsid w:val="00097F70"/>
    <w:rsid w:val="000A7C06"/>
    <w:rsid w:val="000B1D02"/>
    <w:rsid w:val="000C6B79"/>
    <w:rsid w:val="000D17E1"/>
    <w:rsid w:val="000D58CA"/>
    <w:rsid w:val="000D76A6"/>
    <w:rsid w:val="000E30C6"/>
    <w:rsid w:val="000F33E3"/>
    <w:rsid w:val="000F74A1"/>
    <w:rsid w:val="001043DA"/>
    <w:rsid w:val="00105EFA"/>
    <w:rsid w:val="00112485"/>
    <w:rsid w:val="00115E44"/>
    <w:rsid w:val="001210D4"/>
    <w:rsid w:val="00136985"/>
    <w:rsid w:val="001469B9"/>
    <w:rsid w:val="00146CCE"/>
    <w:rsid w:val="00147776"/>
    <w:rsid w:val="00151C46"/>
    <w:rsid w:val="001523C1"/>
    <w:rsid w:val="0015585F"/>
    <w:rsid w:val="001629FC"/>
    <w:rsid w:val="001660D1"/>
    <w:rsid w:val="00182E16"/>
    <w:rsid w:val="0019603D"/>
    <w:rsid w:val="001A77EC"/>
    <w:rsid w:val="001B6457"/>
    <w:rsid w:val="001C5524"/>
    <w:rsid w:val="001D4F5E"/>
    <w:rsid w:val="001D5410"/>
    <w:rsid w:val="001F4024"/>
    <w:rsid w:val="00204128"/>
    <w:rsid w:val="00204BCB"/>
    <w:rsid w:val="00210DF9"/>
    <w:rsid w:val="00213F89"/>
    <w:rsid w:val="00217321"/>
    <w:rsid w:val="00223BFE"/>
    <w:rsid w:val="002324FB"/>
    <w:rsid w:val="0023296C"/>
    <w:rsid w:val="0023531B"/>
    <w:rsid w:val="00266862"/>
    <w:rsid w:val="002718C9"/>
    <w:rsid w:val="00291FF0"/>
    <w:rsid w:val="002B46E3"/>
    <w:rsid w:val="002C7A48"/>
    <w:rsid w:val="002D22D0"/>
    <w:rsid w:val="002D2B65"/>
    <w:rsid w:val="002D576E"/>
    <w:rsid w:val="002F11D0"/>
    <w:rsid w:val="00317E87"/>
    <w:rsid w:val="00352A47"/>
    <w:rsid w:val="003567F4"/>
    <w:rsid w:val="003631D2"/>
    <w:rsid w:val="0037312B"/>
    <w:rsid w:val="00376BA7"/>
    <w:rsid w:val="003844EB"/>
    <w:rsid w:val="00385B97"/>
    <w:rsid w:val="0039338D"/>
    <w:rsid w:val="003972F9"/>
    <w:rsid w:val="003B305D"/>
    <w:rsid w:val="003C5E1B"/>
    <w:rsid w:val="003D7071"/>
    <w:rsid w:val="003E340F"/>
    <w:rsid w:val="003E43BF"/>
    <w:rsid w:val="003E595E"/>
    <w:rsid w:val="004108A8"/>
    <w:rsid w:val="00410973"/>
    <w:rsid w:val="00411B93"/>
    <w:rsid w:val="00413D00"/>
    <w:rsid w:val="004248D7"/>
    <w:rsid w:val="00425102"/>
    <w:rsid w:val="00432F08"/>
    <w:rsid w:val="00433725"/>
    <w:rsid w:val="00447650"/>
    <w:rsid w:val="00462DFD"/>
    <w:rsid w:val="00465948"/>
    <w:rsid w:val="004728E7"/>
    <w:rsid w:val="0047500A"/>
    <w:rsid w:val="00481213"/>
    <w:rsid w:val="004912E8"/>
    <w:rsid w:val="004922A5"/>
    <w:rsid w:val="0049287A"/>
    <w:rsid w:val="004A007C"/>
    <w:rsid w:val="004A208F"/>
    <w:rsid w:val="004A6C37"/>
    <w:rsid w:val="004B187E"/>
    <w:rsid w:val="004B2CC4"/>
    <w:rsid w:val="004C4933"/>
    <w:rsid w:val="004C528E"/>
    <w:rsid w:val="004D203F"/>
    <w:rsid w:val="004E0303"/>
    <w:rsid w:val="004E3F21"/>
    <w:rsid w:val="004E67CB"/>
    <w:rsid w:val="00502202"/>
    <w:rsid w:val="00504E39"/>
    <w:rsid w:val="00515489"/>
    <w:rsid w:val="00522AAD"/>
    <w:rsid w:val="0052437A"/>
    <w:rsid w:val="00525846"/>
    <w:rsid w:val="00535461"/>
    <w:rsid w:val="00540B34"/>
    <w:rsid w:val="00557729"/>
    <w:rsid w:val="00563F7C"/>
    <w:rsid w:val="00567E22"/>
    <w:rsid w:val="005930F4"/>
    <w:rsid w:val="005979CD"/>
    <w:rsid w:val="005A3B1D"/>
    <w:rsid w:val="005A7D5F"/>
    <w:rsid w:val="005B5F39"/>
    <w:rsid w:val="005F1267"/>
    <w:rsid w:val="005F1CD5"/>
    <w:rsid w:val="005F23A1"/>
    <w:rsid w:val="00604ACF"/>
    <w:rsid w:val="0060635D"/>
    <w:rsid w:val="00630DD6"/>
    <w:rsid w:val="00637757"/>
    <w:rsid w:val="00644190"/>
    <w:rsid w:val="00654BA7"/>
    <w:rsid w:val="00664BD6"/>
    <w:rsid w:val="00672112"/>
    <w:rsid w:val="006738CB"/>
    <w:rsid w:val="0067431A"/>
    <w:rsid w:val="00674AAE"/>
    <w:rsid w:val="00676E8C"/>
    <w:rsid w:val="00691044"/>
    <w:rsid w:val="006C64ED"/>
    <w:rsid w:val="006C6C2F"/>
    <w:rsid w:val="006E5E9F"/>
    <w:rsid w:val="006F0B55"/>
    <w:rsid w:val="006F3876"/>
    <w:rsid w:val="006F5D17"/>
    <w:rsid w:val="006F7F84"/>
    <w:rsid w:val="007035F0"/>
    <w:rsid w:val="007438D8"/>
    <w:rsid w:val="00751AEE"/>
    <w:rsid w:val="00777CC9"/>
    <w:rsid w:val="00783E5D"/>
    <w:rsid w:val="00785B35"/>
    <w:rsid w:val="007A61D9"/>
    <w:rsid w:val="007B2C3B"/>
    <w:rsid w:val="007D6691"/>
    <w:rsid w:val="007D7D0B"/>
    <w:rsid w:val="007E5E90"/>
    <w:rsid w:val="008161CA"/>
    <w:rsid w:val="0083620E"/>
    <w:rsid w:val="00853564"/>
    <w:rsid w:val="00863485"/>
    <w:rsid w:val="00870968"/>
    <w:rsid w:val="0087776D"/>
    <w:rsid w:val="0088231C"/>
    <w:rsid w:val="00894BA2"/>
    <w:rsid w:val="008970E4"/>
    <w:rsid w:val="008B4460"/>
    <w:rsid w:val="008D2298"/>
    <w:rsid w:val="008F7867"/>
    <w:rsid w:val="00913E19"/>
    <w:rsid w:val="009226C7"/>
    <w:rsid w:val="0092281E"/>
    <w:rsid w:val="009233B0"/>
    <w:rsid w:val="00925D92"/>
    <w:rsid w:val="00937510"/>
    <w:rsid w:val="00956308"/>
    <w:rsid w:val="00977D2D"/>
    <w:rsid w:val="00982B78"/>
    <w:rsid w:val="00997141"/>
    <w:rsid w:val="009A79F9"/>
    <w:rsid w:val="009A7A4A"/>
    <w:rsid w:val="009B07CD"/>
    <w:rsid w:val="009B5D69"/>
    <w:rsid w:val="009B6129"/>
    <w:rsid w:val="009C2E51"/>
    <w:rsid w:val="009C4683"/>
    <w:rsid w:val="009D18E8"/>
    <w:rsid w:val="009D3F30"/>
    <w:rsid w:val="009E6CF1"/>
    <w:rsid w:val="00A128CD"/>
    <w:rsid w:val="00A137DC"/>
    <w:rsid w:val="00A34B47"/>
    <w:rsid w:val="00A4212F"/>
    <w:rsid w:val="00A571FE"/>
    <w:rsid w:val="00A64AF6"/>
    <w:rsid w:val="00A71821"/>
    <w:rsid w:val="00A7312D"/>
    <w:rsid w:val="00A83BD9"/>
    <w:rsid w:val="00A96AA3"/>
    <w:rsid w:val="00AB2F92"/>
    <w:rsid w:val="00AB792B"/>
    <w:rsid w:val="00AC5E59"/>
    <w:rsid w:val="00AE15B5"/>
    <w:rsid w:val="00AE3A4E"/>
    <w:rsid w:val="00AF58B5"/>
    <w:rsid w:val="00B057CB"/>
    <w:rsid w:val="00B25391"/>
    <w:rsid w:val="00B33306"/>
    <w:rsid w:val="00B43104"/>
    <w:rsid w:val="00B741E8"/>
    <w:rsid w:val="00B7580F"/>
    <w:rsid w:val="00B953DD"/>
    <w:rsid w:val="00BA3617"/>
    <w:rsid w:val="00BD2C78"/>
    <w:rsid w:val="00C04E10"/>
    <w:rsid w:val="00C123BF"/>
    <w:rsid w:val="00C16829"/>
    <w:rsid w:val="00C174B3"/>
    <w:rsid w:val="00C22A6D"/>
    <w:rsid w:val="00C3188F"/>
    <w:rsid w:val="00C36DCE"/>
    <w:rsid w:val="00C371F8"/>
    <w:rsid w:val="00C62DB5"/>
    <w:rsid w:val="00C63700"/>
    <w:rsid w:val="00C8332B"/>
    <w:rsid w:val="00C863D7"/>
    <w:rsid w:val="00C9572A"/>
    <w:rsid w:val="00CA3CB7"/>
    <w:rsid w:val="00CA7B12"/>
    <w:rsid w:val="00CB2D3B"/>
    <w:rsid w:val="00CC1B1E"/>
    <w:rsid w:val="00CD60E7"/>
    <w:rsid w:val="00D05FCD"/>
    <w:rsid w:val="00D22558"/>
    <w:rsid w:val="00D24E05"/>
    <w:rsid w:val="00D26D34"/>
    <w:rsid w:val="00D32C1E"/>
    <w:rsid w:val="00D455C5"/>
    <w:rsid w:val="00D456DC"/>
    <w:rsid w:val="00D57348"/>
    <w:rsid w:val="00D66D8B"/>
    <w:rsid w:val="00D67C0C"/>
    <w:rsid w:val="00D72E94"/>
    <w:rsid w:val="00D81157"/>
    <w:rsid w:val="00DB0712"/>
    <w:rsid w:val="00DB2844"/>
    <w:rsid w:val="00DB5F78"/>
    <w:rsid w:val="00DB6095"/>
    <w:rsid w:val="00DC7B0C"/>
    <w:rsid w:val="00DE1871"/>
    <w:rsid w:val="00DE54AA"/>
    <w:rsid w:val="00DE5DD2"/>
    <w:rsid w:val="00DF3A7E"/>
    <w:rsid w:val="00DF4B27"/>
    <w:rsid w:val="00E0663D"/>
    <w:rsid w:val="00E157CF"/>
    <w:rsid w:val="00E15DEA"/>
    <w:rsid w:val="00E20972"/>
    <w:rsid w:val="00E21296"/>
    <w:rsid w:val="00E26959"/>
    <w:rsid w:val="00E31A08"/>
    <w:rsid w:val="00E42BE3"/>
    <w:rsid w:val="00E43DC1"/>
    <w:rsid w:val="00E47201"/>
    <w:rsid w:val="00E52B3F"/>
    <w:rsid w:val="00E5450C"/>
    <w:rsid w:val="00E5556F"/>
    <w:rsid w:val="00E6017B"/>
    <w:rsid w:val="00E627BE"/>
    <w:rsid w:val="00E67D07"/>
    <w:rsid w:val="00E75C36"/>
    <w:rsid w:val="00E81C6C"/>
    <w:rsid w:val="00E923C2"/>
    <w:rsid w:val="00E94055"/>
    <w:rsid w:val="00E9575A"/>
    <w:rsid w:val="00EB42E2"/>
    <w:rsid w:val="00EB5945"/>
    <w:rsid w:val="00ED4A24"/>
    <w:rsid w:val="00EE3503"/>
    <w:rsid w:val="00EE58E5"/>
    <w:rsid w:val="00EF0E84"/>
    <w:rsid w:val="00EF3D45"/>
    <w:rsid w:val="00F05D0C"/>
    <w:rsid w:val="00F0733C"/>
    <w:rsid w:val="00F079EA"/>
    <w:rsid w:val="00F172FC"/>
    <w:rsid w:val="00F22EB4"/>
    <w:rsid w:val="00F264C5"/>
    <w:rsid w:val="00F34145"/>
    <w:rsid w:val="00F456F4"/>
    <w:rsid w:val="00F47781"/>
    <w:rsid w:val="00F57FD9"/>
    <w:rsid w:val="00F64458"/>
    <w:rsid w:val="00F764C1"/>
    <w:rsid w:val="00F77954"/>
    <w:rsid w:val="00F77A0F"/>
    <w:rsid w:val="00F800A9"/>
    <w:rsid w:val="00F84A4A"/>
    <w:rsid w:val="00F916AA"/>
    <w:rsid w:val="00F954D2"/>
    <w:rsid w:val="00FB5F4E"/>
    <w:rsid w:val="00FE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89F7D"/>
  <w15:chartTrackingRefBased/>
  <w15:docId w15:val="{D14589D3-879C-CE4C-B5AD-ED02C0EA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A3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B1D"/>
    <w:rPr>
      <w:rFonts w:eastAsiaTheme="majorEastAsia" w:cstheme="majorBidi"/>
      <w:color w:val="272727" w:themeColor="text1" w:themeTint="D8"/>
    </w:rPr>
  </w:style>
  <w:style w:type="paragraph" w:styleId="Title">
    <w:name w:val="Title"/>
    <w:basedOn w:val="Normal"/>
    <w:next w:val="Normal"/>
    <w:link w:val="TitleChar"/>
    <w:uiPriority w:val="10"/>
    <w:qFormat/>
    <w:rsid w:val="005A3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B1D"/>
    <w:pPr>
      <w:spacing w:before="160"/>
      <w:jc w:val="center"/>
    </w:pPr>
    <w:rPr>
      <w:i/>
      <w:iCs/>
      <w:color w:val="404040" w:themeColor="text1" w:themeTint="BF"/>
    </w:rPr>
  </w:style>
  <w:style w:type="character" w:customStyle="1" w:styleId="QuoteChar">
    <w:name w:val="Quote Char"/>
    <w:basedOn w:val="DefaultParagraphFont"/>
    <w:link w:val="Quote"/>
    <w:uiPriority w:val="29"/>
    <w:rsid w:val="005A3B1D"/>
    <w:rPr>
      <w:i/>
      <w:iCs/>
      <w:color w:val="404040" w:themeColor="text1" w:themeTint="BF"/>
    </w:rPr>
  </w:style>
  <w:style w:type="paragraph" w:styleId="ListParagraph">
    <w:name w:val="List Paragraph"/>
    <w:basedOn w:val="Normal"/>
    <w:uiPriority w:val="34"/>
    <w:qFormat/>
    <w:rsid w:val="005A3B1D"/>
    <w:pPr>
      <w:ind w:left="720"/>
      <w:contextualSpacing/>
    </w:pPr>
  </w:style>
  <w:style w:type="character" w:styleId="IntenseEmphasis">
    <w:name w:val="Intense Emphasis"/>
    <w:basedOn w:val="DefaultParagraphFont"/>
    <w:uiPriority w:val="21"/>
    <w:qFormat/>
    <w:rsid w:val="005A3B1D"/>
    <w:rPr>
      <w:i/>
      <w:iCs/>
      <w:color w:val="0F4761" w:themeColor="accent1" w:themeShade="BF"/>
    </w:rPr>
  </w:style>
  <w:style w:type="paragraph" w:styleId="IntenseQuote">
    <w:name w:val="Intense Quote"/>
    <w:basedOn w:val="Normal"/>
    <w:next w:val="Normal"/>
    <w:link w:val="IntenseQuoteChar"/>
    <w:uiPriority w:val="30"/>
    <w:qFormat/>
    <w:rsid w:val="005A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B1D"/>
    <w:rPr>
      <w:i/>
      <w:iCs/>
      <w:color w:val="0F4761" w:themeColor="accent1" w:themeShade="BF"/>
    </w:rPr>
  </w:style>
  <w:style w:type="character" w:styleId="IntenseReference">
    <w:name w:val="Intense Reference"/>
    <w:basedOn w:val="DefaultParagraphFont"/>
    <w:uiPriority w:val="32"/>
    <w:qFormat/>
    <w:rsid w:val="005A3B1D"/>
    <w:rPr>
      <w:b/>
      <w:bCs/>
      <w:smallCaps/>
      <w:color w:val="0F4761" w:themeColor="accent1" w:themeShade="BF"/>
      <w:spacing w:val="5"/>
    </w:rPr>
  </w:style>
  <w:style w:type="character" w:styleId="PlaceholderText">
    <w:name w:val="Placeholder Text"/>
    <w:basedOn w:val="DefaultParagraphFont"/>
    <w:uiPriority w:val="99"/>
    <w:semiHidden/>
    <w:rsid w:val="00977D2D"/>
    <w:rPr>
      <w:color w:val="666666"/>
    </w:rPr>
  </w:style>
  <w:style w:type="paragraph" w:customStyle="1" w:styleId="Bibliography1">
    <w:name w:val="Bibliography1"/>
    <w:basedOn w:val="Normal"/>
    <w:rsid w:val="00977D2D"/>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styleId="Revision">
    <w:name w:val="Revision"/>
    <w:hidden/>
    <w:uiPriority w:val="99"/>
    <w:semiHidden/>
    <w:rsid w:val="00E0663D"/>
    <w:pPr>
      <w:spacing w:after="0" w:line="240" w:lineRule="auto"/>
    </w:pPr>
    <w:rPr>
      <w:lang w:val="en-GB"/>
    </w:rPr>
  </w:style>
  <w:style w:type="paragraph" w:customStyle="1" w:styleId="Bibliography2">
    <w:name w:val="Bibliography2"/>
    <w:basedOn w:val="Normal"/>
    <w:rsid w:val="00F916AA"/>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character" w:styleId="Strong">
    <w:name w:val="Strong"/>
    <w:basedOn w:val="DefaultParagraphFont"/>
    <w:uiPriority w:val="22"/>
    <w:qFormat/>
    <w:rsid w:val="00EE3503"/>
    <w:rPr>
      <w:b/>
      <w:bCs/>
    </w:rPr>
  </w:style>
  <w:style w:type="character" w:styleId="Emphasis">
    <w:name w:val="Emphasis"/>
    <w:basedOn w:val="DefaultParagraphFont"/>
    <w:uiPriority w:val="20"/>
    <w:qFormat/>
    <w:rsid w:val="00EE3503"/>
    <w:rPr>
      <w:i/>
      <w:iCs/>
    </w:rPr>
  </w:style>
  <w:style w:type="paragraph" w:customStyle="1" w:styleId="Bibliography3">
    <w:name w:val="Bibliography3"/>
    <w:basedOn w:val="Normal"/>
    <w:rsid w:val="009A79F9"/>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customStyle="1" w:styleId="Bibliography4">
    <w:name w:val="Bibliography4"/>
    <w:basedOn w:val="Normal"/>
    <w:rsid w:val="00204BCB"/>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customStyle="1" w:styleId="Bibliography5">
    <w:name w:val="Bibliography5"/>
    <w:basedOn w:val="Normal"/>
    <w:rsid w:val="0052437A"/>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character" w:customStyle="1" w:styleId="katex-mathml">
    <w:name w:val="katex-mathml"/>
    <w:basedOn w:val="DefaultParagraphFont"/>
    <w:rsid w:val="009D18E8"/>
  </w:style>
  <w:style w:type="character" w:customStyle="1" w:styleId="mord">
    <w:name w:val="mord"/>
    <w:basedOn w:val="DefaultParagraphFont"/>
    <w:rsid w:val="009D18E8"/>
  </w:style>
  <w:style w:type="character" w:customStyle="1" w:styleId="mbin">
    <w:name w:val="mbin"/>
    <w:basedOn w:val="DefaultParagraphFont"/>
    <w:rsid w:val="009D18E8"/>
  </w:style>
  <w:style w:type="character" w:customStyle="1" w:styleId="mop">
    <w:name w:val="mop"/>
    <w:basedOn w:val="DefaultParagraphFont"/>
    <w:rsid w:val="009D18E8"/>
  </w:style>
  <w:style w:type="character" w:customStyle="1" w:styleId="mopen">
    <w:name w:val="mopen"/>
    <w:basedOn w:val="DefaultParagraphFont"/>
    <w:rsid w:val="009D18E8"/>
  </w:style>
  <w:style w:type="character" w:customStyle="1" w:styleId="vlist-s">
    <w:name w:val="vlist-s"/>
    <w:basedOn w:val="DefaultParagraphFont"/>
    <w:rsid w:val="009D18E8"/>
  </w:style>
  <w:style w:type="character" w:customStyle="1" w:styleId="mclose">
    <w:name w:val="mclose"/>
    <w:basedOn w:val="DefaultParagraphFont"/>
    <w:rsid w:val="009D18E8"/>
  </w:style>
  <w:style w:type="character" w:customStyle="1" w:styleId="mrel">
    <w:name w:val="mrel"/>
    <w:basedOn w:val="DefaultParagraphFont"/>
    <w:rsid w:val="009D18E8"/>
  </w:style>
  <w:style w:type="paragraph" w:customStyle="1" w:styleId="Bibliography6">
    <w:name w:val="Bibliography6"/>
    <w:basedOn w:val="Normal"/>
    <w:rsid w:val="00A96AA3"/>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character" w:styleId="CommentReference">
    <w:name w:val="annotation reference"/>
    <w:basedOn w:val="DefaultParagraphFont"/>
    <w:uiPriority w:val="99"/>
    <w:semiHidden/>
    <w:unhideWhenUsed/>
    <w:rsid w:val="00502202"/>
    <w:rPr>
      <w:sz w:val="16"/>
      <w:szCs w:val="16"/>
    </w:rPr>
  </w:style>
  <w:style w:type="paragraph" w:styleId="CommentText">
    <w:name w:val="annotation text"/>
    <w:basedOn w:val="Normal"/>
    <w:link w:val="CommentTextChar"/>
    <w:uiPriority w:val="99"/>
    <w:semiHidden/>
    <w:unhideWhenUsed/>
    <w:rsid w:val="00502202"/>
    <w:pPr>
      <w:spacing w:line="240" w:lineRule="auto"/>
    </w:pPr>
    <w:rPr>
      <w:sz w:val="20"/>
      <w:szCs w:val="20"/>
    </w:rPr>
  </w:style>
  <w:style w:type="character" w:customStyle="1" w:styleId="CommentTextChar">
    <w:name w:val="Comment Text Char"/>
    <w:basedOn w:val="DefaultParagraphFont"/>
    <w:link w:val="CommentText"/>
    <w:uiPriority w:val="99"/>
    <w:semiHidden/>
    <w:rsid w:val="00502202"/>
    <w:rPr>
      <w:sz w:val="20"/>
      <w:szCs w:val="20"/>
      <w:lang w:val="en-GB"/>
    </w:rPr>
  </w:style>
  <w:style w:type="paragraph" w:styleId="CommentSubject">
    <w:name w:val="annotation subject"/>
    <w:basedOn w:val="CommentText"/>
    <w:next w:val="CommentText"/>
    <w:link w:val="CommentSubjectChar"/>
    <w:uiPriority w:val="99"/>
    <w:semiHidden/>
    <w:unhideWhenUsed/>
    <w:rsid w:val="00502202"/>
    <w:rPr>
      <w:b/>
      <w:bCs/>
    </w:rPr>
  </w:style>
  <w:style w:type="character" w:customStyle="1" w:styleId="CommentSubjectChar">
    <w:name w:val="Comment Subject Char"/>
    <w:basedOn w:val="CommentTextChar"/>
    <w:link w:val="CommentSubject"/>
    <w:uiPriority w:val="99"/>
    <w:semiHidden/>
    <w:rsid w:val="00502202"/>
    <w:rPr>
      <w:b/>
      <w:bCs/>
      <w:sz w:val="20"/>
      <w:szCs w:val="20"/>
      <w:lang w:val="en-GB"/>
    </w:rPr>
  </w:style>
  <w:style w:type="paragraph" w:customStyle="1" w:styleId="Bibliography7">
    <w:name w:val="Bibliography7"/>
    <w:basedOn w:val="Normal"/>
    <w:rsid w:val="00EF0E84"/>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952">
      <w:bodyDiv w:val="1"/>
      <w:marLeft w:val="0"/>
      <w:marRight w:val="0"/>
      <w:marTop w:val="0"/>
      <w:marBottom w:val="0"/>
      <w:divBdr>
        <w:top w:val="none" w:sz="0" w:space="0" w:color="auto"/>
        <w:left w:val="none" w:sz="0" w:space="0" w:color="auto"/>
        <w:bottom w:val="none" w:sz="0" w:space="0" w:color="auto"/>
        <w:right w:val="none" w:sz="0" w:space="0" w:color="auto"/>
      </w:divBdr>
    </w:div>
    <w:div w:id="6567156">
      <w:bodyDiv w:val="1"/>
      <w:marLeft w:val="0"/>
      <w:marRight w:val="0"/>
      <w:marTop w:val="0"/>
      <w:marBottom w:val="0"/>
      <w:divBdr>
        <w:top w:val="none" w:sz="0" w:space="0" w:color="auto"/>
        <w:left w:val="none" w:sz="0" w:space="0" w:color="auto"/>
        <w:bottom w:val="none" w:sz="0" w:space="0" w:color="auto"/>
        <w:right w:val="none" w:sz="0" w:space="0" w:color="auto"/>
      </w:divBdr>
    </w:div>
    <w:div w:id="8020998">
      <w:bodyDiv w:val="1"/>
      <w:marLeft w:val="0"/>
      <w:marRight w:val="0"/>
      <w:marTop w:val="0"/>
      <w:marBottom w:val="0"/>
      <w:divBdr>
        <w:top w:val="none" w:sz="0" w:space="0" w:color="auto"/>
        <w:left w:val="none" w:sz="0" w:space="0" w:color="auto"/>
        <w:bottom w:val="none" w:sz="0" w:space="0" w:color="auto"/>
        <w:right w:val="none" w:sz="0" w:space="0" w:color="auto"/>
      </w:divBdr>
    </w:div>
    <w:div w:id="21133749">
      <w:bodyDiv w:val="1"/>
      <w:marLeft w:val="0"/>
      <w:marRight w:val="0"/>
      <w:marTop w:val="0"/>
      <w:marBottom w:val="0"/>
      <w:divBdr>
        <w:top w:val="none" w:sz="0" w:space="0" w:color="auto"/>
        <w:left w:val="none" w:sz="0" w:space="0" w:color="auto"/>
        <w:bottom w:val="none" w:sz="0" w:space="0" w:color="auto"/>
        <w:right w:val="none" w:sz="0" w:space="0" w:color="auto"/>
      </w:divBdr>
    </w:div>
    <w:div w:id="22023725">
      <w:bodyDiv w:val="1"/>
      <w:marLeft w:val="0"/>
      <w:marRight w:val="0"/>
      <w:marTop w:val="0"/>
      <w:marBottom w:val="0"/>
      <w:divBdr>
        <w:top w:val="none" w:sz="0" w:space="0" w:color="auto"/>
        <w:left w:val="none" w:sz="0" w:space="0" w:color="auto"/>
        <w:bottom w:val="none" w:sz="0" w:space="0" w:color="auto"/>
        <w:right w:val="none" w:sz="0" w:space="0" w:color="auto"/>
      </w:divBdr>
    </w:div>
    <w:div w:id="26224922">
      <w:bodyDiv w:val="1"/>
      <w:marLeft w:val="0"/>
      <w:marRight w:val="0"/>
      <w:marTop w:val="0"/>
      <w:marBottom w:val="0"/>
      <w:divBdr>
        <w:top w:val="none" w:sz="0" w:space="0" w:color="auto"/>
        <w:left w:val="none" w:sz="0" w:space="0" w:color="auto"/>
        <w:bottom w:val="none" w:sz="0" w:space="0" w:color="auto"/>
        <w:right w:val="none" w:sz="0" w:space="0" w:color="auto"/>
      </w:divBdr>
    </w:div>
    <w:div w:id="33694798">
      <w:bodyDiv w:val="1"/>
      <w:marLeft w:val="0"/>
      <w:marRight w:val="0"/>
      <w:marTop w:val="0"/>
      <w:marBottom w:val="0"/>
      <w:divBdr>
        <w:top w:val="none" w:sz="0" w:space="0" w:color="auto"/>
        <w:left w:val="none" w:sz="0" w:space="0" w:color="auto"/>
        <w:bottom w:val="none" w:sz="0" w:space="0" w:color="auto"/>
        <w:right w:val="none" w:sz="0" w:space="0" w:color="auto"/>
      </w:divBdr>
    </w:div>
    <w:div w:id="34039354">
      <w:bodyDiv w:val="1"/>
      <w:marLeft w:val="0"/>
      <w:marRight w:val="0"/>
      <w:marTop w:val="0"/>
      <w:marBottom w:val="0"/>
      <w:divBdr>
        <w:top w:val="none" w:sz="0" w:space="0" w:color="auto"/>
        <w:left w:val="none" w:sz="0" w:space="0" w:color="auto"/>
        <w:bottom w:val="none" w:sz="0" w:space="0" w:color="auto"/>
        <w:right w:val="none" w:sz="0" w:space="0" w:color="auto"/>
      </w:divBdr>
    </w:div>
    <w:div w:id="38744473">
      <w:bodyDiv w:val="1"/>
      <w:marLeft w:val="0"/>
      <w:marRight w:val="0"/>
      <w:marTop w:val="0"/>
      <w:marBottom w:val="0"/>
      <w:divBdr>
        <w:top w:val="none" w:sz="0" w:space="0" w:color="auto"/>
        <w:left w:val="none" w:sz="0" w:space="0" w:color="auto"/>
        <w:bottom w:val="none" w:sz="0" w:space="0" w:color="auto"/>
        <w:right w:val="none" w:sz="0" w:space="0" w:color="auto"/>
      </w:divBdr>
    </w:div>
    <w:div w:id="39676075">
      <w:bodyDiv w:val="1"/>
      <w:marLeft w:val="0"/>
      <w:marRight w:val="0"/>
      <w:marTop w:val="0"/>
      <w:marBottom w:val="0"/>
      <w:divBdr>
        <w:top w:val="none" w:sz="0" w:space="0" w:color="auto"/>
        <w:left w:val="none" w:sz="0" w:space="0" w:color="auto"/>
        <w:bottom w:val="none" w:sz="0" w:space="0" w:color="auto"/>
        <w:right w:val="none" w:sz="0" w:space="0" w:color="auto"/>
      </w:divBdr>
    </w:div>
    <w:div w:id="40062000">
      <w:bodyDiv w:val="1"/>
      <w:marLeft w:val="0"/>
      <w:marRight w:val="0"/>
      <w:marTop w:val="0"/>
      <w:marBottom w:val="0"/>
      <w:divBdr>
        <w:top w:val="none" w:sz="0" w:space="0" w:color="auto"/>
        <w:left w:val="none" w:sz="0" w:space="0" w:color="auto"/>
        <w:bottom w:val="none" w:sz="0" w:space="0" w:color="auto"/>
        <w:right w:val="none" w:sz="0" w:space="0" w:color="auto"/>
      </w:divBdr>
    </w:div>
    <w:div w:id="41028201">
      <w:bodyDiv w:val="1"/>
      <w:marLeft w:val="0"/>
      <w:marRight w:val="0"/>
      <w:marTop w:val="0"/>
      <w:marBottom w:val="0"/>
      <w:divBdr>
        <w:top w:val="none" w:sz="0" w:space="0" w:color="auto"/>
        <w:left w:val="none" w:sz="0" w:space="0" w:color="auto"/>
        <w:bottom w:val="none" w:sz="0" w:space="0" w:color="auto"/>
        <w:right w:val="none" w:sz="0" w:space="0" w:color="auto"/>
      </w:divBdr>
    </w:div>
    <w:div w:id="42752443">
      <w:bodyDiv w:val="1"/>
      <w:marLeft w:val="0"/>
      <w:marRight w:val="0"/>
      <w:marTop w:val="0"/>
      <w:marBottom w:val="0"/>
      <w:divBdr>
        <w:top w:val="none" w:sz="0" w:space="0" w:color="auto"/>
        <w:left w:val="none" w:sz="0" w:space="0" w:color="auto"/>
        <w:bottom w:val="none" w:sz="0" w:space="0" w:color="auto"/>
        <w:right w:val="none" w:sz="0" w:space="0" w:color="auto"/>
      </w:divBdr>
    </w:div>
    <w:div w:id="43717884">
      <w:bodyDiv w:val="1"/>
      <w:marLeft w:val="0"/>
      <w:marRight w:val="0"/>
      <w:marTop w:val="0"/>
      <w:marBottom w:val="0"/>
      <w:divBdr>
        <w:top w:val="none" w:sz="0" w:space="0" w:color="auto"/>
        <w:left w:val="none" w:sz="0" w:space="0" w:color="auto"/>
        <w:bottom w:val="none" w:sz="0" w:space="0" w:color="auto"/>
        <w:right w:val="none" w:sz="0" w:space="0" w:color="auto"/>
      </w:divBdr>
    </w:div>
    <w:div w:id="45642528">
      <w:bodyDiv w:val="1"/>
      <w:marLeft w:val="0"/>
      <w:marRight w:val="0"/>
      <w:marTop w:val="0"/>
      <w:marBottom w:val="0"/>
      <w:divBdr>
        <w:top w:val="none" w:sz="0" w:space="0" w:color="auto"/>
        <w:left w:val="none" w:sz="0" w:space="0" w:color="auto"/>
        <w:bottom w:val="none" w:sz="0" w:space="0" w:color="auto"/>
        <w:right w:val="none" w:sz="0" w:space="0" w:color="auto"/>
      </w:divBdr>
    </w:div>
    <w:div w:id="56711320">
      <w:bodyDiv w:val="1"/>
      <w:marLeft w:val="0"/>
      <w:marRight w:val="0"/>
      <w:marTop w:val="0"/>
      <w:marBottom w:val="0"/>
      <w:divBdr>
        <w:top w:val="none" w:sz="0" w:space="0" w:color="auto"/>
        <w:left w:val="none" w:sz="0" w:space="0" w:color="auto"/>
        <w:bottom w:val="none" w:sz="0" w:space="0" w:color="auto"/>
        <w:right w:val="none" w:sz="0" w:space="0" w:color="auto"/>
      </w:divBdr>
    </w:div>
    <w:div w:id="59718277">
      <w:bodyDiv w:val="1"/>
      <w:marLeft w:val="0"/>
      <w:marRight w:val="0"/>
      <w:marTop w:val="0"/>
      <w:marBottom w:val="0"/>
      <w:divBdr>
        <w:top w:val="none" w:sz="0" w:space="0" w:color="auto"/>
        <w:left w:val="none" w:sz="0" w:space="0" w:color="auto"/>
        <w:bottom w:val="none" w:sz="0" w:space="0" w:color="auto"/>
        <w:right w:val="none" w:sz="0" w:space="0" w:color="auto"/>
      </w:divBdr>
    </w:div>
    <w:div w:id="60836511">
      <w:bodyDiv w:val="1"/>
      <w:marLeft w:val="0"/>
      <w:marRight w:val="0"/>
      <w:marTop w:val="0"/>
      <w:marBottom w:val="0"/>
      <w:divBdr>
        <w:top w:val="none" w:sz="0" w:space="0" w:color="auto"/>
        <w:left w:val="none" w:sz="0" w:space="0" w:color="auto"/>
        <w:bottom w:val="none" w:sz="0" w:space="0" w:color="auto"/>
        <w:right w:val="none" w:sz="0" w:space="0" w:color="auto"/>
      </w:divBdr>
    </w:div>
    <w:div w:id="61878564">
      <w:bodyDiv w:val="1"/>
      <w:marLeft w:val="0"/>
      <w:marRight w:val="0"/>
      <w:marTop w:val="0"/>
      <w:marBottom w:val="0"/>
      <w:divBdr>
        <w:top w:val="none" w:sz="0" w:space="0" w:color="auto"/>
        <w:left w:val="none" w:sz="0" w:space="0" w:color="auto"/>
        <w:bottom w:val="none" w:sz="0" w:space="0" w:color="auto"/>
        <w:right w:val="none" w:sz="0" w:space="0" w:color="auto"/>
      </w:divBdr>
    </w:div>
    <w:div w:id="62023589">
      <w:bodyDiv w:val="1"/>
      <w:marLeft w:val="0"/>
      <w:marRight w:val="0"/>
      <w:marTop w:val="0"/>
      <w:marBottom w:val="0"/>
      <w:divBdr>
        <w:top w:val="none" w:sz="0" w:space="0" w:color="auto"/>
        <w:left w:val="none" w:sz="0" w:space="0" w:color="auto"/>
        <w:bottom w:val="none" w:sz="0" w:space="0" w:color="auto"/>
        <w:right w:val="none" w:sz="0" w:space="0" w:color="auto"/>
      </w:divBdr>
    </w:div>
    <w:div w:id="70086189">
      <w:bodyDiv w:val="1"/>
      <w:marLeft w:val="0"/>
      <w:marRight w:val="0"/>
      <w:marTop w:val="0"/>
      <w:marBottom w:val="0"/>
      <w:divBdr>
        <w:top w:val="none" w:sz="0" w:space="0" w:color="auto"/>
        <w:left w:val="none" w:sz="0" w:space="0" w:color="auto"/>
        <w:bottom w:val="none" w:sz="0" w:space="0" w:color="auto"/>
        <w:right w:val="none" w:sz="0" w:space="0" w:color="auto"/>
      </w:divBdr>
    </w:div>
    <w:div w:id="79176577">
      <w:bodyDiv w:val="1"/>
      <w:marLeft w:val="0"/>
      <w:marRight w:val="0"/>
      <w:marTop w:val="0"/>
      <w:marBottom w:val="0"/>
      <w:divBdr>
        <w:top w:val="none" w:sz="0" w:space="0" w:color="auto"/>
        <w:left w:val="none" w:sz="0" w:space="0" w:color="auto"/>
        <w:bottom w:val="none" w:sz="0" w:space="0" w:color="auto"/>
        <w:right w:val="none" w:sz="0" w:space="0" w:color="auto"/>
      </w:divBdr>
    </w:div>
    <w:div w:id="80836765">
      <w:bodyDiv w:val="1"/>
      <w:marLeft w:val="0"/>
      <w:marRight w:val="0"/>
      <w:marTop w:val="0"/>
      <w:marBottom w:val="0"/>
      <w:divBdr>
        <w:top w:val="none" w:sz="0" w:space="0" w:color="auto"/>
        <w:left w:val="none" w:sz="0" w:space="0" w:color="auto"/>
        <w:bottom w:val="none" w:sz="0" w:space="0" w:color="auto"/>
        <w:right w:val="none" w:sz="0" w:space="0" w:color="auto"/>
      </w:divBdr>
    </w:div>
    <w:div w:id="96096165">
      <w:bodyDiv w:val="1"/>
      <w:marLeft w:val="0"/>
      <w:marRight w:val="0"/>
      <w:marTop w:val="0"/>
      <w:marBottom w:val="0"/>
      <w:divBdr>
        <w:top w:val="none" w:sz="0" w:space="0" w:color="auto"/>
        <w:left w:val="none" w:sz="0" w:space="0" w:color="auto"/>
        <w:bottom w:val="none" w:sz="0" w:space="0" w:color="auto"/>
        <w:right w:val="none" w:sz="0" w:space="0" w:color="auto"/>
      </w:divBdr>
    </w:div>
    <w:div w:id="102648856">
      <w:bodyDiv w:val="1"/>
      <w:marLeft w:val="0"/>
      <w:marRight w:val="0"/>
      <w:marTop w:val="0"/>
      <w:marBottom w:val="0"/>
      <w:divBdr>
        <w:top w:val="none" w:sz="0" w:space="0" w:color="auto"/>
        <w:left w:val="none" w:sz="0" w:space="0" w:color="auto"/>
        <w:bottom w:val="none" w:sz="0" w:space="0" w:color="auto"/>
        <w:right w:val="none" w:sz="0" w:space="0" w:color="auto"/>
      </w:divBdr>
    </w:div>
    <w:div w:id="102700254">
      <w:bodyDiv w:val="1"/>
      <w:marLeft w:val="0"/>
      <w:marRight w:val="0"/>
      <w:marTop w:val="0"/>
      <w:marBottom w:val="0"/>
      <w:divBdr>
        <w:top w:val="none" w:sz="0" w:space="0" w:color="auto"/>
        <w:left w:val="none" w:sz="0" w:space="0" w:color="auto"/>
        <w:bottom w:val="none" w:sz="0" w:space="0" w:color="auto"/>
        <w:right w:val="none" w:sz="0" w:space="0" w:color="auto"/>
      </w:divBdr>
    </w:div>
    <w:div w:id="104345839">
      <w:bodyDiv w:val="1"/>
      <w:marLeft w:val="0"/>
      <w:marRight w:val="0"/>
      <w:marTop w:val="0"/>
      <w:marBottom w:val="0"/>
      <w:divBdr>
        <w:top w:val="none" w:sz="0" w:space="0" w:color="auto"/>
        <w:left w:val="none" w:sz="0" w:space="0" w:color="auto"/>
        <w:bottom w:val="none" w:sz="0" w:space="0" w:color="auto"/>
        <w:right w:val="none" w:sz="0" w:space="0" w:color="auto"/>
      </w:divBdr>
    </w:div>
    <w:div w:id="104621878">
      <w:bodyDiv w:val="1"/>
      <w:marLeft w:val="0"/>
      <w:marRight w:val="0"/>
      <w:marTop w:val="0"/>
      <w:marBottom w:val="0"/>
      <w:divBdr>
        <w:top w:val="none" w:sz="0" w:space="0" w:color="auto"/>
        <w:left w:val="none" w:sz="0" w:space="0" w:color="auto"/>
        <w:bottom w:val="none" w:sz="0" w:space="0" w:color="auto"/>
        <w:right w:val="none" w:sz="0" w:space="0" w:color="auto"/>
      </w:divBdr>
    </w:div>
    <w:div w:id="105582240">
      <w:bodyDiv w:val="1"/>
      <w:marLeft w:val="0"/>
      <w:marRight w:val="0"/>
      <w:marTop w:val="0"/>
      <w:marBottom w:val="0"/>
      <w:divBdr>
        <w:top w:val="none" w:sz="0" w:space="0" w:color="auto"/>
        <w:left w:val="none" w:sz="0" w:space="0" w:color="auto"/>
        <w:bottom w:val="none" w:sz="0" w:space="0" w:color="auto"/>
        <w:right w:val="none" w:sz="0" w:space="0" w:color="auto"/>
      </w:divBdr>
    </w:div>
    <w:div w:id="109013701">
      <w:bodyDiv w:val="1"/>
      <w:marLeft w:val="0"/>
      <w:marRight w:val="0"/>
      <w:marTop w:val="0"/>
      <w:marBottom w:val="0"/>
      <w:divBdr>
        <w:top w:val="none" w:sz="0" w:space="0" w:color="auto"/>
        <w:left w:val="none" w:sz="0" w:space="0" w:color="auto"/>
        <w:bottom w:val="none" w:sz="0" w:space="0" w:color="auto"/>
        <w:right w:val="none" w:sz="0" w:space="0" w:color="auto"/>
      </w:divBdr>
    </w:div>
    <w:div w:id="110394914">
      <w:bodyDiv w:val="1"/>
      <w:marLeft w:val="0"/>
      <w:marRight w:val="0"/>
      <w:marTop w:val="0"/>
      <w:marBottom w:val="0"/>
      <w:divBdr>
        <w:top w:val="none" w:sz="0" w:space="0" w:color="auto"/>
        <w:left w:val="none" w:sz="0" w:space="0" w:color="auto"/>
        <w:bottom w:val="none" w:sz="0" w:space="0" w:color="auto"/>
        <w:right w:val="none" w:sz="0" w:space="0" w:color="auto"/>
      </w:divBdr>
    </w:div>
    <w:div w:id="113333351">
      <w:bodyDiv w:val="1"/>
      <w:marLeft w:val="0"/>
      <w:marRight w:val="0"/>
      <w:marTop w:val="0"/>
      <w:marBottom w:val="0"/>
      <w:divBdr>
        <w:top w:val="none" w:sz="0" w:space="0" w:color="auto"/>
        <w:left w:val="none" w:sz="0" w:space="0" w:color="auto"/>
        <w:bottom w:val="none" w:sz="0" w:space="0" w:color="auto"/>
        <w:right w:val="none" w:sz="0" w:space="0" w:color="auto"/>
      </w:divBdr>
    </w:div>
    <w:div w:id="118303127">
      <w:bodyDiv w:val="1"/>
      <w:marLeft w:val="0"/>
      <w:marRight w:val="0"/>
      <w:marTop w:val="0"/>
      <w:marBottom w:val="0"/>
      <w:divBdr>
        <w:top w:val="none" w:sz="0" w:space="0" w:color="auto"/>
        <w:left w:val="none" w:sz="0" w:space="0" w:color="auto"/>
        <w:bottom w:val="none" w:sz="0" w:space="0" w:color="auto"/>
        <w:right w:val="none" w:sz="0" w:space="0" w:color="auto"/>
      </w:divBdr>
    </w:div>
    <w:div w:id="122117643">
      <w:bodyDiv w:val="1"/>
      <w:marLeft w:val="0"/>
      <w:marRight w:val="0"/>
      <w:marTop w:val="0"/>
      <w:marBottom w:val="0"/>
      <w:divBdr>
        <w:top w:val="none" w:sz="0" w:space="0" w:color="auto"/>
        <w:left w:val="none" w:sz="0" w:space="0" w:color="auto"/>
        <w:bottom w:val="none" w:sz="0" w:space="0" w:color="auto"/>
        <w:right w:val="none" w:sz="0" w:space="0" w:color="auto"/>
      </w:divBdr>
    </w:div>
    <w:div w:id="134832414">
      <w:bodyDiv w:val="1"/>
      <w:marLeft w:val="0"/>
      <w:marRight w:val="0"/>
      <w:marTop w:val="0"/>
      <w:marBottom w:val="0"/>
      <w:divBdr>
        <w:top w:val="none" w:sz="0" w:space="0" w:color="auto"/>
        <w:left w:val="none" w:sz="0" w:space="0" w:color="auto"/>
        <w:bottom w:val="none" w:sz="0" w:space="0" w:color="auto"/>
        <w:right w:val="none" w:sz="0" w:space="0" w:color="auto"/>
      </w:divBdr>
    </w:div>
    <w:div w:id="139275012">
      <w:bodyDiv w:val="1"/>
      <w:marLeft w:val="0"/>
      <w:marRight w:val="0"/>
      <w:marTop w:val="0"/>
      <w:marBottom w:val="0"/>
      <w:divBdr>
        <w:top w:val="none" w:sz="0" w:space="0" w:color="auto"/>
        <w:left w:val="none" w:sz="0" w:space="0" w:color="auto"/>
        <w:bottom w:val="none" w:sz="0" w:space="0" w:color="auto"/>
        <w:right w:val="none" w:sz="0" w:space="0" w:color="auto"/>
      </w:divBdr>
    </w:div>
    <w:div w:id="141511073">
      <w:bodyDiv w:val="1"/>
      <w:marLeft w:val="0"/>
      <w:marRight w:val="0"/>
      <w:marTop w:val="0"/>
      <w:marBottom w:val="0"/>
      <w:divBdr>
        <w:top w:val="none" w:sz="0" w:space="0" w:color="auto"/>
        <w:left w:val="none" w:sz="0" w:space="0" w:color="auto"/>
        <w:bottom w:val="none" w:sz="0" w:space="0" w:color="auto"/>
        <w:right w:val="none" w:sz="0" w:space="0" w:color="auto"/>
      </w:divBdr>
    </w:div>
    <w:div w:id="141847181">
      <w:bodyDiv w:val="1"/>
      <w:marLeft w:val="0"/>
      <w:marRight w:val="0"/>
      <w:marTop w:val="0"/>
      <w:marBottom w:val="0"/>
      <w:divBdr>
        <w:top w:val="none" w:sz="0" w:space="0" w:color="auto"/>
        <w:left w:val="none" w:sz="0" w:space="0" w:color="auto"/>
        <w:bottom w:val="none" w:sz="0" w:space="0" w:color="auto"/>
        <w:right w:val="none" w:sz="0" w:space="0" w:color="auto"/>
      </w:divBdr>
    </w:div>
    <w:div w:id="149293507">
      <w:bodyDiv w:val="1"/>
      <w:marLeft w:val="0"/>
      <w:marRight w:val="0"/>
      <w:marTop w:val="0"/>
      <w:marBottom w:val="0"/>
      <w:divBdr>
        <w:top w:val="none" w:sz="0" w:space="0" w:color="auto"/>
        <w:left w:val="none" w:sz="0" w:space="0" w:color="auto"/>
        <w:bottom w:val="none" w:sz="0" w:space="0" w:color="auto"/>
        <w:right w:val="none" w:sz="0" w:space="0" w:color="auto"/>
      </w:divBdr>
    </w:div>
    <w:div w:id="156387750">
      <w:bodyDiv w:val="1"/>
      <w:marLeft w:val="0"/>
      <w:marRight w:val="0"/>
      <w:marTop w:val="0"/>
      <w:marBottom w:val="0"/>
      <w:divBdr>
        <w:top w:val="none" w:sz="0" w:space="0" w:color="auto"/>
        <w:left w:val="none" w:sz="0" w:space="0" w:color="auto"/>
        <w:bottom w:val="none" w:sz="0" w:space="0" w:color="auto"/>
        <w:right w:val="none" w:sz="0" w:space="0" w:color="auto"/>
      </w:divBdr>
    </w:div>
    <w:div w:id="160236945">
      <w:bodyDiv w:val="1"/>
      <w:marLeft w:val="0"/>
      <w:marRight w:val="0"/>
      <w:marTop w:val="0"/>
      <w:marBottom w:val="0"/>
      <w:divBdr>
        <w:top w:val="none" w:sz="0" w:space="0" w:color="auto"/>
        <w:left w:val="none" w:sz="0" w:space="0" w:color="auto"/>
        <w:bottom w:val="none" w:sz="0" w:space="0" w:color="auto"/>
        <w:right w:val="none" w:sz="0" w:space="0" w:color="auto"/>
      </w:divBdr>
    </w:div>
    <w:div w:id="165244008">
      <w:bodyDiv w:val="1"/>
      <w:marLeft w:val="0"/>
      <w:marRight w:val="0"/>
      <w:marTop w:val="0"/>
      <w:marBottom w:val="0"/>
      <w:divBdr>
        <w:top w:val="none" w:sz="0" w:space="0" w:color="auto"/>
        <w:left w:val="none" w:sz="0" w:space="0" w:color="auto"/>
        <w:bottom w:val="none" w:sz="0" w:space="0" w:color="auto"/>
        <w:right w:val="none" w:sz="0" w:space="0" w:color="auto"/>
      </w:divBdr>
    </w:div>
    <w:div w:id="169569058">
      <w:bodyDiv w:val="1"/>
      <w:marLeft w:val="0"/>
      <w:marRight w:val="0"/>
      <w:marTop w:val="0"/>
      <w:marBottom w:val="0"/>
      <w:divBdr>
        <w:top w:val="none" w:sz="0" w:space="0" w:color="auto"/>
        <w:left w:val="none" w:sz="0" w:space="0" w:color="auto"/>
        <w:bottom w:val="none" w:sz="0" w:space="0" w:color="auto"/>
        <w:right w:val="none" w:sz="0" w:space="0" w:color="auto"/>
      </w:divBdr>
    </w:div>
    <w:div w:id="169954177">
      <w:bodyDiv w:val="1"/>
      <w:marLeft w:val="0"/>
      <w:marRight w:val="0"/>
      <w:marTop w:val="0"/>
      <w:marBottom w:val="0"/>
      <w:divBdr>
        <w:top w:val="none" w:sz="0" w:space="0" w:color="auto"/>
        <w:left w:val="none" w:sz="0" w:space="0" w:color="auto"/>
        <w:bottom w:val="none" w:sz="0" w:space="0" w:color="auto"/>
        <w:right w:val="none" w:sz="0" w:space="0" w:color="auto"/>
      </w:divBdr>
    </w:div>
    <w:div w:id="172035815">
      <w:bodyDiv w:val="1"/>
      <w:marLeft w:val="0"/>
      <w:marRight w:val="0"/>
      <w:marTop w:val="0"/>
      <w:marBottom w:val="0"/>
      <w:divBdr>
        <w:top w:val="none" w:sz="0" w:space="0" w:color="auto"/>
        <w:left w:val="none" w:sz="0" w:space="0" w:color="auto"/>
        <w:bottom w:val="none" w:sz="0" w:space="0" w:color="auto"/>
        <w:right w:val="none" w:sz="0" w:space="0" w:color="auto"/>
      </w:divBdr>
    </w:div>
    <w:div w:id="173543125">
      <w:bodyDiv w:val="1"/>
      <w:marLeft w:val="0"/>
      <w:marRight w:val="0"/>
      <w:marTop w:val="0"/>
      <w:marBottom w:val="0"/>
      <w:divBdr>
        <w:top w:val="none" w:sz="0" w:space="0" w:color="auto"/>
        <w:left w:val="none" w:sz="0" w:space="0" w:color="auto"/>
        <w:bottom w:val="none" w:sz="0" w:space="0" w:color="auto"/>
        <w:right w:val="none" w:sz="0" w:space="0" w:color="auto"/>
      </w:divBdr>
    </w:div>
    <w:div w:id="181018925">
      <w:bodyDiv w:val="1"/>
      <w:marLeft w:val="0"/>
      <w:marRight w:val="0"/>
      <w:marTop w:val="0"/>
      <w:marBottom w:val="0"/>
      <w:divBdr>
        <w:top w:val="none" w:sz="0" w:space="0" w:color="auto"/>
        <w:left w:val="none" w:sz="0" w:space="0" w:color="auto"/>
        <w:bottom w:val="none" w:sz="0" w:space="0" w:color="auto"/>
        <w:right w:val="none" w:sz="0" w:space="0" w:color="auto"/>
      </w:divBdr>
    </w:div>
    <w:div w:id="192620819">
      <w:bodyDiv w:val="1"/>
      <w:marLeft w:val="0"/>
      <w:marRight w:val="0"/>
      <w:marTop w:val="0"/>
      <w:marBottom w:val="0"/>
      <w:divBdr>
        <w:top w:val="none" w:sz="0" w:space="0" w:color="auto"/>
        <w:left w:val="none" w:sz="0" w:space="0" w:color="auto"/>
        <w:bottom w:val="none" w:sz="0" w:space="0" w:color="auto"/>
        <w:right w:val="none" w:sz="0" w:space="0" w:color="auto"/>
      </w:divBdr>
    </w:div>
    <w:div w:id="194538744">
      <w:bodyDiv w:val="1"/>
      <w:marLeft w:val="0"/>
      <w:marRight w:val="0"/>
      <w:marTop w:val="0"/>
      <w:marBottom w:val="0"/>
      <w:divBdr>
        <w:top w:val="none" w:sz="0" w:space="0" w:color="auto"/>
        <w:left w:val="none" w:sz="0" w:space="0" w:color="auto"/>
        <w:bottom w:val="none" w:sz="0" w:space="0" w:color="auto"/>
        <w:right w:val="none" w:sz="0" w:space="0" w:color="auto"/>
      </w:divBdr>
    </w:div>
    <w:div w:id="195002325">
      <w:bodyDiv w:val="1"/>
      <w:marLeft w:val="0"/>
      <w:marRight w:val="0"/>
      <w:marTop w:val="0"/>
      <w:marBottom w:val="0"/>
      <w:divBdr>
        <w:top w:val="none" w:sz="0" w:space="0" w:color="auto"/>
        <w:left w:val="none" w:sz="0" w:space="0" w:color="auto"/>
        <w:bottom w:val="none" w:sz="0" w:space="0" w:color="auto"/>
        <w:right w:val="none" w:sz="0" w:space="0" w:color="auto"/>
      </w:divBdr>
    </w:div>
    <w:div w:id="200677446">
      <w:bodyDiv w:val="1"/>
      <w:marLeft w:val="0"/>
      <w:marRight w:val="0"/>
      <w:marTop w:val="0"/>
      <w:marBottom w:val="0"/>
      <w:divBdr>
        <w:top w:val="none" w:sz="0" w:space="0" w:color="auto"/>
        <w:left w:val="none" w:sz="0" w:space="0" w:color="auto"/>
        <w:bottom w:val="none" w:sz="0" w:space="0" w:color="auto"/>
        <w:right w:val="none" w:sz="0" w:space="0" w:color="auto"/>
      </w:divBdr>
    </w:div>
    <w:div w:id="214661217">
      <w:bodyDiv w:val="1"/>
      <w:marLeft w:val="0"/>
      <w:marRight w:val="0"/>
      <w:marTop w:val="0"/>
      <w:marBottom w:val="0"/>
      <w:divBdr>
        <w:top w:val="none" w:sz="0" w:space="0" w:color="auto"/>
        <w:left w:val="none" w:sz="0" w:space="0" w:color="auto"/>
        <w:bottom w:val="none" w:sz="0" w:space="0" w:color="auto"/>
        <w:right w:val="none" w:sz="0" w:space="0" w:color="auto"/>
      </w:divBdr>
    </w:div>
    <w:div w:id="219677902">
      <w:bodyDiv w:val="1"/>
      <w:marLeft w:val="0"/>
      <w:marRight w:val="0"/>
      <w:marTop w:val="0"/>
      <w:marBottom w:val="0"/>
      <w:divBdr>
        <w:top w:val="none" w:sz="0" w:space="0" w:color="auto"/>
        <w:left w:val="none" w:sz="0" w:space="0" w:color="auto"/>
        <w:bottom w:val="none" w:sz="0" w:space="0" w:color="auto"/>
        <w:right w:val="none" w:sz="0" w:space="0" w:color="auto"/>
      </w:divBdr>
    </w:div>
    <w:div w:id="222563274">
      <w:bodyDiv w:val="1"/>
      <w:marLeft w:val="0"/>
      <w:marRight w:val="0"/>
      <w:marTop w:val="0"/>
      <w:marBottom w:val="0"/>
      <w:divBdr>
        <w:top w:val="none" w:sz="0" w:space="0" w:color="auto"/>
        <w:left w:val="none" w:sz="0" w:space="0" w:color="auto"/>
        <w:bottom w:val="none" w:sz="0" w:space="0" w:color="auto"/>
        <w:right w:val="none" w:sz="0" w:space="0" w:color="auto"/>
      </w:divBdr>
    </w:div>
    <w:div w:id="223950242">
      <w:bodyDiv w:val="1"/>
      <w:marLeft w:val="0"/>
      <w:marRight w:val="0"/>
      <w:marTop w:val="0"/>
      <w:marBottom w:val="0"/>
      <w:divBdr>
        <w:top w:val="none" w:sz="0" w:space="0" w:color="auto"/>
        <w:left w:val="none" w:sz="0" w:space="0" w:color="auto"/>
        <w:bottom w:val="none" w:sz="0" w:space="0" w:color="auto"/>
        <w:right w:val="none" w:sz="0" w:space="0" w:color="auto"/>
      </w:divBdr>
    </w:div>
    <w:div w:id="224723391">
      <w:bodyDiv w:val="1"/>
      <w:marLeft w:val="0"/>
      <w:marRight w:val="0"/>
      <w:marTop w:val="0"/>
      <w:marBottom w:val="0"/>
      <w:divBdr>
        <w:top w:val="none" w:sz="0" w:space="0" w:color="auto"/>
        <w:left w:val="none" w:sz="0" w:space="0" w:color="auto"/>
        <w:bottom w:val="none" w:sz="0" w:space="0" w:color="auto"/>
        <w:right w:val="none" w:sz="0" w:space="0" w:color="auto"/>
      </w:divBdr>
    </w:div>
    <w:div w:id="231549847">
      <w:bodyDiv w:val="1"/>
      <w:marLeft w:val="0"/>
      <w:marRight w:val="0"/>
      <w:marTop w:val="0"/>
      <w:marBottom w:val="0"/>
      <w:divBdr>
        <w:top w:val="none" w:sz="0" w:space="0" w:color="auto"/>
        <w:left w:val="none" w:sz="0" w:space="0" w:color="auto"/>
        <w:bottom w:val="none" w:sz="0" w:space="0" w:color="auto"/>
        <w:right w:val="none" w:sz="0" w:space="0" w:color="auto"/>
      </w:divBdr>
    </w:div>
    <w:div w:id="234705070">
      <w:bodyDiv w:val="1"/>
      <w:marLeft w:val="0"/>
      <w:marRight w:val="0"/>
      <w:marTop w:val="0"/>
      <w:marBottom w:val="0"/>
      <w:divBdr>
        <w:top w:val="none" w:sz="0" w:space="0" w:color="auto"/>
        <w:left w:val="none" w:sz="0" w:space="0" w:color="auto"/>
        <w:bottom w:val="none" w:sz="0" w:space="0" w:color="auto"/>
        <w:right w:val="none" w:sz="0" w:space="0" w:color="auto"/>
      </w:divBdr>
    </w:div>
    <w:div w:id="239027897">
      <w:bodyDiv w:val="1"/>
      <w:marLeft w:val="0"/>
      <w:marRight w:val="0"/>
      <w:marTop w:val="0"/>
      <w:marBottom w:val="0"/>
      <w:divBdr>
        <w:top w:val="none" w:sz="0" w:space="0" w:color="auto"/>
        <w:left w:val="none" w:sz="0" w:space="0" w:color="auto"/>
        <w:bottom w:val="none" w:sz="0" w:space="0" w:color="auto"/>
        <w:right w:val="none" w:sz="0" w:space="0" w:color="auto"/>
      </w:divBdr>
    </w:div>
    <w:div w:id="242573939">
      <w:bodyDiv w:val="1"/>
      <w:marLeft w:val="0"/>
      <w:marRight w:val="0"/>
      <w:marTop w:val="0"/>
      <w:marBottom w:val="0"/>
      <w:divBdr>
        <w:top w:val="none" w:sz="0" w:space="0" w:color="auto"/>
        <w:left w:val="none" w:sz="0" w:space="0" w:color="auto"/>
        <w:bottom w:val="none" w:sz="0" w:space="0" w:color="auto"/>
        <w:right w:val="none" w:sz="0" w:space="0" w:color="auto"/>
      </w:divBdr>
    </w:div>
    <w:div w:id="249044009">
      <w:bodyDiv w:val="1"/>
      <w:marLeft w:val="0"/>
      <w:marRight w:val="0"/>
      <w:marTop w:val="0"/>
      <w:marBottom w:val="0"/>
      <w:divBdr>
        <w:top w:val="none" w:sz="0" w:space="0" w:color="auto"/>
        <w:left w:val="none" w:sz="0" w:space="0" w:color="auto"/>
        <w:bottom w:val="none" w:sz="0" w:space="0" w:color="auto"/>
        <w:right w:val="none" w:sz="0" w:space="0" w:color="auto"/>
      </w:divBdr>
    </w:div>
    <w:div w:id="257296332">
      <w:bodyDiv w:val="1"/>
      <w:marLeft w:val="0"/>
      <w:marRight w:val="0"/>
      <w:marTop w:val="0"/>
      <w:marBottom w:val="0"/>
      <w:divBdr>
        <w:top w:val="none" w:sz="0" w:space="0" w:color="auto"/>
        <w:left w:val="none" w:sz="0" w:space="0" w:color="auto"/>
        <w:bottom w:val="none" w:sz="0" w:space="0" w:color="auto"/>
        <w:right w:val="none" w:sz="0" w:space="0" w:color="auto"/>
      </w:divBdr>
    </w:div>
    <w:div w:id="263808007">
      <w:bodyDiv w:val="1"/>
      <w:marLeft w:val="0"/>
      <w:marRight w:val="0"/>
      <w:marTop w:val="0"/>
      <w:marBottom w:val="0"/>
      <w:divBdr>
        <w:top w:val="none" w:sz="0" w:space="0" w:color="auto"/>
        <w:left w:val="none" w:sz="0" w:space="0" w:color="auto"/>
        <w:bottom w:val="none" w:sz="0" w:space="0" w:color="auto"/>
        <w:right w:val="none" w:sz="0" w:space="0" w:color="auto"/>
      </w:divBdr>
    </w:div>
    <w:div w:id="270281579">
      <w:bodyDiv w:val="1"/>
      <w:marLeft w:val="0"/>
      <w:marRight w:val="0"/>
      <w:marTop w:val="0"/>
      <w:marBottom w:val="0"/>
      <w:divBdr>
        <w:top w:val="none" w:sz="0" w:space="0" w:color="auto"/>
        <w:left w:val="none" w:sz="0" w:space="0" w:color="auto"/>
        <w:bottom w:val="none" w:sz="0" w:space="0" w:color="auto"/>
        <w:right w:val="none" w:sz="0" w:space="0" w:color="auto"/>
      </w:divBdr>
    </w:div>
    <w:div w:id="273637421">
      <w:bodyDiv w:val="1"/>
      <w:marLeft w:val="0"/>
      <w:marRight w:val="0"/>
      <w:marTop w:val="0"/>
      <w:marBottom w:val="0"/>
      <w:divBdr>
        <w:top w:val="none" w:sz="0" w:space="0" w:color="auto"/>
        <w:left w:val="none" w:sz="0" w:space="0" w:color="auto"/>
        <w:bottom w:val="none" w:sz="0" w:space="0" w:color="auto"/>
        <w:right w:val="none" w:sz="0" w:space="0" w:color="auto"/>
      </w:divBdr>
    </w:div>
    <w:div w:id="278878497">
      <w:bodyDiv w:val="1"/>
      <w:marLeft w:val="0"/>
      <w:marRight w:val="0"/>
      <w:marTop w:val="0"/>
      <w:marBottom w:val="0"/>
      <w:divBdr>
        <w:top w:val="none" w:sz="0" w:space="0" w:color="auto"/>
        <w:left w:val="none" w:sz="0" w:space="0" w:color="auto"/>
        <w:bottom w:val="none" w:sz="0" w:space="0" w:color="auto"/>
        <w:right w:val="none" w:sz="0" w:space="0" w:color="auto"/>
      </w:divBdr>
    </w:div>
    <w:div w:id="281961826">
      <w:bodyDiv w:val="1"/>
      <w:marLeft w:val="0"/>
      <w:marRight w:val="0"/>
      <w:marTop w:val="0"/>
      <w:marBottom w:val="0"/>
      <w:divBdr>
        <w:top w:val="none" w:sz="0" w:space="0" w:color="auto"/>
        <w:left w:val="none" w:sz="0" w:space="0" w:color="auto"/>
        <w:bottom w:val="none" w:sz="0" w:space="0" w:color="auto"/>
        <w:right w:val="none" w:sz="0" w:space="0" w:color="auto"/>
      </w:divBdr>
    </w:div>
    <w:div w:id="285742864">
      <w:bodyDiv w:val="1"/>
      <w:marLeft w:val="0"/>
      <w:marRight w:val="0"/>
      <w:marTop w:val="0"/>
      <w:marBottom w:val="0"/>
      <w:divBdr>
        <w:top w:val="none" w:sz="0" w:space="0" w:color="auto"/>
        <w:left w:val="none" w:sz="0" w:space="0" w:color="auto"/>
        <w:bottom w:val="none" w:sz="0" w:space="0" w:color="auto"/>
        <w:right w:val="none" w:sz="0" w:space="0" w:color="auto"/>
      </w:divBdr>
    </w:div>
    <w:div w:id="288704045">
      <w:bodyDiv w:val="1"/>
      <w:marLeft w:val="0"/>
      <w:marRight w:val="0"/>
      <w:marTop w:val="0"/>
      <w:marBottom w:val="0"/>
      <w:divBdr>
        <w:top w:val="none" w:sz="0" w:space="0" w:color="auto"/>
        <w:left w:val="none" w:sz="0" w:space="0" w:color="auto"/>
        <w:bottom w:val="none" w:sz="0" w:space="0" w:color="auto"/>
        <w:right w:val="none" w:sz="0" w:space="0" w:color="auto"/>
      </w:divBdr>
    </w:div>
    <w:div w:id="302199660">
      <w:bodyDiv w:val="1"/>
      <w:marLeft w:val="0"/>
      <w:marRight w:val="0"/>
      <w:marTop w:val="0"/>
      <w:marBottom w:val="0"/>
      <w:divBdr>
        <w:top w:val="none" w:sz="0" w:space="0" w:color="auto"/>
        <w:left w:val="none" w:sz="0" w:space="0" w:color="auto"/>
        <w:bottom w:val="none" w:sz="0" w:space="0" w:color="auto"/>
        <w:right w:val="none" w:sz="0" w:space="0" w:color="auto"/>
      </w:divBdr>
    </w:div>
    <w:div w:id="307245357">
      <w:bodyDiv w:val="1"/>
      <w:marLeft w:val="0"/>
      <w:marRight w:val="0"/>
      <w:marTop w:val="0"/>
      <w:marBottom w:val="0"/>
      <w:divBdr>
        <w:top w:val="none" w:sz="0" w:space="0" w:color="auto"/>
        <w:left w:val="none" w:sz="0" w:space="0" w:color="auto"/>
        <w:bottom w:val="none" w:sz="0" w:space="0" w:color="auto"/>
        <w:right w:val="none" w:sz="0" w:space="0" w:color="auto"/>
      </w:divBdr>
    </w:div>
    <w:div w:id="313413043">
      <w:bodyDiv w:val="1"/>
      <w:marLeft w:val="0"/>
      <w:marRight w:val="0"/>
      <w:marTop w:val="0"/>
      <w:marBottom w:val="0"/>
      <w:divBdr>
        <w:top w:val="none" w:sz="0" w:space="0" w:color="auto"/>
        <w:left w:val="none" w:sz="0" w:space="0" w:color="auto"/>
        <w:bottom w:val="none" w:sz="0" w:space="0" w:color="auto"/>
        <w:right w:val="none" w:sz="0" w:space="0" w:color="auto"/>
      </w:divBdr>
    </w:div>
    <w:div w:id="314532530">
      <w:bodyDiv w:val="1"/>
      <w:marLeft w:val="0"/>
      <w:marRight w:val="0"/>
      <w:marTop w:val="0"/>
      <w:marBottom w:val="0"/>
      <w:divBdr>
        <w:top w:val="none" w:sz="0" w:space="0" w:color="auto"/>
        <w:left w:val="none" w:sz="0" w:space="0" w:color="auto"/>
        <w:bottom w:val="none" w:sz="0" w:space="0" w:color="auto"/>
        <w:right w:val="none" w:sz="0" w:space="0" w:color="auto"/>
      </w:divBdr>
    </w:div>
    <w:div w:id="315306067">
      <w:bodyDiv w:val="1"/>
      <w:marLeft w:val="0"/>
      <w:marRight w:val="0"/>
      <w:marTop w:val="0"/>
      <w:marBottom w:val="0"/>
      <w:divBdr>
        <w:top w:val="none" w:sz="0" w:space="0" w:color="auto"/>
        <w:left w:val="none" w:sz="0" w:space="0" w:color="auto"/>
        <w:bottom w:val="none" w:sz="0" w:space="0" w:color="auto"/>
        <w:right w:val="none" w:sz="0" w:space="0" w:color="auto"/>
      </w:divBdr>
    </w:div>
    <w:div w:id="324939708">
      <w:bodyDiv w:val="1"/>
      <w:marLeft w:val="0"/>
      <w:marRight w:val="0"/>
      <w:marTop w:val="0"/>
      <w:marBottom w:val="0"/>
      <w:divBdr>
        <w:top w:val="none" w:sz="0" w:space="0" w:color="auto"/>
        <w:left w:val="none" w:sz="0" w:space="0" w:color="auto"/>
        <w:bottom w:val="none" w:sz="0" w:space="0" w:color="auto"/>
        <w:right w:val="none" w:sz="0" w:space="0" w:color="auto"/>
      </w:divBdr>
    </w:div>
    <w:div w:id="326829898">
      <w:bodyDiv w:val="1"/>
      <w:marLeft w:val="0"/>
      <w:marRight w:val="0"/>
      <w:marTop w:val="0"/>
      <w:marBottom w:val="0"/>
      <w:divBdr>
        <w:top w:val="none" w:sz="0" w:space="0" w:color="auto"/>
        <w:left w:val="none" w:sz="0" w:space="0" w:color="auto"/>
        <w:bottom w:val="none" w:sz="0" w:space="0" w:color="auto"/>
        <w:right w:val="none" w:sz="0" w:space="0" w:color="auto"/>
      </w:divBdr>
    </w:div>
    <w:div w:id="331377658">
      <w:bodyDiv w:val="1"/>
      <w:marLeft w:val="0"/>
      <w:marRight w:val="0"/>
      <w:marTop w:val="0"/>
      <w:marBottom w:val="0"/>
      <w:divBdr>
        <w:top w:val="none" w:sz="0" w:space="0" w:color="auto"/>
        <w:left w:val="none" w:sz="0" w:space="0" w:color="auto"/>
        <w:bottom w:val="none" w:sz="0" w:space="0" w:color="auto"/>
        <w:right w:val="none" w:sz="0" w:space="0" w:color="auto"/>
      </w:divBdr>
    </w:div>
    <w:div w:id="338433634">
      <w:bodyDiv w:val="1"/>
      <w:marLeft w:val="0"/>
      <w:marRight w:val="0"/>
      <w:marTop w:val="0"/>
      <w:marBottom w:val="0"/>
      <w:divBdr>
        <w:top w:val="none" w:sz="0" w:space="0" w:color="auto"/>
        <w:left w:val="none" w:sz="0" w:space="0" w:color="auto"/>
        <w:bottom w:val="none" w:sz="0" w:space="0" w:color="auto"/>
        <w:right w:val="none" w:sz="0" w:space="0" w:color="auto"/>
      </w:divBdr>
      <w:divsChild>
        <w:div w:id="2139757066">
          <w:marLeft w:val="0"/>
          <w:marRight w:val="0"/>
          <w:marTop w:val="0"/>
          <w:marBottom w:val="0"/>
          <w:divBdr>
            <w:top w:val="none" w:sz="0" w:space="0" w:color="auto"/>
            <w:left w:val="none" w:sz="0" w:space="0" w:color="auto"/>
            <w:bottom w:val="none" w:sz="0" w:space="0" w:color="auto"/>
            <w:right w:val="none" w:sz="0" w:space="0" w:color="auto"/>
          </w:divBdr>
          <w:divsChild>
            <w:div w:id="406616236">
              <w:marLeft w:val="0"/>
              <w:marRight w:val="0"/>
              <w:marTop w:val="0"/>
              <w:marBottom w:val="0"/>
              <w:divBdr>
                <w:top w:val="none" w:sz="0" w:space="0" w:color="auto"/>
                <w:left w:val="none" w:sz="0" w:space="0" w:color="auto"/>
                <w:bottom w:val="none" w:sz="0" w:space="0" w:color="auto"/>
                <w:right w:val="none" w:sz="0" w:space="0" w:color="auto"/>
              </w:divBdr>
              <w:divsChild>
                <w:div w:id="5353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89851">
      <w:bodyDiv w:val="1"/>
      <w:marLeft w:val="0"/>
      <w:marRight w:val="0"/>
      <w:marTop w:val="0"/>
      <w:marBottom w:val="0"/>
      <w:divBdr>
        <w:top w:val="none" w:sz="0" w:space="0" w:color="auto"/>
        <w:left w:val="none" w:sz="0" w:space="0" w:color="auto"/>
        <w:bottom w:val="none" w:sz="0" w:space="0" w:color="auto"/>
        <w:right w:val="none" w:sz="0" w:space="0" w:color="auto"/>
      </w:divBdr>
    </w:div>
    <w:div w:id="345521612">
      <w:bodyDiv w:val="1"/>
      <w:marLeft w:val="0"/>
      <w:marRight w:val="0"/>
      <w:marTop w:val="0"/>
      <w:marBottom w:val="0"/>
      <w:divBdr>
        <w:top w:val="none" w:sz="0" w:space="0" w:color="auto"/>
        <w:left w:val="none" w:sz="0" w:space="0" w:color="auto"/>
        <w:bottom w:val="none" w:sz="0" w:space="0" w:color="auto"/>
        <w:right w:val="none" w:sz="0" w:space="0" w:color="auto"/>
      </w:divBdr>
    </w:div>
    <w:div w:id="352263238">
      <w:bodyDiv w:val="1"/>
      <w:marLeft w:val="0"/>
      <w:marRight w:val="0"/>
      <w:marTop w:val="0"/>
      <w:marBottom w:val="0"/>
      <w:divBdr>
        <w:top w:val="none" w:sz="0" w:space="0" w:color="auto"/>
        <w:left w:val="none" w:sz="0" w:space="0" w:color="auto"/>
        <w:bottom w:val="none" w:sz="0" w:space="0" w:color="auto"/>
        <w:right w:val="none" w:sz="0" w:space="0" w:color="auto"/>
      </w:divBdr>
    </w:div>
    <w:div w:id="354813107">
      <w:bodyDiv w:val="1"/>
      <w:marLeft w:val="0"/>
      <w:marRight w:val="0"/>
      <w:marTop w:val="0"/>
      <w:marBottom w:val="0"/>
      <w:divBdr>
        <w:top w:val="none" w:sz="0" w:space="0" w:color="auto"/>
        <w:left w:val="none" w:sz="0" w:space="0" w:color="auto"/>
        <w:bottom w:val="none" w:sz="0" w:space="0" w:color="auto"/>
        <w:right w:val="none" w:sz="0" w:space="0" w:color="auto"/>
      </w:divBdr>
    </w:div>
    <w:div w:id="358816864">
      <w:bodyDiv w:val="1"/>
      <w:marLeft w:val="0"/>
      <w:marRight w:val="0"/>
      <w:marTop w:val="0"/>
      <w:marBottom w:val="0"/>
      <w:divBdr>
        <w:top w:val="none" w:sz="0" w:space="0" w:color="auto"/>
        <w:left w:val="none" w:sz="0" w:space="0" w:color="auto"/>
        <w:bottom w:val="none" w:sz="0" w:space="0" w:color="auto"/>
        <w:right w:val="none" w:sz="0" w:space="0" w:color="auto"/>
      </w:divBdr>
    </w:div>
    <w:div w:id="359355146">
      <w:bodyDiv w:val="1"/>
      <w:marLeft w:val="0"/>
      <w:marRight w:val="0"/>
      <w:marTop w:val="0"/>
      <w:marBottom w:val="0"/>
      <w:divBdr>
        <w:top w:val="none" w:sz="0" w:space="0" w:color="auto"/>
        <w:left w:val="none" w:sz="0" w:space="0" w:color="auto"/>
        <w:bottom w:val="none" w:sz="0" w:space="0" w:color="auto"/>
        <w:right w:val="none" w:sz="0" w:space="0" w:color="auto"/>
      </w:divBdr>
    </w:div>
    <w:div w:id="373621765">
      <w:bodyDiv w:val="1"/>
      <w:marLeft w:val="0"/>
      <w:marRight w:val="0"/>
      <w:marTop w:val="0"/>
      <w:marBottom w:val="0"/>
      <w:divBdr>
        <w:top w:val="none" w:sz="0" w:space="0" w:color="auto"/>
        <w:left w:val="none" w:sz="0" w:space="0" w:color="auto"/>
        <w:bottom w:val="none" w:sz="0" w:space="0" w:color="auto"/>
        <w:right w:val="none" w:sz="0" w:space="0" w:color="auto"/>
      </w:divBdr>
    </w:div>
    <w:div w:id="378633379">
      <w:bodyDiv w:val="1"/>
      <w:marLeft w:val="0"/>
      <w:marRight w:val="0"/>
      <w:marTop w:val="0"/>
      <w:marBottom w:val="0"/>
      <w:divBdr>
        <w:top w:val="none" w:sz="0" w:space="0" w:color="auto"/>
        <w:left w:val="none" w:sz="0" w:space="0" w:color="auto"/>
        <w:bottom w:val="none" w:sz="0" w:space="0" w:color="auto"/>
        <w:right w:val="none" w:sz="0" w:space="0" w:color="auto"/>
      </w:divBdr>
    </w:div>
    <w:div w:id="389425575">
      <w:bodyDiv w:val="1"/>
      <w:marLeft w:val="0"/>
      <w:marRight w:val="0"/>
      <w:marTop w:val="0"/>
      <w:marBottom w:val="0"/>
      <w:divBdr>
        <w:top w:val="none" w:sz="0" w:space="0" w:color="auto"/>
        <w:left w:val="none" w:sz="0" w:space="0" w:color="auto"/>
        <w:bottom w:val="none" w:sz="0" w:space="0" w:color="auto"/>
        <w:right w:val="none" w:sz="0" w:space="0" w:color="auto"/>
      </w:divBdr>
    </w:div>
    <w:div w:id="392776467">
      <w:bodyDiv w:val="1"/>
      <w:marLeft w:val="0"/>
      <w:marRight w:val="0"/>
      <w:marTop w:val="0"/>
      <w:marBottom w:val="0"/>
      <w:divBdr>
        <w:top w:val="none" w:sz="0" w:space="0" w:color="auto"/>
        <w:left w:val="none" w:sz="0" w:space="0" w:color="auto"/>
        <w:bottom w:val="none" w:sz="0" w:space="0" w:color="auto"/>
        <w:right w:val="none" w:sz="0" w:space="0" w:color="auto"/>
      </w:divBdr>
    </w:div>
    <w:div w:id="414202584">
      <w:bodyDiv w:val="1"/>
      <w:marLeft w:val="0"/>
      <w:marRight w:val="0"/>
      <w:marTop w:val="0"/>
      <w:marBottom w:val="0"/>
      <w:divBdr>
        <w:top w:val="none" w:sz="0" w:space="0" w:color="auto"/>
        <w:left w:val="none" w:sz="0" w:space="0" w:color="auto"/>
        <w:bottom w:val="none" w:sz="0" w:space="0" w:color="auto"/>
        <w:right w:val="none" w:sz="0" w:space="0" w:color="auto"/>
      </w:divBdr>
    </w:div>
    <w:div w:id="414665472">
      <w:bodyDiv w:val="1"/>
      <w:marLeft w:val="0"/>
      <w:marRight w:val="0"/>
      <w:marTop w:val="0"/>
      <w:marBottom w:val="0"/>
      <w:divBdr>
        <w:top w:val="none" w:sz="0" w:space="0" w:color="auto"/>
        <w:left w:val="none" w:sz="0" w:space="0" w:color="auto"/>
        <w:bottom w:val="none" w:sz="0" w:space="0" w:color="auto"/>
        <w:right w:val="none" w:sz="0" w:space="0" w:color="auto"/>
      </w:divBdr>
    </w:div>
    <w:div w:id="414740777">
      <w:bodyDiv w:val="1"/>
      <w:marLeft w:val="0"/>
      <w:marRight w:val="0"/>
      <w:marTop w:val="0"/>
      <w:marBottom w:val="0"/>
      <w:divBdr>
        <w:top w:val="none" w:sz="0" w:space="0" w:color="auto"/>
        <w:left w:val="none" w:sz="0" w:space="0" w:color="auto"/>
        <w:bottom w:val="none" w:sz="0" w:space="0" w:color="auto"/>
        <w:right w:val="none" w:sz="0" w:space="0" w:color="auto"/>
      </w:divBdr>
    </w:div>
    <w:div w:id="418866362">
      <w:bodyDiv w:val="1"/>
      <w:marLeft w:val="0"/>
      <w:marRight w:val="0"/>
      <w:marTop w:val="0"/>
      <w:marBottom w:val="0"/>
      <w:divBdr>
        <w:top w:val="none" w:sz="0" w:space="0" w:color="auto"/>
        <w:left w:val="none" w:sz="0" w:space="0" w:color="auto"/>
        <w:bottom w:val="none" w:sz="0" w:space="0" w:color="auto"/>
        <w:right w:val="none" w:sz="0" w:space="0" w:color="auto"/>
      </w:divBdr>
    </w:div>
    <w:div w:id="420953469">
      <w:bodyDiv w:val="1"/>
      <w:marLeft w:val="0"/>
      <w:marRight w:val="0"/>
      <w:marTop w:val="0"/>
      <w:marBottom w:val="0"/>
      <w:divBdr>
        <w:top w:val="none" w:sz="0" w:space="0" w:color="auto"/>
        <w:left w:val="none" w:sz="0" w:space="0" w:color="auto"/>
        <w:bottom w:val="none" w:sz="0" w:space="0" w:color="auto"/>
        <w:right w:val="none" w:sz="0" w:space="0" w:color="auto"/>
      </w:divBdr>
    </w:div>
    <w:div w:id="424689516">
      <w:bodyDiv w:val="1"/>
      <w:marLeft w:val="0"/>
      <w:marRight w:val="0"/>
      <w:marTop w:val="0"/>
      <w:marBottom w:val="0"/>
      <w:divBdr>
        <w:top w:val="none" w:sz="0" w:space="0" w:color="auto"/>
        <w:left w:val="none" w:sz="0" w:space="0" w:color="auto"/>
        <w:bottom w:val="none" w:sz="0" w:space="0" w:color="auto"/>
        <w:right w:val="none" w:sz="0" w:space="0" w:color="auto"/>
      </w:divBdr>
    </w:div>
    <w:div w:id="427773171">
      <w:bodyDiv w:val="1"/>
      <w:marLeft w:val="0"/>
      <w:marRight w:val="0"/>
      <w:marTop w:val="0"/>
      <w:marBottom w:val="0"/>
      <w:divBdr>
        <w:top w:val="none" w:sz="0" w:space="0" w:color="auto"/>
        <w:left w:val="none" w:sz="0" w:space="0" w:color="auto"/>
        <w:bottom w:val="none" w:sz="0" w:space="0" w:color="auto"/>
        <w:right w:val="none" w:sz="0" w:space="0" w:color="auto"/>
      </w:divBdr>
    </w:div>
    <w:div w:id="431127455">
      <w:bodyDiv w:val="1"/>
      <w:marLeft w:val="0"/>
      <w:marRight w:val="0"/>
      <w:marTop w:val="0"/>
      <w:marBottom w:val="0"/>
      <w:divBdr>
        <w:top w:val="none" w:sz="0" w:space="0" w:color="auto"/>
        <w:left w:val="none" w:sz="0" w:space="0" w:color="auto"/>
        <w:bottom w:val="none" w:sz="0" w:space="0" w:color="auto"/>
        <w:right w:val="none" w:sz="0" w:space="0" w:color="auto"/>
      </w:divBdr>
    </w:div>
    <w:div w:id="439179360">
      <w:bodyDiv w:val="1"/>
      <w:marLeft w:val="0"/>
      <w:marRight w:val="0"/>
      <w:marTop w:val="0"/>
      <w:marBottom w:val="0"/>
      <w:divBdr>
        <w:top w:val="none" w:sz="0" w:space="0" w:color="auto"/>
        <w:left w:val="none" w:sz="0" w:space="0" w:color="auto"/>
        <w:bottom w:val="none" w:sz="0" w:space="0" w:color="auto"/>
        <w:right w:val="none" w:sz="0" w:space="0" w:color="auto"/>
      </w:divBdr>
    </w:div>
    <w:div w:id="439835708">
      <w:bodyDiv w:val="1"/>
      <w:marLeft w:val="0"/>
      <w:marRight w:val="0"/>
      <w:marTop w:val="0"/>
      <w:marBottom w:val="0"/>
      <w:divBdr>
        <w:top w:val="none" w:sz="0" w:space="0" w:color="auto"/>
        <w:left w:val="none" w:sz="0" w:space="0" w:color="auto"/>
        <w:bottom w:val="none" w:sz="0" w:space="0" w:color="auto"/>
        <w:right w:val="none" w:sz="0" w:space="0" w:color="auto"/>
      </w:divBdr>
    </w:div>
    <w:div w:id="453717678">
      <w:bodyDiv w:val="1"/>
      <w:marLeft w:val="0"/>
      <w:marRight w:val="0"/>
      <w:marTop w:val="0"/>
      <w:marBottom w:val="0"/>
      <w:divBdr>
        <w:top w:val="none" w:sz="0" w:space="0" w:color="auto"/>
        <w:left w:val="none" w:sz="0" w:space="0" w:color="auto"/>
        <w:bottom w:val="none" w:sz="0" w:space="0" w:color="auto"/>
        <w:right w:val="none" w:sz="0" w:space="0" w:color="auto"/>
      </w:divBdr>
    </w:div>
    <w:div w:id="454443001">
      <w:bodyDiv w:val="1"/>
      <w:marLeft w:val="0"/>
      <w:marRight w:val="0"/>
      <w:marTop w:val="0"/>
      <w:marBottom w:val="0"/>
      <w:divBdr>
        <w:top w:val="none" w:sz="0" w:space="0" w:color="auto"/>
        <w:left w:val="none" w:sz="0" w:space="0" w:color="auto"/>
        <w:bottom w:val="none" w:sz="0" w:space="0" w:color="auto"/>
        <w:right w:val="none" w:sz="0" w:space="0" w:color="auto"/>
      </w:divBdr>
    </w:div>
    <w:div w:id="461852605">
      <w:bodyDiv w:val="1"/>
      <w:marLeft w:val="0"/>
      <w:marRight w:val="0"/>
      <w:marTop w:val="0"/>
      <w:marBottom w:val="0"/>
      <w:divBdr>
        <w:top w:val="none" w:sz="0" w:space="0" w:color="auto"/>
        <w:left w:val="none" w:sz="0" w:space="0" w:color="auto"/>
        <w:bottom w:val="none" w:sz="0" w:space="0" w:color="auto"/>
        <w:right w:val="none" w:sz="0" w:space="0" w:color="auto"/>
      </w:divBdr>
    </w:div>
    <w:div w:id="462504384">
      <w:bodyDiv w:val="1"/>
      <w:marLeft w:val="0"/>
      <w:marRight w:val="0"/>
      <w:marTop w:val="0"/>
      <w:marBottom w:val="0"/>
      <w:divBdr>
        <w:top w:val="none" w:sz="0" w:space="0" w:color="auto"/>
        <w:left w:val="none" w:sz="0" w:space="0" w:color="auto"/>
        <w:bottom w:val="none" w:sz="0" w:space="0" w:color="auto"/>
        <w:right w:val="none" w:sz="0" w:space="0" w:color="auto"/>
      </w:divBdr>
    </w:div>
    <w:div w:id="478159704">
      <w:bodyDiv w:val="1"/>
      <w:marLeft w:val="0"/>
      <w:marRight w:val="0"/>
      <w:marTop w:val="0"/>
      <w:marBottom w:val="0"/>
      <w:divBdr>
        <w:top w:val="none" w:sz="0" w:space="0" w:color="auto"/>
        <w:left w:val="none" w:sz="0" w:space="0" w:color="auto"/>
        <w:bottom w:val="none" w:sz="0" w:space="0" w:color="auto"/>
        <w:right w:val="none" w:sz="0" w:space="0" w:color="auto"/>
      </w:divBdr>
    </w:div>
    <w:div w:id="480073488">
      <w:bodyDiv w:val="1"/>
      <w:marLeft w:val="0"/>
      <w:marRight w:val="0"/>
      <w:marTop w:val="0"/>
      <w:marBottom w:val="0"/>
      <w:divBdr>
        <w:top w:val="none" w:sz="0" w:space="0" w:color="auto"/>
        <w:left w:val="none" w:sz="0" w:space="0" w:color="auto"/>
        <w:bottom w:val="none" w:sz="0" w:space="0" w:color="auto"/>
        <w:right w:val="none" w:sz="0" w:space="0" w:color="auto"/>
      </w:divBdr>
    </w:div>
    <w:div w:id="482157695">
      <w:bodyDiv w:val="1"/>
      <w:marLeft w:val="0"/>
      <w:marRight w:val="0"/>
      <w:marTop w:val="0"/>
      <w:marBottom w:val="0"/>
      <w:divBdr>
        <w:top w:val="none" w:sz="0" w:space="0" w:color="auto"/>
        <w:left w:val="none" w:sz="0" w:space="0" w:color="auto"/>
        <w:bottom w:val="none" w:sz="0" w:space="0" w:color="auto"/>
        <w:right w:val="none" w:sz="0" w:space="0" w:color="auto"/>
      </w:divBdr>
    </w:div>
    <w:div w:id="482964455">
      <w:bodyDiv w:val="1"/>
      <w:marLeft w:val="0"/>
      <w:marRight w:val="0"/>
      <w:marTop w:val="0"/>
      <w:marBottom w:val="0"/>
      <w:divBdr>
        <w:top w:val="none" w:sz="0" w:space="0" w:color="auto"/>
        <w:left w:val="none" w:sz="0" w:space="0" w:color="auto"/>
        <w:bottom w:val="none" w:sz="0" w:space="0" w:color="auto"/>
        <w:right w:val="none" w:sz="0" w:space="0" w:color="auto"/>
      </w:divBdr>
    </w:div>
    <w:div w:id="485055469">
      <w:bodyDiv w:val="1"/>
      <w:marLeft w:val="0"/>
      <w:marRight w:val="0"/>
      <w:marTop w:val="0"/>
      <w:marBottom w:val="0"/>
      <w:divBdr>
        <w:top w:val="none" w:sz="0" w:space="0" w:color="auto"/>
        <w:left w:val="none" w:sz="0" w:space="0" w:color="auto"/>
        <w:bottom w:val="none" w:sz="0" w:space="0" w:color="auto"/>
        <w:right w:val="none" w:sz="0" w:space="0" w:color="auto"/>
      </w:divBdr>
    </w:div>
    <w:div w:id="501899512">
      <w:bodyDiv w:val="1"/>
      <w:marLeft w:val="0"/>
      <w:marRight w:val="0"/>
      <w:marTop w:val="0"/>
      <w:marBottom w:val="0"/>
      <w:divBdr>
        <w:top w:val="none" w:sz="0" w:space="0" w:color="auto"/>
        <w:left w:val="none" w:sz="0" w:space="0" w:color="auto"/>
        <w:bottom w:val="none" w:sz="0" w:space="0" w:color="auto"/>
        <w:right w:val="none" w:sz="0" w:space="0" w:color="auto"/>
      </w:divBdr>
    </w:div>
    <w:div w:id="508299516">
      <w:bodyDiv w:val="1"/>
      <w:marLeft w:val="0"/>
      <w:marRight w:val="0"/>
      <w:marTop w:val="0"/>
      <w:marBottom w:val="0"/>
      <w:divBdr>
        <w:top w:val="none" w:sz="0" w:space="0" w:color="auto"/>
        <w:left w:val="none" w:sz="0" w:space="0" w:color="auto"/>
        <w:bottom w:val="none" w:sz="0" w:space="0" w:color="auto"/>
        <w:right w:val="none" w:sz="0" w:space="0" w:color="auto"/>
      </w:divBdr>
    </w:div>
    <w:div w:id="509029126">
      <w:bodyDiv w:val="1"/>
      <w:marLeft w:val="0"/>
      <w:marRight w:val="0"/>
      <w:marTop w:val="0"/>
      <w:marBottom w:val="0"/>
      <w:divBdr>
        <w:top w:val="none" w:sz="0" w:space="0" w:color="auto"/>
        <w:left w:val="none" w:sz="0" w:space="0" w:color="auto"/>
        <w:bottom w:val="none" w:sz="0" w:space="0" w:color="auto"/>
        <w:right w:val="none" w:sz="0" w:space="0" w:color="auto"/>
      </w:divBdr>
    </w:div>
    <w:div w:id="509684905">
      <w:bodyDiv w:val="1"/>
      <w:marLeft w:val="0"/>
      <w:marRight w:val="0"/>
      <w:marTop w:val="0"/>
      <w:marBottom w:val="0"/>
      <w:divBdr>
        <w:top w:val="none" w:sz="0" w:space="0" w:color="auto"/>
        <w:left w:val="none" w:sz="0" w:space="0" w:color="auto"/>
        <w:bottom w:val="none" w:sz="0" w:space="0" w:color="auto"/>
        <w:right w:val="none" w:sz="0" w:space="0" w:color="auto"/>
      </w:divBdr>
    </w:div>
    <w:div w:id="514852143">
      <w:bodyDiv w:val="1"/>
      <w:marLeft w:val="0"/>
      <w:marRight w:val="0"/>
      <w:marTop w:val="0"/>
      <w:marBottom w:val="0"/>
      <w:divBdr>
        <w:top w:val="none" w:sz="0" w:space="0" w:color="auto"/>
        <w:left w:val="none" w:sz="0" w:space="0" w:color="auto"/>
        <w:bottom w:val="none" w:sz="0" w:space="0" w:color="auto"/>
        <w:right w:val="none" w:sz="0" w:space="0" w:color="auto"/>
      </w:divBdr>
    </w:div>
    <w:div w:id="523440807">
      <w:bodyDiv w:val="1"/>
      <w:marLeft w:val="0"/>
      <w:marRight w:val="0"/>
      <w:marTop w:val="0"/>
      <w:marBottom w:val="0"/>
      <w:divBdr>
        <w:top w:val="none" w:sz="0" w:space="0" w:color="auto"/>
        <w:left w:val="none" w:sz="0" w:space="0" w:color="auto"/>
        <w:bottom w:val="none" w:sz="0" w:space="0" w:color="auto"/>
        <w:right w:val="none" w:sz="0" w:space="0" w:color="auto"/>
      </w:divBdr>
    </w:div>
    <w:div w:id="527065983">
      <w:bodyDiv w:val="1"/>
      <w:marLeft w:val="0"/>
      <w:marRight w:val="0"/>
      <w:marTop w:val="0"/>
      <w:marBottom w:val="0"/>
      <w:divBdr>
        <w:top w:val="none" w:sz="0" w:space="0" w:color="auto"/>
        <w:left w:val="none" w:sz="0" w:space="0" w:color="auto"/>
        <w:bottom w:val="none" w:sz="0" w:space="0" w:color="auto"/>
        <w:right w:val="none" w:sz="0" w:space="0" w:color="auto"/>
      </w:divBdr>
    </w:div>
    <w:div w:id="527718713">
      <w:bodyDiv w:val="1"/>
      <w:marLeft w:val="0"/>
      <w:marRight w:val="0"/>
      <w:marTop w:val="0"/>
      <w:marBottom w:val="0"/>
      <w:divBdr>
        <w:top w:val="none" w:sz="0" w:space="0" w:color="auto"/>
        <w:left w:val="none" w:sz="0" w:space="0" w:color="auto"/>
        <w:bottom w:val="none" w:sz="0" w:space="0" w:color="auto"/>
        <w:right w:val="none" w:sz="0" w:space="0" w:color="auto"/>
      </w:divBdr>
    </w:div>
    <w:div w:id="529103975">
      <w:bodyDiv w:val="1"/>
      <w:marLeft w:val="0"/>
      <w:marRight w:val="0"/>
      <w:marTop w:val="0"/>
      <w:marBottom w:val="0"/>
      <w:divBdr>
        <w:top w:val="none" w:sz="0" w:space="0" w:color="auto"/>
        <w:left w:val="none" w:sz="0" w:space="0" w:color="auto"/>
        <w:bottom w:val="none" w:sz="0" w:space="0" w:color="auto"/>
        <w:right w:val="none" w:sz="0" w:space="0" w:color="auto"/>
      </w:divBdr>
    </w:div>
    <w:div w:id="535654233">
      <w:bodyDiv w:val="1"/>
      <w:marLeft w:val="0"/>
      <w:marRight w:val="0"/>
      <w:marTop w:val="0"/>
      <w:marBottom w:val="0"/>
      <w:divBdr>
        <w:top w:val="none" w:sz="0" w:space="0" w:color="auto"/>
        <w:left w:val="none" w:sz="0" w:space="0" w:color="auto"/>
        <w:bottom w:val="none" w:sz="0" w:space="0" w:color="auto"/>
        <w:right w:val="none" w:sz="0" w:space="0" w:color="auto"/>
      </w:divBdr>
    </w:div>
    <w:div w:id="539127860">
      <w:bodyDiv w:val="1"/>
      <w:marLeft w:val="0"/>
      <w:marRight w:val="0"/>
      <w:marTop w:val="0"/>
      <w:marBottom w:val="0"/>
      <w:divBdr>
        <w:top w:val="none" w:sz="0" w:space="0" w:color="auto"/>
        <w:left w:val="none" w:sz="0" w:space="0" w:color="auto"/>
        <w:bottom w:val="none" w:sz="0" w:space="0" w:color="auto"/>
        <w:right w:val="none" w:sz="0" w:space="0" w:color="auto"/>
      </w:divBdr>
    </w:div>
    <w:div w:id="548765070">
      <w:bodyDiv w:val="1"/>
      <w:marLeft w:val="0"/>
      <w:marRight w:val="0"/>
      <w:marTop w:val="0"/>
      <w:marBottom w:val="0"/>
      <w:divBdr>
        <w:top w:val="none" w:sz="0" w:space="0" w:color="auto"/>
        <w:left w:val="none" w:sz="0" w:space="0" w:color="auto"/>
        <w:bottom w:val="none" w:sz="0" w:space="0" w:color="auto"/>
        <w:right w:val="none" w:sz="0" w:space="0" w:color="auto"/>
      </w:divBdr>
    </w:div>
    <w:div w:id="576673872">
      <w:bodyDiv w:val="1"/>
      <w:marLeft w:val="0"/>
      <w:marRight w:val="0"/>
      <w:marTop w:val="0"/>
      <w:marBottom w:val="0"/>
      <w:divBdr>
        <w:top w:val="none" w:sz="0" w:space="0" w:color="auto"/>
        <w:left w:val="none" w:sz="0" w:space="0" w:color="auto"/>
        <w:bottom w:val="none" w:sz="0" w:space="0" w:color="auto"/>
        <w:right w:val="none" w:sz="0" w:space="0" w:color="auto"/>
      </w:divBdr>
    </w:div>
    <w:div w:id="582764174">
      <w:bodyDiv w:val="1"/>
      <w:marLeft w:val="0"/>
      <w:marRight w:val="0"/>
      <w:marTop w:val="0"/>
      <w:marBottom w:val="0"/>
      <w:divBdr>
        <w:top w:val="none" w:sz="0" w:space="0" w:color="auto"/>
        <w:left w:val="none" w:sz="0" w:space="0" w:color="auto"/>
        <w:bottom w:val="none" w:sz="0" w:space="0" w:color="auto"/>
        <w:right w:val="none" w:sz="0" w:space="0" w:color="auto"/>
      </w:divBdr>
    </w:div>
    <w:div w:id="599332622">
      <w:bodyDiv w:val="1"/>
      <w:marLeft w:val="0"/>
      <w:marRight w:val="0"/>
      <w:marTop w:val="0"/>
      <w:marBottom w:val="0"/>
      <w:divBdr>
        <w:top w:val="none" w:sz="0" w:space="0" w:color="auto"/>
        <w:left w:val="none" w:sz="0" w:space="0" w:color="auto"/>
        <w:bottom w:val="none" w:sz="0" w:space="0" w:color="auto"/>
        <w:right w:val="none" w:sz="0" w:space="0" w:color="auto"/>
      </w:divBdr>
    </w:div>
    <w:div w:id="620456540">
      <w:bodyDiv w:val="1"/>
      <w:marLeft w:val="0"/>
      <w:marRight w:val="0"/>
      <w:marTop w:val="0"/>
      <w:marBottom w:val="0"/>
      <w:divBdr>
        <w:top w:val="none" w:sz="0" w:space="0" w:color="auto"/>
        <w:left w:val="none" w:sz="0" w:space="0" w:color="auto"/>
        <w:bottom w:val="none" w:sz="0" w:space="0" w:color="auto"/>
        <w:right w:val="none" w:sz="0" w:space="0" w:color="auto"/>
      </w:divBdr>
    </w:div>
    <w:div w:id="621157206">
      <w:bodyDiv w:val="1"/>
      <w:marLeft w:val="0"/>
      <w:marRight w:val="0"/>
      <w:marTop w:val="0"/>
      <w:marBottom w:val="0"/>
      <w:divBdr>
        <w:top w:val="none" w:sz="0" w:space="0" w:color="auto"/>
        <w:left w:val="none" w:sz="0" w:space="0" w:color="auto"/>
        <w:bottom w:val="none" w:sz="0" w:space="0" w:color="auto"/>
        <w:right w:val="none" w:sz="0" w:space="0" w:color="auto"/>
      </w:divBdr>
    </w:div>
    <w:div w:id="625476621">
      <w:bodyDiv w:val="1"/>
      <w:marLeft w:val="0"/>
      <w:marRight w:val="0"/>
      <w:marTop w:val="0"/>
      <w:marBottom w:val="0"/>
      <w:divBdr>
        <w:top w:val="none" w:sz="0" w:space="0" w:color="auto"/>
        <w:left w:val="none" w:sz="0" w:space="0" w:color="auto"/>
        <w:bottom w:val="none" w:sz="0" w:space="0" w:color="auto"/>
        <w:right w:val="none" w:sz="0" w:space="0" w:color="auto"/>
      </w:divBdr>
    </w:div>
    <w:div w:id="632370404">
      <w:bodyDiv w:val="1"/>
      <w:marLeft w:val="0"/>
      <w:marRight w:val="0"/>
      <w:marTop w:val="0"/>
      <w:marBottom w:val="0"/>
      <w:divBdr>
        <w:top w:val="none" w:sz="0" w:space="0" w:color="auto"/>
        <w:left w:val="none" w:sz="0" w:space="0" w:color="auto"/>
        <w:bottom w:val="none" w:sz="0" w:space="0" w:color="auto"/>
        <w:right w:val="none" w:sz="0" w:space="0" w:color="auto"/>
      </w:divBdr>
    </w:div>
    <w:div w:id="632905369">
      <w:bodyDiv w:val="1"/>
      <w:marLeft w:val="0"/>
      <w:marRight w:val="0"/>
      <w:marTop w:val="0"/>
      <w:marBottom w:val="0"/>
      <w:divBdr>
        <w:top w:val="none" w:sz="0" w:space="0" w:color="auto"/>
        <w:left w:val="none" w:sz="0" w:space="0" w:color="auto"/>
        <w:bottom w:val="none" w:sz="0" w:space="0" w:color="auto"/>
        <w:right w:val="none" w:sz="0" w:space="0" w:color="auto"/>
      </w:divBdr>
      <w:divsChild>
        <w:div w:id="1626695334">
          <w:marLeft w:val="0"/>
          <w:marRight w:val="0"/>
          <w:marTop w:val="0"/>
          <w:marBottom w:val="0"/>
          <w:divBdr>
            <w:top w:val="none" w:sz="0" w:space="0" w:color="auto"/>
            <w:left w:val="none" w:sz="0" w:space="0" w:color="auto"/>
            <w:bottom w:val="none" w:sz="0" w:space="0" w:color="auto"/>
            <w:right w:val="none" w:sz="0" w:space="0" w:color="auto"/>
          </w:divBdr>
        </w:div>
      </w:divsChild>
    </w:div>
    <w:div w:id="639581745">
      <w:bodyDiv w:val="1"/>
      <w:marLeft w:val="0"/>
      <w:marRight w:val="0"/>
      <w:marTop w:val="0"/>
      <w:marBottom w:val="0"/>
      <w:divBdr>
        <w:top w:val="none" w:sz="0" w:space="0" w:color="auto"/>
        <w:left w:val="none" w:sz="0" w:space="0" w:color="auto"/>
        <w:bottom w:val="none" w:sz="0" w:space="0" w:color="auto"/>
        <w:right w:val="none" w:sz="0" w:space="0" w:color="auto"/>
      </w:divBdr>
    </w:div>
    <w:div w:id="646477891">
      <w:bodyDiv w:val="1"/>
      <w:marLeft w:val="0"/>
      <w:marRight w:val="0"/>
      <w:marTop w:val="0"/>
      <w:marBottom w:val="0"/>
      <w:divBdr>
        <w:top w:val="none" w:sz="0" w:space="0" w:color="auto"/>
        <w:left w:val="none" w:sz="0" w:space="0" w:color="auto"/>
        <w:bottom w:val="none" w:sz="0" w:space="0" w:color="auto"/>
        <w:right w:val="none" w:sz="0" w:space="0" w:color="auto"/>
      </w:divBdr>
    </w:div>
    <w:div w:id="650644656">
      <w:bodyDiv w:val="1"/>
      <w:marLeft w:val="0"/>
      <w:marRight w:val="0"/>
      <w:marTop w:val="0"/>
      <w:marBottom w:val="0"/>
      <w:divBdr>
        <w:top w:val="none" w:sz="0" w:space="0" w:color="auto"/>
        <w:left w:val="none" w:sz="0" w:space="0" w:color="auto"/>
        <w:bottom w:val="none" w:sz="0" w:space="0" w:color="auto"/>
        <w:right w:val="none" w:sz="0" w:space="0" w:color="auto"/>
      </w:divBdr>
    </w:div>
    <w:div w:id="652293180">
      <w:bodyDiv w:val="1"/>
      <w:marLeft w:val="0"/>
      <w:marRight w:val="0"/>
      <w:marTop w:val="0"/>
      <w:marBottom w:val="0"/>
      <w:divBdr>
        <w:top w:val="none" w:sz="0" w:space="0" w:color="auto"/>
        <w:left w:val="none" w:sz="0" w:space="0" w:color="auto"/>
        <w:bottom w:val="none" w:sz="0" w:space="0" w:color="auto"/>
        <w:right w:val="none" w:sz="0" w:space="0" w:color="auto"/>
      </w:divBdr>
    </w:div>
    <w:div w:id="654837898">
      <w:bodyDiv w:val="1"/>
      <w:marLeft w:val="0"/>
      <w:marRight w:val="0"/>
      <w:marTop w:val="0"/>
      <w:marBottom w:val="0"/>
      <w:divBdr>
        <w:top w:val="none" w:sz="0" w:space="0" w:color="auto"/>
        <w:left w:val="none" w:sz="0" w:space="0" w:color="auto"/>
        <w:bottom w:val="none" w:sz="0" w:space="0" w:color="auto"/>
        <w:right w:val="none" w:sz="0" w:space="0" w:color="auto"/>
      </w:divBdr>
    </w:div>
    <w:div w:id="655915119">
      <w:bodyDiv w:val="1"/>
      <w:marLeft w:val="0"/>
      <w:marRight w:val="0"/>
      <w:marTop w:val="0"/>
      <w:marBottom w:val="0"/>
      <w:divBdr>
        <w:top w:val="none" w:sz="0" w:space="0" w:color="auto"/>
        <w:left w:val="none" w:sz="0" w:space="0" w:color="auto"/>
        <w:bottom w:val="none" w:sz="0" w:space="0" w:color="auto"/>
        <w:right w:val="none" w:sz="0" w:space="0" w:color="auto"/>
      </w:divBdr>
    </w:div>
    <w:div w:id="661586555">
      <w:bodyDiv w:val="1"/>
      <w:marLeft w:val="0"/>
      <w:marRight w:val="0"/>
      <w:marTop w:val="0"/>
      <w:marBottom w:val="0"/>
      <w:divBdr>
        <w:top w:val="none" w:sz="0" w:space="0" w:color="auto"/>
        <w:left w:val="none" w:sz="0" w:space="0" w:color="auto"/>
        <w:bottom w:val="none" w:sz="0" w:space="0" w:color="auto"/>
        <w:right w:val="none" w:sz="0" w:space="0" w:color="auto"/>
      </w:divBdr>
    </w:div>
    <w:div w:id="672731205">
      <w:bodyDiv w:val="1"/>
      <w:marLeft w:val="0"/>
      <w:marRight w:val="0"/>
      <w:marTop w:val="0"/>
      <w:marBottom w:val="0"/>
      <w:divBdr>
        <w:top w:val="none" w:sz="0" w:space="0" w:color="auto"/>
        <w:left w:val="none" w:sz="0" w:space="0" w:color="auto"/>
        <w:bottom w:val="none" w:sz="0" w:space="0" w:color="auto"/>
        <w:right w:val="none" w:sz="0" w:space="0" w:color="auto"/>
      </w:divBdr>
    </w:div>
    <w:div w:id="672991620">
      <w:bodyDiv w:val="1"/>
      <w:marLeft w:val="0"/>
      <w:marRight w:val="0"/>
      <w:marTop w:val="0"/>
      <w:marBottom w:val="0"/>
      <w:divBdr>
        <w:top w:val="none" w:sz="0" w:space="0" w:color="auto"/>
        <w:left w:val="none" w:sz="0" w:space="0" w:color="auto"/>
        <w:bottom w:val="none" w:sz="0" w:space="0" w:color="auto"/>
        <w:right w:val="none" w:sz="0" w:space="0" w:color="auto"/>
      </w:divBdr>
    </w:div>
    <w:div w:id="687566744">
      <w:bodyDiv w:val="1"/>
      <w:marLeft w:val="0"/>
      <w:marRight w:val="0"/>
      <w:marTop w:val="0"/>
      <w:marBottom w:val="0"/>
      <w:divBdr>
        <w:top w:val="none" w:sz="0" w:space="0" w:color="auto"/>
        <w:left w:val="none" w:sz="0" w:space="0" w:color="auto"/>
        <w:bottom w:val="none" w:sz="0" w:space="0" w:color="auto"/>
        <w:right w:val="none" w:sz="0" w:space="0" w:color="auto"/>
      </w:divBdr>
    </w:div>
    <w:div w:id="689380828">
      <w:bodyDiv w:val="1"/>
      <w:marLeft w:val="0"/>
      <w:marRight w:val="0"/>
      <w:marTop w:val="0"/>
      <w:marBottom w:val="0"/>
      <w:divBdr>
        <w:top w:val="none" w:sz="0" w:space="0" w:color="auto"/>
        <w:left w:val="none" w:sz="0" w:space="0" w:color="auto"/>
        <w:bottom w:val="none" w:sz="0" w:space="0" w:color="auto"/>
        <w:right w:val="none" w:sz="0" w:space="0" w:color="auto"/>
      </w:divBdr>
    </w:div>
    <w:div w:id="690030386">
      <w:bodyDiv w:val="1"/>
      <w:marLeft w:val="0"/>
      <w:marRight w:val="0"/>
      <w:marTop w:val="0"/>
      <w:marBottom w:val="0"/>
      <w:divBdr>
        <w:top w:val="none" w:sz="0" w:space="0" w:color="auto"/>
        <w:left w:val="none" w:sz="0" w:space="0" w:color="auto"/>
        <w:bottom w:val="none" w:sz="0" w:space="0" w:color="auto"/>
        <w:right w:val="none" w:sz="0" w:space="0" w:color="auto"/>
      </w:divBdr>
    </w:div>
    <w:div w:id="697660924">
      <w:bodyDiv w:val="1"/>
      <w:marLeft w:val="0"/>
      <w:marRight w:val="0"/>
      <w:marTop w:val="0"/>
      <w:marBottom w:val="0"/>
      <w:divBdr>
        <w:top w:val="none" w:sz="0" w:space="0" w:color="auto"/>
        <w:left w:val="none" w:sz="0" w:space="0" w:color="auto"/>
        <w:bottom w:val="none" w:sz="0" w:space="0" w:color="auto"/>
        <w:right w:val="none" w:sz="0" w:space="0" w:color="auto"/>
      </w:divBdr>
    </w:div>
    <w:div w:id="709182125">
      <w:bodyDiv w:val="1"/>
      <w:marLeft w:val="0"/>
      <w:marRight w:val="0"/>
      <w:marTop w:val="0"/>
      <w:marBottom w:val="0"/>
      <w:divBdr>
        <w:top w:val="none" w:sz="0" w:space="0" w:color="auto"/>
        <w:left w:val="none" w:sz="0" w:space="0" w:color="auto"/>
        <w:bottom w:val="none" w:sz="0" w:space="0" w:color="auto"/>
        <w:right w:val="none" w:sz="0" w:space="0" w:color="auto"/>
      </w:divBdr>
    </w:div>
    <w:div w:id="710152509">
      <w:bodyDiv w:val="1"/>
      <w:marLeft w:val="0"/>
      <w:marRight w:val="0"/>
      <w:marTop w:val="0"/>
      <w:marBottom w:val="0"/>
      <w:divBdr>
        <w:top w:val="none" w:sz="0" w:space="0" w:color="auto"/>
        <w:left w:val="none" w:sz="0" w:space="0" w:color="auto"/>
        <w:bottom w:val="none" w:sz="0" w:space="0" w:color="auto"/>
        <w:right w:val="none" w:sz="0" w:space="0" w:color="auto"/>
      </w:divBdr>
    </w:div>
    <w:div w:id="716776697">
      <w:bodyDiv w:val="1"/>
      <w:marLeft w:val="0"/>
      <w:marRight w:val="0"/>
      <w:marTop w:val="0"/>
      <w:marBottom w:val="0"/>
      <w:divBdr>
        <w:top w:val="none" w:sz="0" w:space="0" w:color="auto"/>
        <w:left w:val="none" w:sz="0" w:space="0" w:color="auto"/>
        <w:bottom w:val="none" w:sz="0" w:space="0" w:color="auto"/>
        <w:right w:val="none" w:sz="0" w:space="0" w:color="auto"/>
      </w:divBdr>
    </w:div>
    <w:div w:id="718668056">
      <w:bodyDiv w:val="1"/>
      <w:marLeft w:val="0"/>
      <w:marRight w:val="0"/>
      <w:marTop w:val="0"/>
      <w:marBottom w:val="0"/>
      <w:divBdr>
        <w:top w:val="none" w:sz="0" w:space="0" w:color="auto"/>
        <w:left w:val="none" w:sz="0" w:space="0" w:color="auto"/>
        <w:bottom w:val="none" w:sz="0" w:space="0" w:color="auto"/>
        <w:right w:val="none" w:sz="0" w:space="0" w:color="auto"/>
      </w:divBdr>
    </w:div>
    <w:div w:id="732850464">
      <w:bodyDiv w:val="1"/>
      <w:marLeft w:val="0"/>
      <w:marRight w:val="0"/>
      <w:marTop w:val="0"/>
      <w:marBottom w:val="0"/>
      <w:divBdr>
        <w:top w:val="none" w:sz="0" w:space="0" w:color="auto"/>
        <w:left w:val="none" w:sz="0" w:space="0" w:color="auto"/>
        <w:bottom w:val="none" w:sz="0" w:space="0" w:color="auto"/>
        <w:right w:val="none" w:sz="0" w:space="0" w:color="auto"/>
      </w:divBdr>
    </w:div>
    <w:div w:id="734740710">
      <w:bodyDiv w:val="1"/>
      <w:marLeft w:val="0"/>
      <w:marRight w:val="0"/>
      <w:marTop w:val="0"/>
      <w:marBottom w:val="0"/>
      <w:divBdr>
        <w:top w:val="none" w:sz="0" w:space="0" w:color="auto"/>
        <w:left w:val="none" w:sz="0" w:space="0" w:color="auto"/>
        <w:bottom w:val="none" w:sz="0" w:space="0" w:color="auto"/>
        <w:right w:val="none" w:sz="0" w:space="0" w:color="auto"/>
      </w:divBdr>
    </w:div>
    <w:div w:id="735864100">
      <w:bodyDiv w:val="1"/>
      <w:marLeft w:val="0"/>
      <w:marRight w:val="0"/>
      <w:marTop w:val="0"/>
      <w:marBottom w:val="0"/>
      <w:divBdr>
        <w:top w:val="none" w:sz="0" w:space="0" w:color="auto"/>
        <w:left w:val="none" w:sz="0" w:space="0" w:color="auto"/>
        <w:bottom w:val="none" w:sz="0" w:space="0" w:color="auto"/>
        <w:right w:val="none" w:sz="0" w:space="0" w:color="auto"/>
      </w:divBdr>
    </w:div>
    <w:div w:id="736979684">
      <w:bodyDiv w:val="1"/>
      <w:marLeft w:val="0"/>
      <w:marRight w:val="0"/>
      <w:marTop w:val="0"/>
      <w:marBottom w:val="0"/>
      <w:divBdr>
        <w:top w:val="none" w:sz="0" w:space="0" w:color="auto"/>
        <w:left w:val="none" w:sz="0" w:space="0" w:color="auto"/>
        <w:bottom w:val="none" w:sz="0" w:space="0" w:color="auto"/>
        <w:right w:val="none" w:sz="0" w:space="0" w:color="auto"/>
      </w:divBdr>
    </w:div>
    <w:div w:id="749278118">
      <w:bodyDiv w:val="1"/>
      <w:marLeft w:val="0"/>
      <w:marRight w:val="0"/>
      <w:marTop w:val="0"/>
      <w:marBottom w:val="0"/>
      <w:divBdr>
        <w:top w:val="none" w:sz="0" w:space="0" w:color="auto"/>
        <w:left w:val="none" w:sz="0" w:space="0" w:color="auto"/>
        <w:bottom w:val="none" w:sz="0" w:space="0" w:color="auto"/>
        <w:right w:val="none" w:sz="0" w:space="0" w:color="auto"/>
      </w:divBdr>
    </w:div>
    <w:div w:id="750590880">
      <w:bodyDiv w:val="1"/>
      <w:marLeft w:val="0"/>
      <w:marRight w:val="0"/>
      <w:marTop w:val="0"/>
      <w:marBottom w:val="0"/>
      <w:divBdr>
        <w:top w:val="none" w:sz="0" w:space="0" w:color="auto"/>
        <w:left w:val="none" w:sz="0" w:space="0" w:color="auto"/>
        <w:bottom w:val="none" w:sz="0" w:space="0" w:color="auto"/>
        <w:right w:val="none" w:sz="0" w:space="0" w:color="auto"/>
      </w:divBdr>
    </w:div>
    <w:div w:id="751781521">
      <w:bodyDiv w:val="1"/>
      <w:marLeft w:val="0"/>
      <w:marRight w:val="0"/>
      <w:marTop w:val="0"/>
      <w:marBottom w:val="0"/>
      <w:divBdr>
        <w:top w:val="none" w:sz="0" w:space="0" w:color="auto"/>
        <w:left w:val="none" w:sz="0" w:space="0" w:color="auto"/>
        <w:bottom w:val="none" w:sz="0" w:space="0" w:color="auto"/>
        <w:right w:val="none" w:sz="0" w:space="0" w:color="auto"/>
      </w:divBdr>
    </w:div>
    <w:div w:id="756635257">
      <w:bodyDiv w:val="1"/>
      <w:marLeft w:val="0"/>
      <w:marRight w:val="0"/>
      <w:marTop w:val="0"/>
      <w:marBottom w:val="0"/>
      <w:divBdr>
        <w:top w:val="none" w:sz="0" w:space="0" w:color="auto"/>
        <w:left w:val="none" w:sz="0" w:space="0" w:color="auto"/>
        <w:bottom w:val="none" w:sz="0" w:space="0" w:color="auto"/>
        <w:right w:val="none" w:sz="0" w:space="0" w:color="auto"/>
      </w:divBdr>
    </w:div>
    <w:div w:id="769470817">
      <w:bodyDiv w:val="1"/>
      <w:marLeft w:val="0"/>
      <w:marRight w:val="0"/>
      <w:marTop w:val="0"/>
      <w:marBottom w:val="0"/>
      <w:divBdr>
        <w:top w:val="none" w:sz="0" w:space="0" w:color="auto"/>
        <w:left w:val="none" w:sz="0" w:space="0" w:color="auto"/>
        <w:bottom w:val="none" w:sz="0" w:space="0" w:color="auto"/>
        <w:right w:val="none" w:sz="0" w:space="0" w:color="auto"/>
      </w:divBdr>
    </w:div>
    <w:div w:id="769662811">
      <w:bodyDiv w:val="1"/>
      <w:marLeft w:val="0"/>
      <w:marRight w:val="0"/>
      <w:marTop w:val="0"/>
      <w:marBottom w:val="0"/>
      <w:divBdr>
        <w:top w:val="none" w:sz="0" w:space="0" w:color="auto"/>
        <w:left w:val="none" w:sz="0" w:space="0" w:color="auto"/>
        <w:bottom w:val="none" w:sz="0" w:space="0" w:color="auto"/>
        <w:right w:val="none" w:sz="0" w:space="0" w:color="auto"/>
      </w:divBdr>
    </w:div>
    <w:div w:id="770323547">
      <w:bodyDiv w:val="1"/>
      <w:marLeft w:val="0"/>
      <w:marRight w:val="0"/>
      <w:marTop w:val="0"/>
      <w:marBottom w:val="0"/>
      <w:divBdr>
        <w:top w:val="none" w:sz="0" w:space="0" w:color="auto"/>
        <w:left w:val="none" w:sz="0" w:space="0" w:color="auto"/>
        <w:bottom w:val="none" w:sz="0" w:space="0" w:color="auto"/>
        <w:right w:val="none" w:sz="0" w:space="0" w:color="auto"/>
      </w:divBdr>
    </w:div>
    <w:div w:id="778912306">
      <w:bodyDiv w:val="1"/>
      <w:marLeft w:val="0"/>
      <w:marRight w:val="0"/>
      <w:marTop w:val="0"/>
      <w:marBottom w:val="0"/>
      <w:divBdr>
        <w:top w:val="none" w:sz="0" w:space="0" w:color="auto"/>
        <w:left w:val="none" w:sz="0" w:space="0" w:color="auto"/>
        <w:bottom w:val="none" w:sz="0" w:space="0" w:color="auto"/>
        <w:right w:val="none" w:sz="0" w:space="0" w:color="auto"/>
      </w:divBdr>
    </w:div>
    <w:div w:id="779960026">
      <w:bodyDiv w:val="1"/>
      <w:marLeft w:val="0"/>
      <w:marRight w:val="0"/>
      <w:marTop w:val="0"/>
      <w:marBottom w:val="0"/>
      <w:divBdr>
        <w:top w:val="none" w:sz="0" w:space="0" w:color="auto"/>
        <w:left w:val="none" w:sz="0" w:space="0" w:color="auto"/>
        <w:bottom w:val="none" w:sz="0" w:space="0" w:color="auto"/>
        <w:right w:val="none" w:sz="0" w:space="0" w:color="auto"/>
      </w:divBdr>
    </w:div>
    <w:div w:id="782652377">
      <w:bodyDiv w:val="1"/>
      <w:marLeft w:val="0"/>
      <w:marRight w:val="0"/>
      <w:marTop w:val="0"/>
      <w:marBottom w:val="0"/>
      <w:divBdr>
        <w:top w:val="none" w:sz="0" w:space="0" w:color="auto"/>
        <w:left w:val="none" w:sz="0" w:space="0" w:color="auto"/>
        <w:bottom w:val="none" w:sz="0" w:space="0" w:color="auto"/>
        <w:right w:val="none" w:sz="0" w:space="0" w:color="auto"/>
      </w:divBdr>
    </w:div>
    <w:div w:id="783424214">
      <w:bodyDiv w:val="1"/>
      <w:marLeft w:val="0"/>
      <w:marRight w:val="0"/>
      <w:marTop w:val="0"/>
      <w:marBottom w:val="0"/>
      <w:divBdr>
        <w:top w:val="none" w:sz="0" w:space="0" w:color="auto"/>
        <w:left w:val="none" w:sz="0" w:space="0" w:color="auto"/>
        <w:bottom w:val="none" w:sz="0" w:space="0" w:color="auto"/>
        <w:right w:val="none" w:sz="0" w:space="0" w:color="auto"/>
      </w:divBdr>
    </w:div>
    <w:div w:id="791510981">
      <w:bodyDiv w:val="1"/>
      <w:marLeft w:val="0"/>
      <w:marRight w:val="0"/>
      <w:marTop w:val="0"/>
      <w:marBottom w:val="0"/>
      <w:divBdr>
        <w:top w:val="none" w:sz="0" w:space="0" w:color="auto"/>
        <w:left w:val="none" w:sz="0" w:space="0" w:color="auto"/>
        <w:bottom w:val="none" w:sz="0" w:space="0" w:color="auto"/>
        <w:right w:val="none" w:sz="0" w:space="0" w:color="auto"/>
      </w:divBdr>
    </w:div>
    <w:div w:id="792216776">
      <w:bodyDiv w:val="1"/>
      <w:marLeft w:val="0"/>
      <w:marRight w:val="0"/>
      <w:marTop w:val="0"/>
      <w:marBottom w:val="0"/>
      <w:divBdr>
        <w:top w:val="none" w:sz="0" w:space="0" w:color="auto"/>
        <w:left w:val="none" w:sz="0" w:space="0" w:color="auto"/>
        <w:bottom w:val="none" w:sz="0" w:space="0" w:color="auto"/>
        <w:right w:val="none" w:sz="0" w:space="0" w:color="auto"/>
      </w:divBdr>
    </w:div>
    <w:div w:id="796146674">
      <w:bodyDiv w:val="1"/>
      <w:marLeft w:val="0"/>
      <w:marRight w:val="0"/>
      <w:marTop w:val="0"/>
      <w:marBottom w:val="0"/>
      <w:divBdr>
        <w:top w:val="none" w:sz="0" w:space="0" w:color="auto"/>
        <w:left w:val="none" w:sz="0" w:space="0" w:color="auto"/>
        <w:bottom w:val="none" w:sz="0" w:space="0" w:color="auto"/>
        <w:right w:val="none" w:sz="0" w:space="0" w:color="auto"/>
      </w:divBdr>
    </w:div>
    <w:div w:id="798692325">
      <w:bodyDiv w:val="1"/>
      <w:marLeft w:val="0"/>
      <w:marRight w:val="0"/>
      <w:marTop w:val="0"/>
      <w:marBottom w:val="0"/>
      <w:divBdr>
        <w:top w:val="none" w:sz="0" w:space="0" w:color="auto"/>
        <w:left w:val="none" w:sz="0" w:space="0" w:color="auto"/>
        <w:bottom w:val="none" w:sz="0" w:space="0" w:color="auto"/>
        <w:right w:val="none" w:sz="0" w:space="0" w:color="auto"/>
      </w:divBdr>
    </w:div>
    <w:div w:id="802507843">
      <w:bodyDiv w:val="1"/>
      <w:marLeft w:val="0"/>
      <w:marRight w:val="0"/>
      <w:marTop w:val="0"/>
      <w:marBottom w:val="0"/>
      <w:divBdr>
        <w:top w:val="none" w:sz="0" w:space="0" w:color="auto"/>
        <w:left w:val="none" w:sz="0" w:space="0" w:color="auto"/>
        <w:bottom w:val="none" w:sz="0" w:space="0" w:color="auto"/>
        <w:right w:val="none" w:sz="0" w:space="0" w:color="auto"/>
      </w:divBdr>
    </w:div>
    <w:div w:id="811554652">
      <w:bodyDiv w:val="1"/>
      <w:marLeft w:val="0"/>
      <w:marRight w:val="0"/>
      <w:marTop w:val="0"/>
      <w:marBottom w:val="0"/>
      <w:divBdr>
        <w:top w:val="none" w:sz="0" w:space="0" w:color="auto"/>
        <w:left w:val="none" w:sz="0" w:space="0" w:color="auto"/>
        <w:bottom w:val="none" w:sz="0" w:space="0" w:color="auto"/>
        <w:right w:val="none" w:sz="0" w:space="0" w:color="auto"/>
      </w:divBdr>
    </w:div>
    <w:div w:id="815294899">
      <w:bodyDiv w:val="1"/>
      <w:marLeft w:val="0"/>
      <w:marRight w:val="0"/>
      <w:marTop w:val="0"/>
      <w:marBottom w:val="0"/>
      <w:divBdr>
        <w:top w:val="none" w:sz="0" w:space="0" w:color="auto"/>
        <w:left w:val="none" w:sz="0" w:space="0" w:color="auto"/>
        <w:bottom w:val="none" w:sz="0" w:space="0" w:color="auto"/>
        <w:right w:val="none" w:sz="0" w:space="0" w:color="auto"/>
      </w:divBdr>
    </w:div>
    <w:div w:id="815532217">
      <w:bodyDiv w:val="1"/>
      <w:marLeft w:val="0"/>
      <w:marRight w:val="0"/>
      <w:marTop w:val="0"/>
      <w:marBottom w:val="0"/>
      <w:divBdr>
        <w:top w:val="none" w:sz="0" w:space="0" w:color="auto"/>
        <w:left w:val="none" w:sz="0" w:space="0" w:color="auto"/>
        <w:bottom w:val="none" w:sz="0" w:space="0" w:color="auto"/>
        <w:right w:val="none" w:sz="0" w:space="0" w:color="auto"/>
      </w:divBdr>
    </w:div>
    <w:div w:id="819032612">
      <w:bodyDiv w:val="1"/>
      <w:marLeft w:val="0"/>
      <w:marRight w:val="0"/>
      <w:marTop w:val="0"/>
      <w:marBottom w:val="0"/>
      <w:divBdr>
        <w:top w:val="none" w:sz="0" w:space="0" w:color="auto"/>
        <w:left w:val="none" w:sz="0" w:space="0" w:color="auto"/>
        <w:bottom w:val="none" w:sz="0" w:space="0" w:color="auto"/>
        <w:right w:val="none" w:sz="0" w:space="0" w:color="auto"/>
      </w:divBdr>
    </w:div>
    <w:div w:id="828904764">
      <w:bodyDiv w:val="1"/>
      <w:marLeft w:val="0"/>
      <w:marRight w:val="0"/>
      <w:marTop w:val="0"/>
      <w:marBottom w:val="0"/>
      <w:divBdr>
        <w:top w:val="none" w:sz="0" w:space="0" w:color="auto"/>
        <w:left w:val="none" w:sz="0" w:space="0" w:color="auto"/>
        <w:bottom w:val="none" w:sz="0" w:space="0" w:color="auto"/>
        <w:right w:val="none" w:sz="0" w:space="0" w:color="auto"/>
      </w:divBdr>
    </w:div>
    <w:div w:id="833686097">
      <w:bodyDiv w:val="1"/>
      <w:marLeft w:val="0"/>
      <w:marRight w:val="0"/>
      <w:marTop w:val="0"/>
      <w:marBottom w:val="0"/>
      <w:divBdr>
        <w:top w:val="none" w:sz="0" w:space="0" w:color="auto"/>
        <w:left w:val="none" w:sz="0" w:space="0" w:color="auto"/>
        <w:bottom w:val="none" w:sz="0" w:space="0" w:color="auto"/>
        <w:right w:val="none" w:sz="0" w:space="0" w:color="auto"/>
      </w:divBdr>
    </w:div>
    <w:div w:id="833842157">
      <w:bodyDiv w:val="1"/>
      <w:marLeft w:val="0"/>
      <w:marRight w:val="0"/>
      <w:marTop w:val="0"/>
      <w:marBottom w:val="0"/>
      <w:divBdr>
        <w:top w:val="none" w:sz="0" w:space="0" w:color="auto"/>
        <w:left w:val="none" w:sz="0" w:space="0" w:color="auto"/>
        <w:bottom w:val="none" w:sz="0" w:space="0" w:color="auto"/>
        <w:right w:val="none" w:sz="0" w:space="0" w:color="auto"/>
      </w:divBdr>
    </w:div>
    <w:div w:id="835151482">
      <w:bodyDiv w:val="1"/>
      <w:marLeft w:val="0"/>
      <w:marRight w:val="0"/>
      <w:marTop w:val="0"/>
      <w:marBottom w:val="0"/>
      <w:divBdr>
        <w:top w:val="none" w:sz="0" w:space="0" w:color="auto"/>
        <w:left w:val="none" w:sz="0" w:space="0" w:color="auto"/>
        <w:bottom w:val="none" w:sz="0" w:space="0" w:color="auto"/>
        <w:right w:val="none" w:sz="0" w:space="0" w:color="auto"/>
      </w:divBdr>
    </w:div>
    <w:div w:id="849831962">
      <w:bodyDiv w:val="1"/>
      <w:marLeft w:val="0"/>
      <w:marRight w:val="0"/>
      <w:marTop w:val="0"/>
      <w:marBottom w:val="0"/>
      <w:divBdr>
        <w:top w:val="none" w:sz="0" w:space="0" w:color="auto"/>
        <w:left w:val="none" w:sz="0" w:space="0" w:color="auto"/>
        <w:bottom w:val="none" w:sz="0" w:space="0" w:color="auto"/>
        <w:right w:val="none" w:sz="0" w:space="0" w:color="auto"/>
      </w:divBdr>
    </w:div>
    <w:div w:id="862941997">
      <w:bodyDiv w:val="1"/>
      <w:marLeft w:val="0"/>
      <w:marRight w:val="0"/>
      <w:marTop w:val="0"/>
      <w:marBottom w:val="0"/>
      <w:divBdr>
        <w:top w:val="none" w:sz="0" w:space="0" w:color="auto"/>
        <w:left w:val="none" w:sz="0" w:space="0" w:color="auto"/>
        <w:bottom w:val="none" w:sz="0" w:space="0" w:color="auto"/>
        <w:right w:val="none" w:sz="0" w:space="0" w:color="auto"/>
      </w:divBdr>
    </w:div>
    <w:div w:id="8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510490008">
          <w:marLeft w:val="0"/>
          <w:marRight w:val="0"/>
          <w:marTop w:val="0"/>
          <w:marBottom w:val="0"/>
          <w:divBdr>
            <w:top w:val="none" w:sz="0" w:space="0" w:color="auto"/>
            <w:left w:val="none" w:sz="0" w:space="0" w:color="auto"/>
            <w:bottom w:val="none" w:sz="0" w:space="0" w:color="auto"/>
            <w:right w:val="none" w:sz="0" w:space="0" w:color="auto"/>
          </w:divBdr>
        </w:div>
      </w:divsChild>
    </w:div>
    <w:div w:id="871964981">
      <w:bodyDiv w:val="1"/>
      <w:marLeft w:val="0"/>
      <w:marRight w:val="0"/>
      <w:marTop w:val="0"/>
      <w:marBottom w:val="0"/>
      <w:divBdr>
        <w:top w:val="none" w:sz="0" w:space="0" w:color="auto"/>
        <w:left w:val="none" w:sz="0" w:space="0" w:color="auto"/>
        <w:bottom w:val="none" w:sz="0" w:space="0" w:color="auto"/>
        <w:right w:val="none" w:sz="0" w:space="0" w:color="auto"/>
      </w:divBdr>
    </w:div>
    <w:div w:id="883907145">
      <w:bodyDiv w:val="1"/>
      <w:marLeft w:val="0"/>
      <w:marRight w:val="0"/>
      <w:marTop w:val="0"/>
      <w:marBottom w:val="0"/>
      <w:divBdr>
        <w:top w:val="none" w:sz="0" w:space="0" w:color="auto"/>
        <w:left w:val="none" w:sz="0" w:space="0" w:color="auto"/>
        <w:bottom w:val="none" w:sz="0" w:space="0" w:color="auto"/>
        <w:right w:val="none" w:sz="0" w:space="0" w:color="auto"/>
      </w:divBdr>
    </w:div>
    <w:div w:id="884102416">
      <w:bodyDiv w:val="1"/>
      <w:marLeft w:val="0"/>
      <w:marRight w:val="0"/>
      <w:marTop w:val="0"/>
      <w:marBottom w:val="0"/>
      <w:divBdr>
        <w:top w:val="none" w:sz="0" w:space="0" w:color="auto"/>
        <w:left w:val="none" w:sz="0" w:space="0" w:color="auto"/>
        <w:bottom w:val="none" w:sz="0" w:space="0" w:color="auto"/>
        <w:right w:val="none" w:sz="0" w:space="0" w:color="auto"/>
      </w:divBdr>
    </w:div>
    <w:div w:id="884218220">
      <w:bodyDiv w:val="1"/>
      <w:marLeft w:val="0"/>
      <w:marRight w:val="0"/>
      <w:marTop w:val="0"/>
      <w:marBottom w:val="0"/>
      <w:divBdr>
        <w:top w:val="none" w:sz="0" w:space="0" w:color="auto"/>
        <w:left w:val="none" w:sz="0" w:space="0" w:color="auto"/>
        <w:bottom w:val="none" w:sz="0" w:space="0" w:color="auto"/>
        <w:right w:val="none" w:sz="0" w:space="0" w:color="auto"/>
      </w:divBdr>
    </w:div>
    <w:div w:id="887885989">
      <w:bodyDiv w:val="1"/>
      <w:marLeft w:val="0"/>
      <w:marRight w:val="0"/>
      <w:marTop w:val="0"/>
      <w:marBottom w:val="0"/>
      <w:divBdr>
        <w:top w:val="none" w:sz="0" w:space="0" w:color="auto"/>
        <w:left w:val="none" w:sz="0" w:space="0" w:color="auto"/>
        <w:bottom w:val="none" w:sz="0" w:space="0" w:color="auto"/>
        <w:right w:val="none" w:sz="0" w:space="0" w:color="auto"/>
      </w:divBdr>
    </w:div>
    <w:div w:id="896279113">
      <w:bodyDiv w:val="1"/>
      <w:marLeft w:val="0"/>
      <w:marRight w:val="0"/>
      <w:marTop w:val="0"/>
      <w:marBottom w:val="0"/>
      <w:divBdr>
        <w:top w:val="none" w:sz="0" w:space="0" w:color="auto"/>
        <w:left w:val="none" w:sz="0" w:space="0" w:color="auto"/>
        <w:bottom w:val="none" w:sz="0" w:space="0" w:color="auto"/>
        <w:right w:val="none" w:sz="0" w:space="0" w:color="auto"/>
      </w:divBdr>
    </w:div>
    <w:div w:id="905145937">
      <w:bodyDiv w:val="1"/>
      <w:marLeft w:val="0"/>
      <w:marRight w:val="0"/>
      <w:marTop w:val="0"/>
      <w:marBottom w:val="0"/>
      <w:divBdr>
        <w:top w:val="none" w:sz="0" w:space="0" w:color="auto"/>
        <w:left w:val="none" w:sz="0" w:space="0" w:color="auto"/>
        <w:bottom w:val="none" w:sz="0" w:space="0" w:color="auto"/>
        <w:right w:val="none" w:sz="0" w:space="0" w:color="auto"/>
      </w:divBdr>
    </w:div>
    <w:div w:id="910388462">
      <w:bodyDiv w:val="1"/>
      <w:marLeft w:val="0"/>
      <w:marRight w:val="0"/>
      <w:marTop w:val="0"/>
      <w:marBottom w:val="0"/>
      <w:divBdr>
        <w:top w:val="none" w:sz="0" w:space="0" w:color="auto"/>
        <w:left w:val="none" w:sz="0" w:space="0" w:color="auto"/>
        <w:bottom w:val="none" w:sz="0" w:space="0" w:color="auto"/>
        <w:right w:val="none" w:sz="0" w:space="0" w:color="auto"/>
      </w:divBdr>
    </w:div>
    <w:div w:id="923035191">
      <w:bodyDiv w:val="1"/>
      <w:marLeft w:val="0"/>
      <w:marRight w:val="0"/>
      <w:marTop w:val="0"/>
      <w:marBottom w:val="0"/>
      <w:divBdr>
        <w:top w:val="none" w:sz="0" w:space="0" w:color="auto"/>
        <w:left w:val="none" w:sz="0" w:space="0" w:color="auto"/>
        <w:bottom w:val="none" w:sz="0" w:space="0" w:color="auto"/>
        <w:right w:val="none" w:sz="0" w:space="0" w:color="auto"/>
      </w:divBdr>
    </w:div>
    <w:div w:id="926116348">
      <w:bodyDiv w:val="1"/>
      <w:marLeft w:val="0"/>
      <w:marRight w:val="0"/>
      <w:marTop w:val="0"/>
      <w:marBottom w:val="0"/>
      <w:divBdr>
        <w:top w:val="none" w:sz="0" w:space="0" w:color="auto"/>
        <w:left w:val="none" w:sz="0" w:space="0" w:color="auto"/>
        <w:bottom w:val="none" w:sz="0" w:space="0" w:color="auto"/>
        <w:right w:val="none" w:sz="0" w:space="0" w:color="auto"/>
      </w:divBdr>
    </w:div>
    <w:div w:id="927732787">
      <w:bodyDiv w:val="1"/>
      <w:marLeft w:val="0"/>
      <w:marRight w:val="0"/>
      <w:marTop w:val="0"/>
      <w:marBottom w:val="0"/>
      <w:divBdr>
        <w:top w:val="none" w:sz="0" w:space="0" w:color="auto"/>
        <w:left w:val="none" w:sz="0" w:space="0" w:color="auto"/>
        <w:bottom w:val="none" w:sz="0" w:space="0" w:color="auto"/>
        <w:right w:val="none" w:sz="0" w:space="0" w:color="auto"/>
      </w:divBdr>
    </w:div>
    <w:div w:id="929194176">
      <w:bodyDiv w:val="1"/>
      <w:marLeft w:val="0"/>
      <w:marRight w:val="0"/>
      <w:marTop w:val="0"/>
      <w:marBottom w:val="0"/>
      <w:divBdr>
        <w:top w:val="none" w:sz="0" w:space="0" w:color="auto"/>
        <w:left w:val="none" w:sz="0" w:space="0" w:color="auto"/>
        <w:bottom w:val="none" w:sz="0" w:space="0" w:color="auto"/>
        <w:right w:val="none" w:sz="0" w:space="0" w:color="auto"/>
      </w:divBdr>
    </w:div>
    <w:div w:id="941840826">
      <w:bodyDiv w:val="1"/>
      <w:marLeft w:val="0"/>
      <w:marRight w:val="0"/>
      <w:marTop w:val="0"/>
      <w:marBottom w:val="0"/>
      <w:divBdr>
        <w:top w:val="none" w:sz="0" w:space="0" w:color="auto"/>
        <w:left w:val="none" w:sz="0" w:space="0" w:color="auto"/>
        <w:bottom w:val="none" w:sz="0" w:space="0" w:color="auto"/>
        <w:right w:val="none" w:sz="0" w:space="0" w:color="auto"/>
      </w:divBdr>
    </w:div>
    <w:div w:id="943076789">
      <w:bodyDiv w:val="1"/>
      <w:marLeft w:val="0"/>
      <w:marRight w:val="0"/>
      <w:marTop w:val="0"/>
      <w:marBottom w:val="0"/>
      <w:divBdr>
        <w:top w:val="none" w:sz="0" w:space="0" w:color="auto"/>
        <w:left w:val="none" w:sz="0" w:space="0" w:color="auto"/>
        <w:bottom w:val="none" w:sz="0" w:space="0" w:color="auto"/>
        <w:right w:val="none" w:sz="0" w:space="0" w:color="auto"/>
      </w:divBdr>
    </w:div>
    <w:div w:id="943659544">
      <w:bodyDiv w:val="1"/>
      <w:marLeft w:val="0"/>
      <w:marRight w:val="0"/>
      <w:marTop w:val="0"/>
      <w:marBottom w:val="0"/>
      <w:divBdr>
        <w:top w:val="none" w:sz="0" w:space="0" w:color="auto"/>
        <w:left w:val="none" w:sz="0" w:space="0" w:color="auto"/>
        <w:bottom w:val="none" w:sz="0" w:space="0" w:color="auto"/>
        <w:right w:val="none" w:sz="0" w:space="0" w:color="auto"/>
      </w:divBdr>
    </w:div>
    <w:div w:id="944651243">
      <w:bodyDiv w:val="1"/>
      <w:marLeft w:val="0"/>
      <w:marRight w:val="0"/>
      <w:marTop w:val="0"/>
      <w:marBottom w:val="0"/>
      <w:divBdr>
        <w:top w:val="none" w:sz="0" w:space="0" w:color="auto"/>
        <w:left w:val="none" w:sz="0" w:space="0" w:color="auto"/>
        <w:bottom w:val="none" w:sz="0" w:space="0" w:color="auto"/>
        <w:right w:val="none" w:sz="0" w:space="0" w:color="auto"/>
      </w:divBdr>
    </w:div>
    <w:div w:id="950091944">
      <w:bodyDiv w:val="1"/>
      <w:marLeft w:val="0"/>
      <w:marRight w:val="0"/>
      <w:marTop w:val="0"/>
      <w:marBottom w:val="0"/>
      <w:divBdr>
        <w:top w:val="none" w:sz="0" w:space="0" w:color="auto"/>
        <w:left w:val="none" w:sz="0" w:space="0" w:color="auto"/>
        <w:bottom w:val="none" w:sz="0" w:space="0" w:color="auto"/>
        <w:right w:val="none" w:sz="0" w:space="0" w:color="auto"/>
      </w:divBdr>
    </w:div>
    <w:div w:id="953054935">
      <w:bodyDiv w:val="1"/>
      <w:marLeft w:val="0"/>
      <w:marRight w:val="0"/>
      <w:marTop w:val="0"/>
      <w:marBottom w:val="0"/>
      <w:divBdr>
        <w:top w:val="none" w:sz="0" w:space="0" w:color="auto"/>
        <w:left w:val="none" w:sz="0" w:space="0" w:color="auto"/>
        <w:bottom w:val="none" w:sz="0" w:space="0" w:color="auto"/>
        <w:right w:val="none" w:sz="0" w:space="0" w:color="auto"/>
      </w:divBdr>
    </w:div>
    <w:div w:id="953438907">
      <w:bodyDiv w:val="1"/>
      <w:marLeft w:val="0"/>
      <w:marRight w:val="0"/>
      <w:marTop w:val="0"/>
      <w:marBottom w:val="0"/>
      <w:divBdr>
        <w:top w:val="none" w:sz="0" w:space="0" w:color="auto"/>
        <w:left w:val="none" w:sz="0" w:space="0" w:color="auto"/>
        <w:bottom w:val="none" w:sz="0" w:space="0" w:color="auto"/>
        <w:right w:val="none" w:sz="0" w:space="0" w:color="auto"/>
      </w:divBdr>
    </w:div>
    <w:div w:id="955873472">
      <w:bodyDiv w:val="1"/>
      <w:marLeft w:val="0"/>
      <w:marRight w:val="0"/>
      <w:marTop w:val="0"/>
      <w:marBottom w:val="0"/>
      <w:divBdr>
        <w:top w:val="none" w:sz="0" w:space="0" w:color="auto"/>
        <w:left w:val="none" w:sz="0" w:space="0" w:color="auto"/>
        <w:bottom w:val="none" w:sz="0" w:space="0" w:color="auto"/>
        <w:right w:val="none" w:sz="0" w:space="0" w:color="auto"/>
      </w:divBdr>
    </w:div>
    <w:div w:id="956645605">
      <w:bodyDiv w:val="1"/>
      <w:marLeft w:val="0"/>
      <w:marRight w:val="0"/>
      <w:marTop w:val="0"/>
      <w:marBottom w:val="0"/>
      <w:divBdr>
        <w:top w:val="none" w:sz="0" w:space="0" w:color="auto"/>
        <w:left w:val="none" w:sz="0" w:space="0" w:color="auto"/>
        <w:bottom w:val="none" w:sz="0" w:space="0" w:color="auto"/>
        <w:right w:val="none" w:sz="0" w:space="0" w:color="auto"/>
      </w:divBdr>
    </w:div>
    <w:div w:id="958797560">
      <w:bodyDiv w:val="1"/>
      <w:marLeft w:val="0"/>
      <w:marRight w:val="0"/>
      <w:marTop w:val="0"/>
      <w:marBottom w:val="0"/>
      <w:divBdr>
        <w:top w:val="none" w:sz="0" w:space="0" w:color="auto"/>
        <w:left w:val="none" w:sz="0" w:space="0" w:color="auto"/>
        <w:bottom w:val="none" w:sz="0" w:space="0" w:color="auto"/>
        <w:right w:val="none" w:sz="0" w:space="0" w:color="auto"/>
      </w:divBdr>
    </w:div>
    <w:div w:id="959841877">
      <w:bodyDiv w:val="1"/>
      <w:marLeft w:val="0"/>
      <w:marRight w:val="0"/>
      <w:marTop w:val="0"/>
      <w:marBottom w:val="0"/>
      <w:divBdr>
        <w:top w:val="none" w:sz="0" w:space="0" w:color="auto"/>
        <w:left w:val="none" w:sz="0" w:space="0" w:color="auto"/>
        <w:bottom w:val="none" w:sz="0" w:space="0" w:color="auto"/>
        <w:right w:val="none" w:sz="0" w:space="0" w:color="auto"/>
      </w:divBdr>
    </w:div>
    <w:div w:id="961887176">
      <w:bodyDiv w:val="1"/>
      <w:marLeft w:val="0"/>
      <w:marRight w:val="0"/>
      <w:marTop w:val="0"/>
      <w:marBottom w:val="0"/>
      <w:divBdr>
        <w:top w:val="none" w:sz="0" w:space="0" w:color="auto"/>
        <w:left w:val="none" w:sz="0" w:space="0" w:color="auto"/>
        <w:bottom w:val="none" w:sz="0" w:space="0" w:color="auto"/>
        <w:right w:val="none" w:sz="0" w:space="0" w:color="auto"/>
      </w:divBdr>
    </w:div>
    <w:div w:id="970210913">
      <w:bodyDiv w:val="1"/>
      <w:marLeft w:val="0"/>
      <w:marRight w:val="0"/>
      <w:marTop w:val="0"/>
      <w:marBottom w:val="0"/>
      <w:divBdr>
        <w:top w:val="none" w:sz="0" w:space="0" w:color="auto"/>
        <w:left w:val="none" w:sz="0" w:space="0" w:color="auto"/>
        <w:bottom w:val="none" w:sz="0" w:space="0" w:color="auto"/>
        <w:right w:val="none" w:sz="0" w:space="0" w:color="auto"/>
      </w:divBdr>
    </w:div>
    <w:div w:id="973367553">
      <w:bodyDiv w:val="1"/>
      <w:marLeft w:val="0"/>
      <w:marRight w:val="0"/>
      <w:marTop w:val="0"/>
      <w:marBottom w:val="0"/>
      <w:divBdr>
        <w:top w:val="none" w:sz="0" w:space="0" w:color="auto"/>
        <w:left w:val="none" w:sz="0" w:space="0" w:color="auto"/>
        <w:bottom w:val="none" w:sz="0" w:space="0" w:color="auto"/>
        <w:right w:val="none" w:sz="0" w:space="0" w:color="auto"/>
      </w:divBdr>
    </w:div>
    <w:div w:id="984772578">
      <w:bodyDiv w:val="1"/>
      <w:marLeft w:val="0"/>
      <w:marRight w:val="0"/>
      <w:marTop w:val="0"/>
      <w:marBottom w:val="0"/>
      <w:divBdr>
        <w:top w:val="none" w:sz="0" w:space="0" w:color="auto"/>
        <w:left w:val="none" w:sz="0" w:space="0" w:color="auto"/>
        <w:bottom w:val="none" w:sz="0" w:space="0" w:color="auto"/>
        <w:right w:val="none" w:sz="0" w:space="0" w:color="auto"/>
      </w:divBdr>
    </w:div>
    <w:div w:id="996029535">
      <w:bodyDiv w:val="1"/>
      <w:marLeft w:val="0"/>
      <w:marRight w:val="0"/>
      <w:marTop w:val="0"/>
      <w:marBottom w:val="0"/>
      <w:divBdr>
        <w:top w:val="none" w:sz="0" w:space="0" w:color="auto"/>
        <w:left w:val="none" w:sz="0" w:space="0" w:color="auto"/>
        <w:bottom w:val="none" w:sz="0" w:space="0" w:color="auto"/>
        <w:right w:val="none" w:sz="0" w:space="0" w:color="auto"/>
      </w:divBdr>
    </w:div>
    <w:div w:id="997030697">
      <w:bodyDiv w:val="1"/>
      <w:marLeft w:val="0"/>
      <w:marRight w:val="0"/>
      <w:marTop w:val="0"/>
      <w:marBottom w:val="0"/>
      <w:divBdr>
        <w:top w:val="none" w:sz="0" w:space="0" w:color="auto"/>
        <w:left w:val="none" w:sz="0" w:space="0" w:color="auto"/>
        <w:bottom w:val="none" w:sz="0" w:space="0" w:color="auto"/>
        <w:right w:val="none" w:sz="0" w:space="0" w:color="auto"/>
      </w:divBdr>
    </w:div>
    <w:div w:id="998457157">
      <w:bodyDiv w:val="1"/>
      <w:marLeft w:val="0"/>
      <w:marRight w:val="0"/>
      <w:marTop w:val="0"/>
      <w:marBottom w:val="0"/>
      <w:divBdr>
        <w:top w:val="none" w:sz="0" w:space="0" w:color="auto"/>
        <w:left w:val="none" w:sz="0" w:space="0" w:color="auto"/>
        <w:bottom w:val="none" w:sz="0" w:space="0" w:color="auto"/>
        <w:right w:val="none" w:sz="0" w:space="0" w:color="auto"/>
      </w:divBdr>
    </w:div>
    <w:div w:id="998969617">
      <w:bodyDiv w:val="1"/>
      <w:marLeft w:val="0"/>
      <w:marRight w:val="0"/>
      <w:marTop w:val="0"/>
      <w:marBottom w:val="0"/>
      <w:divBdr>
        <w:top w:val="none" w:sz="0" w:space="0" w:color="auto"/>
        <w:left w:val="none" w:sz="0" w:space="0" w:color="auto"/>
        <w:bottom w:val="none" w:sz="0" w:space="0" w:color="auto"/>
        <w:right w:val="none" w:sz="0" w:space="0" w:color="auto"/>
      </w:divBdr>
    </w:div>
    <w:div w:id="1008677773">
      <w:bodyDiv w:val="1"/>
      <w:marLeft w:val="0"/>
      <w:marRight w:val="0"/>
      <w:marTop w:val="0"/>
      <w:marBottom w:val="0"/>
      <w:divBdr>
        <w:top w:val="none" w:sz="0" w:space="0" w:color="auto"/>
        <w:left w:val="none" w:sz="0" w:space="0" w:color="auto"/>
        <w:bottom w:val="none" w:sz="0" w:space="0" w:color="auto"/>
        <w:right w:val="none" w:sz="0" w:space="0" w:color="auto"/>
      </w:divBdr>
    </w:div>
    <w:div w:id="1016419607">
      <w:bodyDiv w:val="1"/>
      <w:marLeft w:val="0"/>
      <w:marRight w:val="0"/>
      <w:marTop w:val="0"/>
      <w:marBottom w:val="0"/>
      <w:divBdr>
        <w:top w:val="none" w:sz="0" w:space="0" w:color="auto"/>
        <w:left w:val="none" w:sz="0" w:space="0" w:color="auto"/>
        <w:bottom w:val="none" w:sz="0" w:space="0" w:color="auto"/>
        <w:right w:val="none" w:sz="0" w:space="0" w:color="auto"/>
      </w:divBdr>
    </w:div>
    <w:div w:id="1019697019">
      <w:bodyDiv w:val="1"/>
      <w:marLeft w:val="0"/>
      <w:marRight w:val="0"/>
      <w:marTop w:val="0"/>
      <w:marBottom w:val="0"/>
      <w:divBdr>
        <w:top w:val="none" w:sz="0" w:space="0" w:color="auto"/>
        <w:left w:val="none" w:sz="0" w:space="0" w:color="auto"/>
        <w:bottom w:val="none" w:sz="0" w:space="0" w:color="auto"/>
        <w:right w:val="none" w:sz="0" w:space="0" w:color="auto"/>
      </w:divBdr>
    </w:div>
    <w:div w:id="1027605925">
      <w:bodyDiv w:val="1"/>
      <w:marLeft w:val="0"/>
      <w:marRight w:val="0"/>
      <w:marTop w:val="0"/>
      <w:marBottom w:val="0"/>
      <w:divBdr>
        <w:top w:val="none" w:sz="0" w:space="0" w:color="auto"/>
        <w:left w:val="none" w:sz="0" w:space="0" w:color="auto"/>
        <w:bottom w:val="none" w:sz="0" w:space="0" w:color="auto"/>
        <w:right w:val="none" w:sz="0" w:space="0" w:color="auto"/>
      </w:divBdr>
    </w:div>
    <w:div w:id="1034505199">
      <w:bodyDiv w:val="1"/>
      <w:marLeft w:val="0"/>
      <w:marRight w:val="0"/>
      <w:marTop w:val="0"/>
      <w:marBottom w:val="0"/>
      <w:divBdr>
        <w:top w:val="none" w:sz="0" w:space="0" w:color="auto"/>
        <w:left w:val="none" w:sz="0" w:space="0" w:color="auto"/>
        <w:bottom w:val="none" w:sz="0" w:space="0" w:color="auto"/>
        <w:right w:val="none" w:sz="0" w:space="0" w:color="auto"/>
      </w:divBdr>
    </w:div>
    <w:div w:id="1038974192">
      <w:bodyDiv w:val="1"/>
      <w:marLeft w:val="0"/>
      <w:marRight w:val="0"/>
      <w:marTop w:val="0"/>
      <w:marBottom w:val="0"/>
      <w:divBdr>
        <w:top w:val="none" w:sz="0" w:space="0" w:color="auto"/>
        <w:left w:val="none" w:sz="0" w:space="0" w:color="auto"/>
        <w:bottom w:val="none" w:sz="0" w:space="0" w:color="auto"/>
        <w:right w:val="none" w:sz="0" w:space="0" w:color="auto"/>
      </w:divBdr>
    </w:div>
    <w:div w:id="1042511959">
      <w:bodyDiv w:val="1"/>
      <w:marLeft w:val="0"/>
      <w:marRight w:val="0"/>
      <w:marTop w:val="0"/>
      <w:marBottom w:val="0"/>
      <w:divBdr>
        <w:top w:val="none" w:sz="0" w:space="0" w:color="auto"/>
        <w:left w:val="none" w:sz="0" w:space="0" w:color="auto"/>
        <w:bottom w:val="none" w:sz="0" w:space="0" w:color="auto"/>
        <w:right w:val="none" w:sz="0" w:space="0" w:color="auto"/>
      </w:divBdr>
    </w:div>
    <w:div w:id="1045328618">
      <w:bodyDiv w:val="1"/>
      <w:marLeft w:val="0"/>
      <w:marRight w:val="0"/>
      <w:marTop w:val="0"/>
      <w:marBottom w:val="0"/>
      <w:divBdr>
        <w:top w:val="none" w:sz="0" w:space="0" w:color="auto"/>
        <w:left w:val="none" w:sz="0" w:space="0" w:color="auto"/>
        <w:bottom w:val="none" w:sz="0" w:space="0" w:color="auto"/>
        <w:right w:val="none" w:sz="0" w:space="0" w:color="auto"/>
      </w:divBdr>
    </w:div>
    <w:div w:id="1060640143">
      <w:bodyDiv w:val="1"/>
      <w:marLeft w:val="0"/>
      <w:marRight w:val="0"/>
      <w:marTop w:val="0"/>
      <w:marBottom w:val="0"/>
      <w:divBdr>
        <w:top w:val="none" w:sz="0" w:space="0" w:color="auto"/>
        <w:left w:val="none" w:sz="0" w:space="0" w:color="auto"/>
        <w:bottom w:val="none" w:sz="0" w:space="0" w:color="auto"/>
        <w:right w:val="none" w:sz="0" w:space="0" w:color="auto"/>
      </w:divBdr>
    </w:div>
    <w:div w:id="1061438629">
      <w:bodyDiv w:val="1"/>
      <w:marLeft w:val="0"/>
      <w:marRight w:val="0"/>
      <w:marTop w:val="0"/>
      <w:marBottom w:val="0"/>
      <w:divBdr>
        <w:top w:val="none" w:sz="0" w:space="0" w:color="auto"/>
        <w:left w:val="none" w:sz="0" w:space="0" w:color="auto"/>
        <w:bottom w:val="none" w:sz="0" w:space="0" w:color="auto"/>
        <w:right w:val="none" w:sz="0" w:space="0" w:color="auto"/>
      </w:divBdr>
    </w:div>
    <w:div w:id="1076125410">
      <w:bodyDiv w:val="1"/>
      <w:marLeft w:val="0"/>
      <w:marRight w:val="0"/>
      <w:marTop w:val="0"/>
      <w:marBottom w:val="0"/>
      <w:divBdr>
        <w:top w:val="none" w:sz="0" w:space="0" w:color="auto"/>
        <w:left w:val="none" w:sz="0" w:space="0" w:color="auto"/>
        <w:bottom w:val="none" w:sz="0" w:space="0" w:color="auto"/>
        <w:right w:val="none" w:sz="0" w:space="0" w:color="auto"/>
      </w:divBdr>
      <w:divsChild>
        <w:div w:id="750276572">
          <w:marLeft w:val="0"/>
          <w:marRight w:val="0"/>
          <w:marTop w:val="0"/>
          <w:marBottom w:val="0"/>
          <w:divBdr>
            <w:top w:val="none" w:sz="0" w:space="0" w:color="auto"/>
            <w:left w:val="none" w:sz="0" w:space="0" w:color="auto"/>
            <w:bottom w:val="none" w:sz="0" w:space="0" w:color="auto"/>
            <w:right w:val="none" w:sz="0" w:space="0" w:color="auto"/>
          </w:divBdr>
          <w:divsChild>
            <w:div w:id="19583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9762">
      <w:bodyDiv w:val="1"/>
      <w:marLeft w:val="0"/>
      <w:marRight w:val="0"/>
      <w:marTop w:val="0"/>
      <w:marBottom w:val="0"/>
      <w:divBdr>
        <w:top w:val="none" w:sz="0" w:space="0" w:color="auto"/>
        <w:left w:val="none" w:sz="0" w:space="0" w:color="auto"/>
        <w:bottom w:val="none" w:sz="0" w:space="0" w:color="auto"/>
        <w:right w:val="none" w:sz="0" w:space="0" w:color="auto"/>
      </w:divBdr>
    </w:div>
    <w:div w:id="1086461950">
      <w:bodyDiv w:val="1"/>
      <w:marLeft w:val="0"/>
      <w:marRight w:val="0"/>
      <w:marTop w:val="0"/>
      <w:marBottom w:val="0"/>
      <w:divBdr>
        <w:top w:val="none" w:sz="0" w:space="0" w:color="auto"/>
        <w:left w:val="none" w:sz="0" w:space="0" w:color="auto"/>
        <w:bottom w:val="none" w:sz="0" w:space="0" w:color="auto"/>
        <w:right w:val="none" w:sz="0" w:space="0" w:color="auto"/>
      </w:divBdr>
    </w:div>
    <w:div w:id="1087337885">
      <w:bodyDiv w:val="1"/>
      <w:marLeft w:val="0"/>
      <w:marRight w:val="0"/>
      <w:marTop w:val="0"/>
      <w:marBottom w:val="0"/>
      <w:divBdr>
        <w:top w:val="none" w:sz="0" w:space="0" w:color="auto"/>
        <w:left w:val="none" w:sz="0" w:space="0" w:color="auto"/>
        <w:bottom w:val="none" w:sz="0" w:space="0" w:color="auto"/>
        <w:right w:val="none" w:sz="0" w:space="0" w:color="auto"/>
      </w:divBdr>
    </w:div>
    <w:div w:id="1088308358">
      <w:bodyDiv w:val="1"/>
      <w:marLeft w:val="0"/>
      <w:marRight w:val="0"/>
      <w:marTop w:val="0"/>
      <w:marBottom w:val="0"/>
      <w:divBdr>
        <w:top w:val="none" w:sz="0" w:space="0" w:color="auto"/>
        <w:left w:val="none" w:sz="0" w:space="0" w:color="auto"/>
        <w:bottom w:val="none" w:sz="0" w:space="0" w:color="auto"/>
        <w:right w:val="none" w:sz="0" w:space="0" w:color="auto"/>
      </w:divBdr>
    </w:div>
    <w:div w:id="1099179203">
      <w:bodyDiv w:val="1"/>
      <w:marLeft w:val="0"/>
      <w:marRight w:val="0"/>
      <w:marTop w:val="0"/>
      <w:marBottom w:val="0"/>
      <w:divBdr>
        <w:top w:val="none" w:sz="0" w:space="0" w:color="auto"/>
        <w:left w:val="none" w:sz="0" w:space="0" w:color="auto"/>
        <w:bottom w:val="none" w:sz="0" w:space="0" w:color="auto"/>
        <w:right w:val="none" w:sz="0" w:space="0" w:color="auto"/>
      </w:divBdr>
    </w:div>
    <w:div w:id="1101533123">
      <w:bodyDiv w:val="1"/>
      <w:marLeft w:val="0"/>
      <w:marRight w:val="0"/>
      <w:marTop w:val="0"/>
      <w:marBottom w:val="0"/>
      <w:divBdr>
        <w:top w:val="none" w:sz="0" w:space="0" w:color="auto"/>
        <w:left w:val="none" w:sz="0" w:space="0" w:color="auto"/>
        <w:bottom w:val="none" w:sz="0" w:space="0" w:color="auto"/>
        <w:right w:val="none" w:sz="0" w:space="0" w:color="auto"/>
      </w:divBdr>
      <w:divsChild>
        <w:div w:id="83303101">
          <w:marLeft w:val="0"/>
          <w:marRight w:val="0"/>
          <w:marTop w:val="0"/>
          <w:marBottom w:val="0"/>
          <w:divBdr>
            <w:top w:val="none" w:sz="0" w:space="0" w:color="auto"/>
            <w:left w:val="none" w:sz="0" w:space="0" w:color="auto"/>
            <w:bottom w:val="none" w:sz="0" w:space="0" w:color="auto"/>
            <w:right w:val="none" w:sz="0" w:space="0" w:color="auto"/>
          </w:divBdr>
        </w:div>
      </w:divsChild>
    </w:div>
    <w:div w:id="1113939050">
      <w:bodyDiv w:val="1"/>
      <w:marLeft w:val="0"/>
      <w:marRight w:val="0"/>
      <w:marTop w:val="0"/>
      <w:marBottom w:val="0"/>
      <w:divBdr>
        <w:top w:val="none" w:sz="0" w:space="0" w:color="auto"/>
        <w:left w:val="none" w:sz="0" w:space="0" w:color="auto"/>
        <w:bottom w:val="none" w:sz="0" w:space="0" w:color="auto"/>
        <w:right w:val="none" w:sz="0" w:space="0" w:color="auto"/>
      </w:divBdr>
    </w:div>
    <w:div w:id="1128627540">
      <w:bodyDiv w:val="1"/>
      <w:marLeft w:val="0"/>
      <w:marRight w:val="0"/>
      <w:marTop w:val="0"/>
      <w:marBottom w:val="0"/>
      <w:divBdr>
        <w:top w:val="none" w:sz="0" w:space="0" w:color="auto"/>
        <w:left w:val="none" w:sz="0" w:space="0" w:color="auto"/>
        <w:bottom w:val="none" w:sz="0" w:space="0" w:color="auto"/>
        <w:right w:val="none" w:sz="0" w:space="0" w:color="auto"/>
      </w:divBdr>
    </w:div>
    <w:div w:id="1130317112">
      <w:bodyDiv w:val="1"/>
      <w:marLeft w:val="0"/>
      <w:marRight w:val="0"/>
      <w:marTop w:val="0"/>
      <w:marBottom w:val="0"/>
      <w:divBdr>
        <w:top w:val="none" w:sz="0" w:space="0" w:color="auto"/>
        <w:left w:val="none" w:sz="0" w:space="0" w:color="auto"/>
        <w:bottom w:val="none" w:sz="0" w:space="0" w:color="auto"/>
        <w:right w:val="none" w:sz="0" w:space="0" w:color="auto"/>
      </w:divBdr>
    </w:div>
    <w:div w:id="1135490404">
      <w:bodyDiv w:val="1"/>
      <w:marLeft w:val="0"/>
      <w:marRight w:val="0"/>
      <w:marTop w:val="0"/>
      <w:marBottom w:val="0"/>
      <w:divBdr>
        <w:top w:val="none" w:sz="0" w:space="0" w:color="auto"/>
        <w:left w:val="none" w:sz="0" w:space="0" w:color="auto"/>
        <w:bottom w:val="none" w:sz="0" w:space="0" w:color="auto"/>
        <w:right w:val="none" w:sz="0" w:space="0" w:color="auto"/>
      </w:divBdr>
    </w:div>
    <w:div w:id="1144588431">
      <w:bodyDiv w:val="1"/>
      <w:marLeft w:val="0"/>
      <w:marRight w:val="0"/>
      <w:marTop w:val="0"/>
      <w:marBottom w:val="0"/>
      <w:divBdr>
        <w:top w:val="none" w:sz="0" w:space="0" w:color="auto"/>
        <w:left w:val="none" w:sz="0" w:space="0" w:color="auto"/>
        <w:bottom w:val="none" w:sz="0" w:space="0" w:color="auto"/>
        <w:right w:val="none" w:sz="0" w:space="0" w:color="auto"/>
      </w:divBdr>
    </w:div>
    <w:div w:id="1149008460">
      <w:bodyDiv w:val="1"/>
      <w:marLeft w:val="0"/>
      <w:marRight w:val="0"/>
      <w:marTop w:val="0"/>
      <w:marBottom w:val="0"/>
      <w:divBdr>
        <w:top w:val="none" w:sz="0" w:space="0" w:color="auto"/>
        <w:left w:val="none" w:sz="0" w:space="0" w:color="auto"/>
        <w:bottom w:val="none" w:sz="0" w:space="0" w:color="auto"/>
        <w:right w:val="none" w:sz="0" w:space="0" w:color="auto"/>
      </w:divBdr>
    </w:div>
    <w:div w:id="1150826629">
      <w:bodyDiv w:val="1"/>
      <w:marLeft w:val="0"/>
      <w:marRight w:val="0"/>
      <w:marTop w:val="0"/>
      <w:marBottom w:val="0"/>
      <w:divBdr>
        <w:top w:val="none" w:sz="0" w:space="0" w:color="auto"/>
        <w:left w:val="none" w:sz="0" w:space="0" w:color="auto"/>
        <w:bottom w:val="none" w:sz="0" w:space="0" w:color="auto"/>
        <w:right w:val="none" w:sz="0" w:space="0" w:color="auto"/>
      </w:divBdr>
    </w:div>
    <w:div w:id="1154570750">
      <w:bodyDiv w:val="1"/>
      <w:marLeft w:val="0"/>
      <w:marRight w:val="0"/>
      <w:marTop w:val="0"/>
      <w:marBottom w:val="0"/>
      <w:divBdr>
        <w:top w:val="none" w:sz="0" w:space="0" w:color="auto"/>
        <w:left w:val="none" w:sz="0" w:space="0" w:color="auto"/>
        <w:bottom w:val="none" w:sz="0" w:space="0" w:color="auto"/>
        <w:right w:val="none" w:sz="0" w:space="0" w:color="auto"/>
      </w:divBdr>
    </w:div>
    <w:div w:id="1156343421">
      <w:bodyDiv w:val="1"/>
      <w:marLeft w:val="0"/>
      <w:marRight w:val="0"/>
      <w:marTop w:val="0"/>
      <w:marBottom w:val="0"/>
      <w:divBdr>
        <w:top w:val="none" w:sz="0" w:space="0" w:color="auto"/>
        <w:left w:val="none" w:sz="0" w:space="0" w:color="auto"/>
        <w:bottom w:val="none" w:sz="0" w:space="0" w:color="auto"/>
        <w:right w:val="none" w:sz="0" w:space="0" w:color="auto"/>
      </w:divBdr>
    </w:div>
    <w:div w:id="1163854835">
      <w:bodyDiv w:val="1"/>
      <w:marLeft w:val="0"/>
      <w:marRight w:val="0"/>
      <w:marTop w:val="0"/>
      <w:marBottom w:val="0"/>
      <w:divBdr>
        <w:top w:val="none" w:sz="0" w:space="0" w:color="auto"/>
        <w:left w:val="none" w:sz="0" w:space="0" w:color="auto"/>
        <w:bottom w:val="none" w:sz="0" w:space="0" w:color="auto"/>
        <w:right w:val="none" w:sz="0" w:space="0" w:color="auto"/>
      </w:divBdr>
    </w:div>
    <w:div w:id="1170097200">
      <w:bodyDiv w:val="1"/>
      <w:marLeft w:val="0"/>
      <w:marRight w:val="0"/>
      <w:marTop w:val="0"/>
      <w:marBottom w:val="0"/>
      <w:divBdr>
        <w:top w:val="none" w:sz="0" w:space="0" w:color="auto"/>
        <w:left w:val="none" w:sz="0" w:space="0" w:color="auto"/>
        <w:bottom w:val="none" w:sz="0" w:space="0" w:color="auto"/>
        <w:right w:val="none" w:sz="0" w:space="0" w:color="auto"/>
      </w:divBdr>
    </w:div>
    <w:div w:id="1171679025">
      <w:bodyDiv w:val="1"/>
      <w:marLeft w:val="0"/>
      <w:marRight w:val="0"/>
      <w:marTop w:val="0"/>
      <w:marBottom w:val="0"/>
      <w:divBdr>
        <w:top w:val="none" w:sz="0" w:space="0" w:color="auto"/>
        <w:left w:val="none" w:sz="0" w:space="0" w:color="auto"/>
        <w:bottom w:val="none" w:sz="0" w:space="0" w:color="auto"/>
        <w:right w:val="none" w:sz="0" w:space="0" w:color="auto"/>
      </w:divBdr>
    </w:div>
    <w:div w:id="1174104185">
      <w:bodyDiv w:val="1"/>
      <w:marLeft w:val="0"/>
      <w:marRight w:val="0"/>
      <w:marTop w:val="0"/>
      <w:marBottom w:val="0"/>
      <w:divBdr>
        <w:top w:val="none" w:sz="0" w:space="0" w:color="auto"/>
        <w:left w:val="none" w:sz="0" w:space="0" w:color="auto"/>
        <w:bottom w:val="none" w:sz="0" w:space="0" w:color="auto"/>
        <w:right w:val="none" w:sz="0" w:space="0" w:color="auto"/>
      </w:divBdr>
    </w:div>
    <w:div w:id="1174492245">
      <w:bodyDiv w:val="1"/>
      <w:marLeft w:val="0"/>
      <w:marRight w:val="0"/>
      <w:marTop w:val="0"/>
      <w:marBottom w:val="0"/>
      <w:divBdr>
        <w:top w:val="none" w:sz="0" w:space="0" w:color="auto"/>
        <w:left w:val="none" w:sz="0" w:space="0" w:color="auto"/>
        <w:bottom w:val="none" w:sz="0" w:space="0" w:color="auto"/>
        <w:right w:val="none" w:sz="0" w:space="0" w:color="auto"/>
      </w:divBdr>
    </w:div>
    <w:div w:id="1174998792">
      <w:bodyDiv w:val="1"/>
      <w:marLeft w:val="0"/>
      <w:marRight w:val="0"/>
      <w:marTop w:val="0"/>
      <w:marBottom w:val="0"/>
      <w:divBdr>
        <w:top w:val="none" w:sz="0" w:space="0" w:color="auto"/>
        <w:left w:val="none" w:sz="0" w:space="0" w:color="auto"/>
        <w:bottom w:val="none" w:sz="0" w:space="0" w:color="auto"/>
        <w:right w:val="none" w:sz="0" w:space="0" w:color="auto"/>
      </w:divBdr>
    </w:div>
    <w:div w:id="1175919869">
      <w:bodyDiv w:val="1"/>
      <w:marLeft w:val="0"/>
      <w:marRight w:val="0"/>
      <w:marTop w:val="0"/>
      <w:marBottom w:val="0"/>
      <w:divBdr>
        <w:top w:val="none" w:sz="0" w:space="0" w:color="auto"/>
        <w:left w:val="none" w:sz="0" w:space="0" w:color="auto"/>
        <w:bottom w:val="none" w:sz="0" w:space="0" w:color="auto"/>
        <w:right w:val="none" w:sz="0" w:space="0" w:color="auto"/>
      </w:divBdr>
    </w:div>
    <w:div w:id="1176967933">
      <w:bodyDiv w:val="1"/>
      <w:marLeft w:val="0"/>
      <w:marRight w:val="0"/>
      <w:marTop w:val="0"/>
      <w:marBottom w:val="0"/>
      <w:divBdr>
        <w:top w:val="none" w:sz="0" w:space="0" w:color="auto"/>
        <w:left w:val="none" w:sz="0" w:space="0" w:color="auto"/>
        <w:bottom w:val="none" w:sz="0" w:space="0" w:color="auto"/>
        <w:right w:val="none" w:sz="0" w:space="0" w:color="auto"/>
      </w:divBdr>
    </w:div>
    <w:div w:id="1180312046">
      <w:bodyDiv w:val="1"/>
      <w:marLeft w:val="0"/>
      <w:marRight w:val="0"/>
      <w:marTop w:val="0"/>
      <w:marBottom w:val="0"/>
      <w:divBdr>
        <w:top w:val="none" w:sz="0" w:space="0" w:color="auto"/>
        <w:left w:val="none" w:sz="0" w:space="0" w:color="auto"/>
        <w:bottom w:val="none" w:sz="0" w:space="0" w:color="auto"/>
        <w:right w:val="none" w:sz="0" w:space="0" w:color="auto"/>
      </w:divBdr>
    </w:div>
    <w:div w:id="1186097803">
      <w:bodyDiv w:val="1"/>
      <w:marLeft w:val="0"/>
      <w:marRight w:val="0"/>
      <w:marTop w:val="0"/>
      <w:marBottom w:val="0"/>
      <w:divBdr>
        <w:top w:val="none" w:sz="0" w:space="0" w:color="auto"/>
        <w:left w:val="none" w:sz="0" w:space="0" w:color="auto"/>
        <w:bottom w:val="none" w:sz="0" w:space="0" w:color="auto"/>
        <w:right w:val="none" w:sz="0" w:space="0" w:color="auto"/>
      </w:divBdr>
    </w:div>
    <w:div w:id="1198199084">
      <w:bodyDiv w:val="1"/>
      <w:marLeft w:val="0"/>
      <w:marRight w:val="0"/>
      <w:marTop w:val="0"/>
      <w:marBottom w:val="0"/>
      <w:divBdr>
        <w:top w:val="none" w:sz="0" w:space="0" w:color="auto"/>
        <w:left w:val="none" w:sz="0" w:space="0" w:color="auto"/>
        <w:bottom w:val="none" w:sz="0" w:space="0" w:color="auto"/>
        <w:right w:val="none" w:sz="0" w:space="0" w:color="auto"/>
      </w:divBdr>
    </w:div>
    <w:div w:id="1215582772">
      <w:bodyDiv w:val="1"/>
      <w:marLeft w:val="0"/>
      <w:marRight w:val="0"/>
      <w:marTop w:val="0"/>
      <w:marBottom w:val="0"/>
      <w:divBdr>
        <w:top w:val="none" w:sz="0" w:space="0" w:color="auto"/>
        <w:left w:val="none" w:sz="0" w:space="0" w:color="auto"/>
        <w:bottom w:val="none" w:sz="0" w:space="0" w:color="auto"/>
        <w:right w:val="none" w:sz="0" w:space="0" w:color="auto"/>
      </w:divBdr>
    </w:div>
    <w:div w:id="1221019629">
      <w:bodyDiv w:val="1"/>
      <w:marLeft w:val="0"/>
      <w:marRight w:val="0"/>
      <w:marTop w:val="0"/>
      <w:marBottom w:val="0"/>
      <w:divBdr>
        <w:top w:val="none" w:sz="0" w:space="0" w:color="auto"/>
        <w:left w:val="none" w:sz="0" w:space="0" w:color="auto"/>
        <w:bottom w:val="none" w:sz="0" w:space="0" w:color="auto"/>
        <w:right w:val="none" w:sz="0" w:space="0" w:color="auto"/>
      </w:divBdr>
    </w:div>
    <w:div w:id="1226987700">
      <w:bodyDiv w:val="1"/>
      <w:marLeft w:val="0"/>
      <w:marRight w:val="0"/>
      <w:marTop w:val="0"/>
      <w:marBottom w:val="0"/>
      <w:divBdr>
        <w:top w:val="none" w:sz="0" w:space="0" w:color="auto"/>
        <w:left w:val="none" w:sz="0" w:space="0" w:color="auto"/>
        <w:bottom w:val="none" w:sz="0" w:space="0" w:color="auto"/>
        <w:right w:val="none" w:sz="0" w:space="0" w:color="auto"/>
      </w:divBdr>
    </w:div>
    <w:div w:id="1231767068">
      <w:bodyDiv w:val="1"/>
      <w:marLeft w:val="0"/>
      <w:marRight w:val="0"/>
      <w:marTop w:val="0"/>
      <w:marBottom w:val="0"/>
      <w:divBdr>
        <w:top w:val="none" w:sz="0" w:space="0" w:color="auto"/>
        <w:left w:val="none" w:sz="0" w:space="0" w:color="auto"/>
        <w:bottom w:val="none" w:sz="0" w:space="0" w:color="auto"/>
        <w:right w:val="none" w:sz="0" w:space="0" w:color="auto"/>
      </w:divBdr>
    </w:div>
    <w:div w:id="1233810742">
      <w:bodyDiv w:val="1"/>
      <w:marLeft w:val="0"/>
      <w:marRight w:val="0"/>
      <w:marTop w:val="0"/>
      <w:marBottom w:val="0"/>
      <w:divBdr>
        <w:top w:val="none" w:sz="0" w:space="0" w:color="auto"/>
        <w:left w:val="none" w:sz="0" w:space="0" w:color="auto"/>
        <w:bottom w:val="none" w:sz="0" w:space="0" w:color="auto"/>
        <w:right w:val="none" w:sz="0" w:space="0" w:color="auto"/>
      </w:divBdr>
    </w:div>
    <w:div w:id="1234586127">
      <w:bodyDiv w:val="1"/>
      <w:marLeft w:val="0"/>
      <w:marRight w:val="0"/>
      <w:marTop w:val="0"/>
      <w:marBottom w:val="0"/>
      <w:divBdr>
        <w:top w:val="none" w:sz="0" w:space="0" w:color="auto"/>
        <w:left w:val="none" w:sz="0" w:space="0" w:color="auto"/>
        <w:bottom w:val="none" w:sz="0" w:space="0" w:color="auto"/>
        <w:right w:val="none" w:sz="0" w:space="0" w:color="auto"/>
      </w:divBdr>
    </w:div>
    <w:div w:id="1246453605">
      <w:bodyDiv w:val="1"/>
      <w:marLeft w:val="0"/>
      <w:marRight w:val="0"/>
      <w:marTop w:val="0"/>
      <w:marBottom w:val="0"/>
      <w:divBdr>
        <w:top w:val="none" w:sz="0" w:space="0" w:color="auto"/>
        <w:left w:val="none" w:sz="0" w:space="0" w:color="auto"/>
        <w:bottom w:val="none" w:sz="0" w:space="0" w:color="auto"/>
        <w:right w:val="none" w:sz="0" w:space="0" w:color="auto"/>
      </w:divBdr>
    </w:div>
    <w:div w:id="1250625703">
      <w:bodyDiv w:val="1"/>
      <w:marLeft w:val="0"/>
      <w:marRight w:val="0"/>
      <w:marTop w:val="0"/>
      <w:marBottom w:val="0"/>
      <w:divBdr>
        <w:top w:val="none" w:sz="0" w:space="0" w:color="auto"/>
        <w:left w:val="none" w:sz="0" w:space="0" w:color="auto"/>
        <w:bottom w:val="none" w:sz="0" w:space="0" w:color="auto"/>
        <w:right w:val="none" w:sz="0" w:space="0" w:color="auto"/>
      </w:divBdr>
    </w:div>
    <w:div w:id="1260866056">
      <w:bodyDiv w:val="1"/>
      <w:marLeft w:val="0"/>
      <w:marRight w:val="0"/>
      <w:marTop w:val="0"/>
      <w:marBottom w:val="0"/>
      <w:divBdr>
        <w:top w:val="none" w:sz="0" w:space="0" w:color="auto"/>
        <w:left w:val="none" w:sz="0" w:space="0" w:color="auto"/>
        <w:bottom w:val="none" w:sz="0" w:space="0" w:color="auto"/>
        <w:right w:val="none" w:sz="0" w:space="0" w:color="auto"/>
      </w:divBdr>
    </w:div>
    <w:div w:id="1266035095">
      <w:bodyDiv w:val="1"/>
      <w:marLeft w:val="0"/>
      <w:marRight w:val="0"/>
      <w:marTop w:val="0"/>
      <w:marBottom w:val="0"/>
      <w:divBdr>
        <w:top w:val="none" w:sz="0" w:space="0" w:color="auto"/>
        <w:left w:val="none" w:sz="0" w:space="0" w:color="auto"/>
        <w:bottom w:val="none" w:sz="0" w:space="0" w:color="auto"/>
        <w:right w:val="none" w:sz="0" w:space="0" w:color="auto"/>
      </w:divBdr>
    </w:div>
    <w:div w:id="1267662970">
      <w:bodyDiv w:val="1"/>
      <w:marLeft w:val="0"/>
      <w:marRight w:val="0"/>
      <w:marTop w:val="0"/>
      <w:marBottom w:val="0"/>
      <w:divBdr>
        <w:top w:val="none" w:sz="0" w:space="0" w:color="auto"/>
        <w:left w:val="none" w:sz="0" w:space="0" w:color="auto"/>
        <w:bottom w:val="none" w:sz="0" w:space="0" w:color="auto"/>
        <w:right w:val="none" w:sz="0" w:space="0" w:color="auto"/>
      </w:divBdr>
    </w:div>
    <w:div w:id="1285696537">
      <w:bodyDiv w:val="1"/>
      <w:marLeft w:val="0"/>
      <w:marRight w:val="0"/>
      <w:marTop w:val="0"/>
      <w:marBottom w:val="0"/>
      <w:divBdr>
        <w:top w:val="none" w:sz="0" w:space="0" w:color="auto"/>
        <w:left w:val="none" w:sz="0" w:space="0" w:color="auto"/>
        <w:bottom w:val="none" w:sz="0" w:space="0" w:color="auto"/>
        <w:right w:val="none" w:sz="0" w:space="0" w:color="auto"/>
      </w:divBdr>
    </w:div>
    <w:div w:id="1290087466">
      <w:bodyDiv w:val="1"/>
      <w:marLeft w:val="0"/>
      <w:marRight w:val="0"/>
      <w:marTop w:val="0"/>
      <w:marBottom w:val="0"/>
      <w:divBdr>
        <w:top w:val="none" w:sz="0" w:space="0" w:color="auto"/>
        <w:left w:val="none" w:sz="0" w:space="0" w:color="auto"/>
        <w:bottom w:val="none" w:sz="0" w:space="0" w:color="auto"/>
        <w:right w:val="none" w:sz="0" w:space="0" w:color="auto"/>
      </w:divBdr>
    </w:div>
    <w:div w:id="1292129296">
      <w:bodyDiv w:val="1"/>
      <w:marLeft w:val="0"/>
      <w:marRight w:val="0"/>
      <w:marTop w:val="0"/>
      <w:marBottom w:val="0"/>
      <w:divBdr>
        <w:top w:val="none" w:sz="0" w:space="0" w:color="auto"/>
        <w:left w:val="none" w:sz="0" w:space="0" w:color="auto"/>
        <w:bottom w:val="none" w:sz="0" w:space="0" w:color="auto"/>
        <w:right w:val="none" w:sz="0" w:space="0" w:color="auto"/>
      </w:divBdr>
    </w:div>
    <w:div w:id="1294679134">
      <w:bodyDiv w:val="1"/>
      <w:marLeft w:val="0"/>
      <w:marRight w:val="0"/>
      <w:marTop w:val="0"/>
      <w:marBottom w:val="0"/>
      <w:divBdr>
        <w:top w:val="none" w:sz="0" w:space="0" w:color="auto"/>
        <w:left w:val="none" w:sz="0" w:space="0" w:color="auto"/>
        <w:bottom w:val="none" w:sz="0" w:space="0" w:color="auto"/>
        <w:right w:val="none" w:sz="0" w:space="0" w:color="auto"/>
      </w:divBdr>
    </w:div>
    <w:div w:id="1301688839">
      <w:bodyDiv w:val="1"/>
      <w:marLeft w:val="0"/>
      <w:marRight w:val="0"/>
      <w:marTop w:val="0"/>
      <w:marBottom w:val="0"/>
      <w:divBdr>
        <w:top w:val="none" w:sz="0" w:space="0" w:color="auto"/>
        <w:left w:val="none" w:sz="0" w:space="0" w:color="auto"/>
        <w:bottom w:val="none" w:sz="0" w:space="0" w:color="auto"/>
        <w:right w:val="none" w:sz="0" w:space="0" w:color="auto"/>
      </w:divBdr>
    </w:div>
    <w:div w:id="1301813123">
      <w:bodyDiv w:val="1"/>
      <w:marLeft w:val="0"/>
      <w:marRight w:val="0"/>
      <w:marTop w:val="0"/>
      <w:marBottom w:val="0"/>
      <w:divBdr>
        <w:top w:val="none" w:sz="0" w:space="0" w:color="auto"/>
        <w:left w:val="none" w:sz="0" w:space="0" w:color="auto"/>
        <w:bottom w:val="none" w:sz="0" w:space="0" w:color="auto"/>
        <w:right w:val="none" w:sz="0" w:space="0" w:color="auto"/>
      </w:divBdr>
    </w:div>
    <w:div w:id="1308167136">
      <w:bodyDiv w:val="1"/>
      <w:marLeft w:val="0"/>
      <w:marRight w:val="0"/>
      <w:marTop w:val="0"/>
      <w:marBottom w:val="0"/>
      <w:divBdr>
        <w:top w:val="none" w:sz="0" w:space="0" w:color="auto"/>
        <w:left w:val="none" w:sz="0" w:space="0" w:color="auto"/>
        <w:bottom w:val="none" w:sz="0" w:space="0" w:color="auto"/>
        <w:right w:val="none" w:sz="0" w:space="0" w:color="auto"/>
      </w:divBdr>
    </w:div>
    <w:div w:id="1309087686">
      <w:bodyDiv w:val="1"/>
      <w:marLeft w:val="0"/>
      <w:marRight w:val="0"/>
      <w:marTop w:val="0"/>
      <w:marBottom w:val="0"/>
      <w:divBdr>
        <w:top w:val="none" w:sz="0" w:space="0" w:color="auto"/>
        <w:left w:val="none" w:sz="0" w:space="0" w:color="auto"/>
        <w:bottom w:val="none" w:sz="0" w:space="0" w:color="auto"/>
        <w:right w:val="none" w:sz="0" w:space="0" w:color="auto"/>
      </w:divBdr>
    </w:div>
    <w:div w:id="1310204267">
      <w:bodyDiv w:val="1"/>
      <w:marLeft w:val="0"/>
      <w:marRight w:val="0"/>
      <w:marTop w:val="0"/>
      <w:marBottom w:val="0"/>
      <w:divBdr>
        <w:top w:val="none" w:sz="0" w:space="0" w:color="auto"/>
        <w:left w:val="none" w:sz="0" w:space="0" w:color="auto"/>
        <w:bottom w:val="none" w:sz="0" w:space="0" w:color="auto"/>
        <w:right w:val="none" w:sz="0" w:space="0" w:color="auto"/>
      </w:divBdr>
    </w:div>
    <w:div w:id="1317151662">
      <w:bodyDiv w:val="1"/>
      <w:marLeft w:val="0"/>
      <w:marRight w:val="0"/>
      <w:marTop w:val="0"/>
      <w:marBottom w:val="0"/>
      <w:divBdr>
        <w:top w:val="none" w:sz="0" w:space="0" w:color="auto"/>
        <w:left w:val="none" w:sz="0" w:space="0" w:color="auto"/>
        <w:bottom w:val="none" w:sz="0" w:space="0" w:color="auto"/>
        <w:right w:val="none" w:sz="0" w:space="0" w:color="auto"/>
      </w:divBdr>
    </w:div>
    <w:div w:id="1317997321">
      <w:bodyDiv w:val="1"/>
      <w:marLeft w:val="0"/>
      <w:marRight w:val="0"/>
      <w:marTop w:val="0"/>
      <w:marBottom w:val="0"/>
      <w:divBdr>
        <w:top w:val="none" w:sz="0" w:space="0" w:color="auto"/>
        <w:left w:val="none" w:sz="0" w:space="0" w:color="auto"/>
        <w:bottom w:val="none" w:sz="0" w:space="0" w:color="auto"/>
        <w:right w:val="none" w:sz="0" w:space="0" w:color="auto"/>
      </w:divBdr>
    </w:div>
    <w:div w:id="1323511822">
      <w:bodyDiv w:val="1"/>
      <w:marLeft w:val="0"/>
      <w:marRight w:val="0"/>
      <w:marTop w:val="0"/>
      <w:marBottom w:val="0"/>
      <w:divBdr>
        <w:top w:val="none" w:sz="0" w:space="0" w:color="auto"/>
        <w:left w:val="none" w:sz="0" w:space="0" w:color="auto"/>
        <w:bottom w:val="none" w:sz="0" w:space="0" w:color="auto"/>
        <w:right w:val="none" w:sz="0" w:space="0" w:color="auto"/>
      </w:divBdr>
    </w:div>
    <w:div w:id="1323778418">
      <w:bodyDiv w:val="1"/>
      <w:marLeft w:val="0"/>
      <w:marRight w:val="0"/>
      <w:marTop w:val="0"/>
      <w:marBottom w:val="0"/>
      <w:divBdr>
        <w:top w:val="none" w:sz="0" w:space="0" w:color="auto"/>
        <w:left w:val="none" w:sz="0" w:space="0" w:color="auto"/>
        <w:bottom w:val="none" w:sz="0" w:space="0" w:color="auto"/>
        <w:right w:val="none" w:sz="0" w:space="0" w:color="auto"/>
      </w:divBdr>
    </w:div>
    <w:div w:id="1333292760">
      <w:bodyDiv w:val="1"/>
      <w:marLeft w:val="0"/>
      <w:marRight w:val="0"/>
      <w:marTop w:val="0"/>
      <w:marBottom w:val="0"/>
      <w:divBdr>
        <w:top w:val="none" w:sz="0" w:space="0" w:color="auto"/>
        <w:left w:val="none" w:sz="0" w:space="0" w:color="auto"/>
        <w:bottom w:val="none" w:sz="0" w:space="0" w:color="auto"/>
        <w:right w:val="none" w:sz="0" w:space="0" w:color="auto"/>
      </w:divBdr>
    </w:div>
    <w:div w:id="1339498598">
      <w:bodyDiv w:val="1"/>
      <w:marLeft w:val="0"/>
      <w:marRight w:val="0"/>
      <w:marTop w:val="0"/>
      <w:marBottom w:val="0"/>
      <w:divBdr>
        <w:top w:val="none" w:sz="0" w:space="0" w:color="auto"/>
        <w:left w:val="none" w:sz="0" w:space="0" w:color="auto"/>
        <w:bottom w:val="none" w:sz="0" w:space="0" w:color="auto"/>
        <w:right w:val="none" w:sz="0" w:space="0" w:color="auto"/>
      </w:divBdr>
    </w:div>
    <w:div w:id="1344472831">
      <w:bodyDiv w:val="1"/>
      <w:marLeft w:val="0"/>
      <w:marRight w:val="0"/>
      <w:marTop w:val="0"/>
      <w:marBottom w:val="0"/>
      <w:divBdr>
        <w:top w:val="none" w:sz="0" w:space="0" w:color="auto"/>
        <w:left w:val="none" w:sz="0" w:space="0" w:color="auto"/>
        <w:bottom w:val="none" w:sz="0" w:space="0" w:color="auto"/>
        <w:right w:val="none" w:sz="0" w:space="0" w:color="auto"/>
      </w:divBdr>
    </w:div>
    <w:div w:id="1355767307">
      <w:bodyDiv w:val="1"/>
      <w:marLeft w:val="0"/>
      <w:marRight w:val="0"/>
      <w:marTop w:val="0"/>
      <w:marBottom w:val="0"/>
      <w:divBdr>
        <w:top w:val="none" w:sz="0" w:space="0" w:color="auto"/>
        <w:left w:val="none" w:sz="0" w:space="0" w:color="auto"/>
        <w:bottom w:val="none" w:sz="0" w:space="0" w:color="auto"/>
        <w:right w:val="none" w:sz="0" w:space="0" w:color="auto"/>
      </w:divBdr>
    </w:div>
    <w:div w:id="1357583033">
      <w:bodyDiv w:val="1"/>
      <w:marLeft w:val="0"/>
      <w:marRight w:val="0"/>
      <w:marTop w:val="0"/>
      <w:marBottom w:val="0"/>
      <w:divBdr>
        <w:top w:val="none" w:sz="0" w:space="0" w:color="auto"/>
        <w:left w:val="none" w:sz="0" w:space="0" w:color="auto"/>
        <w:bottom w:val="none" w:sz="0" w:space="0" w:color="auto"/>
        <w:right w:val="none" w:sz="0" w:space="0" w:color="auto"/>
      </w:divBdr>
    </w:div>
    <w:div w:id="1360473514">
      <w:bodyDiv w:val="1"/>
      <w:marLeft w:val="0"/>
      <w:marRight w:val="0"/>
      <w:marTop w:val="0"/>
      <w:marBottom w:val="0"/>
      <w:divBdr>
        <w:top w:val="none" w:sz="0" w:space="0" w:color="auto"/>
        <w:left w:val="none" w:sz="0" w:space="0" w:color="auto"/>
        <w:bottom w:val="none" w:sz="0" w:space="0" w:color="auto"/>
        <w:right w:val="none" w:sz="0" w:space="0" w:color="auto"/>
      </w:divBdr>
    </w:div>
    <w:div w:id="1365598196">
      <w:bodyDiv w:val="1"/>
      <w:marLeft w:val="0"/>
      <w:marRight w:val="0"/>
      <w:marTop w:val="0"/>
      <w:marBottom w:val="0"/>
      <w:divBdr>
        <w:top w:val="none" w:sz="0" w:space="0" w:color="auto"/>
        <w:left w:val="none" w:sz="0" w:space="0" w:color="auto"/>
        <w:bottom w:val="none" w:sz="0" w:space="0" w:color="auto"/>
        <w:right w:val="none" w:sz="0" w:space="0" w:color="auto"/>
      </w:divBdr>
    </w:div>
    <w:div w:id="1370649354">
      <w:bodyDiv w:val="1"/>
      <w:marLeft w:val="0"/>
      <w:marRight w:val="0"/>
      <w:marTop w:val="0"/>
      <w:marBottom w:val="0"/>
      <w:divBdr>
        <w:top w:val="none" w:sz="0" w:space="0" w:color="auto"/>
        <w:left w:val="none" w:sz="0" w:space="0" w:color="auto"/>
        <w:bottom w:val="none" w:sz="0" w:space="0" w:color="auto"/>
        <w:right w:val="none" w:sz="0" w:space="0" w:color="auto"/>
      </w:divBdr>
    </w:div>
    <w:div w:id="1386417628">
      <w:bodyDiv w:val="1"/>
      <w:marLeft w:val="0"/>
      <w:marRight w:val="0"/>
      <w:marTop w:val="0"/>
      <w:marBottom w:val="0"/>
      <w:divBdr>
        <w:top w:val="none" w:sz="0" w:space="0" w:color="auto"/>
        <w:left w:val="none" w:sz="0" w:space="0" w:color="auto"/>
        <w:bottom w:val="none" w:sz="0" w:space="0" w:color="auto"/>
        <w:right w:val="none" w:sz="0" w:space="0" w:color="auto"/>
      </w:divBdr>
    </w:div>
    <w:div w:id="1392850468">
      <w:bodyDiv w:val="1"/>
      <w:marLeft w:val="0"/>
      <w:marRight w:val="0"/>
      <w:marTop w:val="0"/>
      <w:marBottom w:val="0"/>
      <w:divBdr>
        <w:top w:val="none" w:sz="0" w:space="0" w:color="auto"/>
        <w:left w:val="none" w:sz="0" w:space="0" w:color="auto"/>
        <w:bottom w:val="none" w:sz="0" w:space="0" w:color="auto"/>
        <w:right w:val="none" w:sz="0" w:space="0" w:color="auto"/>
      </w:divBdr>
    </w:div>
    <w:div w:id="1394621185">
      <w:bodyDiv w:val="1"/>
      <w:marLeft w:val="0"/>
      <w:marRight w:val="0"/>
      <w:marTop w:val="0"/>
      <w:marBottom w:val="0"/>
      <w:divBdr>
        <w:top w:val="none" w:sz="0" w:space="0" w:color="auto"/>
        <w:left w:val="none" w:sz="0" w:space="0" w:color="auto"/>
        <w:bottom w:val="none" w:sz="0" w:space="0" w:color="auto"/>
        <w:right w:val="none" w:sz="0" w:space="0" w:color="auto"/>
      </w:divBdr>
    </w:div>
    <w:div w:id="1408455942">
      <w:bodyDiv w:val="1"/>
      <w:marLeft w:val="0"/>
      <w:marRight w:val="0"/>
      <w:marTop w:val="0"/>
      <w:marBottom w:val="0"/>
      <w:divBdr>
        <w:top w:val="none" w:sz="0" w:space="0" w:color="auto"/>
        <w:left w:val="none" w:sz="0" w:space="0" w:color="auto"/>
        <w:bottom w:val="none" w:sz="0" w:space="0" w:color="auto"/>
        <w:right w:val="none" w:sz="0" w:space="0" w:color="auto"/>
      </w:divBdr>
    </w:div>
    <w:div w:id="1414475732">
      <w:bodyDiv w:val="1"/>
      <w:marLeft w:val="0"/>
      <w:marRight w:val="0"/>
      <w:marTop w:val="0"/>
      <w:marBottom w:val="0"/>
      <w:divBdr>
        <w:top w:val="none" w:sz="0" w:space="0" w:color="auto"/>
        <w:left w:val="none" w:sz="0" w:space="0" w:color="auto"/>
        <w:bottom w:val="none" w:sz="0" w:space="0" w:color="auto"/>
        <w:right w:val="none" w:sz="0" w:space="0" w:color="auto"/>
      </w:divBdr>
    </w:div>
    <w:div w:id="1422601272">
      <w:bodyDiv w:val="1"/>
      <w:marLeft w:val="0"/>
      <w:marRight w:val="0"/>
      <w:marTop w:val="0"/>
      <w:marBottom w:val="0"/>
      <w:divBdr>
        <w:top w:val="none" w:sz="0" w:space="0" w:color="auto"/>
        <w:left w:val="none" w:sz="0" w:space="0" w:color="auto"/>
        <w:bottom w:val="none" w:sz="0" w:space="0" w:color="auto"/>
        <w:right w:val="none" w:sz="0" w:space="0" w:color="auto"/>
      </w:divBdr>
    </w:div>
    <w:div w:id="1422726576">
      <w:bodyDiv w:val="1"/>
      <w:marLeft w:val="0"/>
      <w:marRight w:val="0"/>
      <w:marTop w:val="0"/>
      <w:marBottom w:val="0"/>
      <w:divBdr>
        <w:top w:val="none" w:sz="0" w:space="0" w:color="auto"/>
        <w:left w:val="none" w:sz="0" w:space="0" w:color="auto"/>
        <w:bottom w:val="none" w:sz="0" w:space="0" w:color="auto"/>
        <w:right w:val="none" w:sz="0" w:space="0" w:color="auto"/>
      </w:divBdr>
    </w:div>
    <w:div w:id="1426997620">
      <w:bodyDiv w:val="1"/>
      <w:marLeft w:val="0"/>
      <w:marRight w:val="0"/>
      <w:marTop w:val="0"/>
      <w:marBottom w:val="0"/>
      <w:divBdr>
        <w:top w:val="none" w:sz="0" w:space="0" w:color="auto"/>
        <w:left w:val="none" w:sz="0" w:space="0" w:color="auto"/>
        <w:bottom w:val="none" w:sz="0" w:space="0" w:color="auto"/>
        <w:right w:val="none" w:sz="0" w:space="0" w:color="auto"/>
      </w:divBdr>
    </w:div>
    <w:div w:id="1428890101">
      <w:bodyDiv w:val="1"/>
      <w:marLeft w:val="0"/>
      <w:marRight w:val="0"/>
      <w:marTop w:val="0"/>
      <w:marBottom w:val="0"/>
      <w:divBdr>
        <w:top w:val="none" w:sz="0" w:space="0" w:color="auto"/>
        <w:left w:val="none" w:sz="0" w:space="0" w:color="auto"/>
        <w:bottom w:val="none" w:sz="0" w:space="0" w:color="auto"/>
        <w:right w:val="none" w:sz="0" w:space="0" w:color="auto"/>
      </w:divBdr>
    </w:div>
    <w:div w:id="1432704263">
      <w:bodyDiv w:val="1"/>
      <w:marLeft w:val="0"/>
      <w:marRight w:val="0"/>
      <w:marTop w:val="0"/>
      <w:marBottom w:val="0"/>
      <w:divBdr>
        <w:top w:val="none" w:sz="0" w:space="0" w:color="auto"/>
        <w:left w:val="none" w:sz="0" w:space="0" w:color="auto"/>
        <w:bottom w:val="none" w:sz="0" w:space="0" w:color="auto"/>
        <w:right w:val="none" w:sz="0" w:space="0" w:color="auto"/>
      </w:divBdr>
    </w:div>
    <w:div w:id="1441727300">
      <w:bodyDiv w:val="1"/>
      <w:marLeft w:val="0"/>
      <w:marRight w:val="0"/>
      <w:marTop w:val="0"/>
      <w:marBottom w:val="0"/>
      <w:divBdr>
        <w:top w:val="none" w:sz="0" w:space="0" w:color="auto"/>
        <w:left w:val="none" w:sz="0" w:space="0" w:color="auto"/>
        <w:bottom w:val="none" w:sz="0" w:space="0" w:color="auto"/>
        <w:right w:val="none" w:sz="0" w:space="0" w:color="auto"/>
      </w:divBdr>
    </w:div>
    <w:div w:id="1463962108">
      <w:bodyDiv w:val="1"/>
      <w:marLeft w:val="0"/>
      <w:marRight w:val="0"/>
      <w:marTop w:val="0"/>
      <w:marBottom w:val="0"/>
      <w:divBdr>
        <w:top w:val="none" w:sz="0" w:space="0" w:color="auto"/>
        <w:left w:val="none" w:sz="0" w:space="0" w:color="auto"/>
        <w:bottom w:val="none" w:sz="0" w:space="0" w:color="auto"/>
        <w:right w:val="none" w:sz="0" w:space="0" w:color="auto"/>
      </w:divBdr>
    </w:div>
    <w:div w:id="1472362559">
      <w:bodyDiv w:val="1"/>
      <w:marLeft w:val="0"/>
      <w:marRight w:val="0"/>
      <w:marTop w:val="0"/>
      <w:marBottom w:val="0"/>
      <w:divBdr>
        <w:top w:val="none" w:sz="0" w:space="0" w:color="auto"/>
        <w:left w:val="none" w:sz="0" w:space="0" w:color="auto"/>
        <w:bottom w:val="none" w:sz="0" w:space="0" w:color="auto"/>
        <w:right w:val="none" w:sz="0" w:space="0" w:color="auto"/>
      </w:divBdr>
    </w:div>
    <w:div w:id="1472595963">
      <w:bodyDiv w:val="1"/>
      <w:marLeft w:val="0"/>
      <w:marRight w:val="0"/>
      <w:marTop w:val="0"/>
      <w:marBottom w:val="0"/>
      <w:divBdr>
        <w:top w:val="none" w:sz="0" w:space="0" w:color="auto"/>
        <w:left w:val="none" w:sz="0" w:space="0" w:color="auto"/>
        <w:bottom w:val="none" w:sz="0" w:space="0" w:color="auto"/>
        <w:right w:val="none" w:sz="0" w:space="0" w:color="auto"/>
      </w:divBdr>
    </w:div>
    <w:div w:id="1477332633">
      <w:bodyDiv w:val="1"/>
      <w:marLeft w:val="0"/>
      <w:marRight w:val="0"/>
      <w:marTop w:val="0"/>
      <w:marBottom w:val="0"/>
      <w:divBdr>
        <w:top w:val="none" w:sz="0" w:space="0" w:color="auto"/>
        <w:left w:val="none" w:sz="0" w:space="0" w:color="auto"/>
        <w:bottom w:val="none" w:sz="0" w:space="0" w:color="auto"/>
        <w:right w:val="none" w:sz="0" w:space="0" w:color="auto"/>
      </w:divBdr>
    </w:div>
    <w:div w:id="1480683430">
      <w:bodyDiv w:val="1"/>
      <w:marLeft w:val="0"/>
      <w:marRight w:val="0"/>
      <w:marTop w:val="0"/>
      <w:marBottom w:val="0"/>
      <w:divBdr>
        <w:top w:val="none" w:sz="0" w:space="0" w:color="auto"/>
        <w:left w:val="none" w:sz="0" w:space="0" w:color="auto"/>
        <w:bottom w:val="none" w:sz="0" w:space="0" w:color="auto"/>
        <w:right w:val="none" w:sz="0" w:space="0" w:color="auto"/>
      </w:divBdr>
    </w:div>
    <w:div w:id="1481313003">
      <w:bodyDiv w:val="1"/>
      <w:marLeft w:val="0"/>
      <w:marRight w:val="0"/>
      <w:marTop w:val="0"/>
      <w:marBottom w:val="0"/>
      <w:divBdr>
        <w:top w:val="none" w:sz="0" w:space="0" w:color="auto"/>
        <w:left w:val="none" w:sz="0" w:space="0" w:color="auto"/>
        <w:bottom w:val="none" w:sz="0" w:space="0" w:color="auto"/>
        <w:right w:val="none" w:sz="0" w:space="0" w:color="auto"/>
      </w:divBdr>
    </w:div>
    <w:div w:id="1486580210">
      <w:bodyDiv w:val="1"/>
      <w:marLeft w:val="0"/>
      <w:marRight w:val="0"/>
      <w:marTop w:val="0"/>
      <w:marBottom w:val="0"/>
      <w:divBdr>
        <w:top w:val="none" w:sz="0" w:space="0" w:color="auto"/>
        <w:left w:val="none" w:sz="0" w:space="0" w:color="auto"/>
        <w:bottom w:val="none" w:sz="0" w:space="0" w:color="auto"/>
        <w:right w:val="none" w:sz="0" w:space="0" w:color="auto"/>
      </w:divBdr>
    </w:div>
    <w:div w:id="1489706892">
      <w:bodyDiv w:val="1"/>
      <w:marLeft w:val="0"/>
      <w:marRight w:val="0"/>
      <w:marTop w:val="0"/>
      <w:marBottom w:val="0"/>
      <w:divBdr>
        <w:top w:val="none" w:sz="0" w:space="0" w:color="auto"/>
        <w:left w:val="none" w:sz="0" w:space="0" w:color="auto"/>
        <w:bottom w:val="none" w:sz="0" w:space="0" w:color="auto"/>
        <w:right w:val="none" w:sz="0" w:space="0" w:color="auto"/>
      </w:divBdr>
    </w:div>
    <w:div w:id="1497379821">
      <w:bodyDiv w:val="1"/>
      <w:marLeft w:val="0"/>
      <w:marRight w:val="0"/>
      <w:marTop w:val="0"/>
      <w:marBottom w:val="0"/>
      <w:divBdr>
        <w:top w:val="none" w:sz="0" w:space="0" w:color="auto"/>
        <w:left w:val="none" w:sz="0" w:space="0" w:color="auto"/>
        <w:bottom w:val="none" w:sz="0" w:space="0" w:color="auto"/>
        <w:right w:val="none" w:sz="0" w:space="0" w:color="auto"/>
      </w:divBdr>
    </w:div>
    <w:div w:id="1506551211">
      <w:bodyDiv w:val="1"/>
      <w:marLeft w:val="0"/>
      <w:marRight w:val="0"/>
      <w:marTop w:val="0"/>
      <w:marBottom w:val="0"/>
      <w:divBdr>
        <w:top w:val="none" w:sz="0" w:space="0" w:color="auto"/>
        <w:left w:val="none" w:sz="0" w:space="0" w:color="auto"/>
        <w:bottom w:val="none" w:sz="0" w:space="0" w:color="auto"/>
        <w:right w:val="none" w:sz="0" w:space="0" w:color="auto"/>
      </w:divBdr>
    </w:div>
    <w:div w:id="1510756025">
      <w:bodyDiv w:val="1"/>
      <w:marLeft w:val="0"/>
      <w:marRight w:val="0"/>
      <w:marTop w:val="0"/>
      <w:marBottom w:val="0"/>
      <w:divBdr>
        <w:top w:val="none" w:sz="0" w:space="0" w:color="auto"/>
        <w:left w:val="none" w:sz="0" w:space="0" w:color="auto"/>
        <w:bottom w:val="none" w:sz="0" w:space="0" w:color="auto"/>
        <w:right w:val="none" w:sz="0" w:space="0" w:color="auto"/>
      </w:divBdr>
    </w:div>
    <w:div w:id="1511988430">
      <w:bodyDiv w:val="1"/>
      <w:marLeft w:val="0"/>
      <w:marRight w:val="0"/>
      <w:marTop w:val="0"/>
      <w:marBottom w:val="0"/>
      <w:divBdr>
        <w:top w:val="none" w:sz="0" w:space="0" w:color="auto"/>
        <w:left w:val="none" w:sz="0" w:space="0" w:color="auto"/>
        <w:bottom w:val="none" w:sz="0" w:space="0" w:color="auto"/>
        <w:right w:val="none" w:sz="0" w:space="0" w:color="auto"/>
      </w:divBdr>
    </w:div>
    <w:div w:id="1513228540">
      <w:bodyDiv w:val="1"/>
      <w:marLeft w:val="0"/>
      <w:marRight w:val="0"/>
      <w:marTop w:val="0"/>
      <w:marBottom w:val="0"/>
      <w:divBdr>
        <w:top w:val="none" w:sz="0" w:space="0" w:color="auto"/>
        <w:left w:val="none" w:sz="0" w:space="0" w:color="auto"/>
        <w:bottom w:val="none" w:sz="0" w:space="0" w:color="auto"/>
        <w:right w:val="none" w:sz="0" w:space="0" w:color="auto"/>
      </w:divBdr>
    </w:div>
    <w:div w:id="1518469747">
      <w:bodyDiv w:val="1"/>
      <w:marLeft w:val="0"/>
      <w:marRight w:val="0"/>
      <w:marTop w:val="0"/>
      <w:marBottom w:val="0"/>
      <w:divBdr>
        <w:top w:val="none" w:sz="0" w:space="0" w:color="auto"/>
        <w:left w:val="none" w:sz="0" w:space="0" w:color="auto"/>
        <w:bottom w:val="none" w:sz="0" w:space="0" w:color="auto"/>
        <w:right w:val="none" w:sz="0" w:space="0" w:color="auto"/>
      </w:divBdr>
    </w:div>
    <w:div w:id="1525249352">
      <w:bodyDiv w:val="1"/>
      <w:marLeft w:val="0"/>
      <w:marRight w:val="0"/>
      <w:marTop w:val="0"/>
      <w:marBottom w:val="0"/>
      <w:divBdr>
        <w:top w:val="none" w:sz="0" w:space="0" w:color="auto"/>
        <w:left w:val="none" w:sz="0" w:space="0" w:color="auto"/>
        <w:bottom w:val="none" w:sz="0" w:space="0" w:color="auto"/>
        <w:right w:val="none" w:sz="0" w:space="0" w:color="auto"/>
      </w:divBdr>
    </w:div>
    <w:div w:id="1525709443">
      <w:bodyDiv w:val="1"/>
      <w:marLeft w:val="0"/>
      <w:marRight w:val="0"/>
      <w:marTop w:val="0"/>
      <w:marBottom w:val="0"/>
      <w:divBdr>
        <w:top w:val="none" w:sz="0" w:space="0" w:color="auto"/>
        <w:left w:val="none" w:sz="0" w:space="0" w:color="auto"/>
        <w:bottom w:val="none" w:sz="0" w:space="0" w:color="auto"/>
        <w:right w:val="none" w:sz="0" w:space="0" w:color="auto"/>
      </w:divBdr>
    </w:div>
    <w:div w:id="1525946387">
      <w:bodyDiv w:val="1"/>
      <w:marLeft w:val="0"/>
      <w:marRight w:val="0"/>
      <w:marTop w:val="0"/>
      <w:marBottom w:val="0"/>
      <w:divBdr>
        <w:top w:val="none" w:sz="0" w:space="0" w:color="auto"/>
        <w:left w:val="none" w:sz="0" w:space="0" w:color="auto"/>
        <w:bottom w:val="none" w:sz="0" w:space="0" w:color="auto"/>
        <w:right w:val="none" w:sz="0" w:space="0" w:color="auto"/>
      </w:divBdr>
    </w:div>
    <w:div w:id="1529752943">
      <w:bodyDiv w:val="1"/>
      <w:marLeft w:val="0"/>
      <w:marRight w:val="0"/>
      <w:marTop w:val="0"/>
      <w:marBottom w:val="0"/>
      <w:divBdr>
        <w:top w:val="none" w:sz="0" w:space="0" w:color="auto"/>
        <w:left w:val="none" w:sz="0" w:space="0" w:color="auto"/>
        <w:bottom w:val="none" w:sz="0" w:space="0" w:color="auto"/>
        <w:right w:val="none" w:sz="0" w:space="0" w:color="auto"/>
      </w:divBdr>
    </w:div>
    <w:div w:id="1531407520">
      <w:bodyDiv w:val="1"/>
      <w:marLeft w:val="0"/>
      <w:marRight w:val="0"/>
      <w:marTop w:val="0"/>
      <w:marBottom w:val="0"/>
      <w:divBdr>
        <w:top w:val="none" w:sz="0" w:space="0" w:color="auto"/>
        <w:left w:val="none" w:sz="0" w:space="0" w:color="auto"/>
        <w:bottom w:val="none" w:sz="0" w:space="0" w:color="auto"/>
        <w:right w:val="none" w:sz="0" w:space="0" w:color="auto"/>
      </w:divBdr>
    </w:div>
    <w:div w:id="1535003291">
      <w:bodyDiv w:val="1"/>
      <w:marLeft w:val="0"/>
      <w:marRight w:val="0"/>
      <w:marTop w:val="0"/>
      <w:marBottom w:val="0"/>
      <w:divBdr>
        <w:top w:val="none" w:sz="0" w:space="0" w:color="auto"/>
        <w:left w:val="none" w:sz="0" w:space="0" w:color="auto"/>
        <w:bottom w:val="none" w:sz="0" w:space="0" w:color="auto"/>
        <w:right w:val="none" w:sz="0" w:space="0" w:color="auto"/>
      </w:divBdr>
    </w:div>
    <w:div w:id="1535463724">
      <w:bodyDiv w:val="1"/>
      <w:marLeft w:val="0"/>
      <w:marRight w:val="0"/>
      <w:marTop w:val="0"/>
      <w:marBottom w:val="0"/>
      <w:divBdr>
        <w:top w:val="none" w:sz="0" w:space="0" w:color="auto"/>
        <w:left w:val="none" w:sz="0" w:space="0" w:color="auto"/>
        <w:bottom w:val="none" w:sz="0" w:space="0" w:color="auto"/>
        <w:right w:val="none" w:sz="0" w:space="0" w:color="auto"/>
      </w:divBdr>
    </w:div>
    <w:div w:id="1538197152">
      <w:bodyDiv w:val="1"/>
      <w:marLeft w:val="0"/>
      <w:marRight w:val="0"/>
      <w:marTop w:val="0"/>
      <w:marBottom w:val="0"/>
      <w:divBdr>
        <w:top w:val="none" w:sz="0" w:space="0" w:color="auto"/>
        <w:left w:val="none" w:sz="0" w:space="0" w:color="auto"/>
        <w:bottom w:val="none" w:sz="0" w:space="0" w:color="auto"/>
        <w:right w:val="none" w:sz="0" w:space="0" w:color="auto"/>
      </w:divBdr>
    </w:div>
    <w:div w:id="1541211324">
      <w:bodyDiv w:val="1"/>
      <w:marLeft w:val="0"/>
      <w:marRight w:val="0"/>
      <w:marTop w:val="0"/>
      <w:marBottom w:val="0"/>
      <w:divBdr>
        <w:top w:val="none" w:sz="0" w:space="0" w:color="auto"/>
        <w:left w:val="none" w:sz="0" w:space="0" w:color="auto"/>
        <w:bottom w:val="none" w:sz="0" w:space="0" w:color="auto"/>
        <w:right w:val="none" w:sz="0" w:space="0" w:color="auto"/>
      </w:divBdr>
    </w:div>
    <w:div w:id="1549418557">
      <w:bodyDiv w:val="1"/>
      <w:marLeft w:val="0"/>
      <w:marRight w:val="0"/>
      <w:marTop w:val="0"/>
      <w:marBottom w:val="0"/>
      <w:divBdr>
        <w:top w:val="none" w:sz="0" w:space="0" w:color="auto"/>
        <w:left w:val="none" w:sz="0" w:space="0" w:color="auto"/>
        <w:bottom w:val="none" w:sz="0" w:space="0" w:color="auto"/>
        <w:right w:val="none" w:sz="0" w:space="0" w:color="auto"/>
      </w:divBdr>
    </w:div>
    <w:div w:id="1554776337">
      <w:bodyDiv w:val="1"/>
      <w:marLeft w:val="0"/>
      <w:marRight w:val="0"/>
      <w:marTop w:val="0"/>
      <w:marBottom w:val="0"/>
      <w:divBdr>
        <w:top w:val="none" w:sz="0" w:space="0" w:color="auto"/>
        <w:left w:val="none" w:sz="0" w:space="0" w:color="auto"/>
        <w:bottom w:val="none" w:sz="0" w:space="0" w:color="auto"/>
        <w:right w:val="none" w:sz="0" w:space="0" w:color="auto"/>
      </w:divBdr>
    </w:div>
    <w:div w:id="1554998743">
      <w:bodyDiv w:val="1"/>
      <w:marLeft w:val="0"/>
      <w:marRight w:val="0"/>
      <w:marTop w:val="0"/>
      <w:marBottom w:val="0"/>
      <w:divBdr>
        <w:top w:val="none" w:sz="0" w:space="0" w:color="auto"/>
        <w:left w:val="none" w:sz="0" w:space="0" w:color="auto"/>
        <w:bottom w:val="none" w:sz="0" w:space="0" w:color="auto"/>
        <w:right w:val="none" w:sz="0" w:space="0" w:color="auto"/>
      </w:divBdr>
    </w:div>
    <w:div w:id="1556508405">
      <w:bodyDiv w:val="1"/>
      <w:marLeft w:val="0"/>
      <w:marRight w:val="0"/>
      <w:marTop w:val="0"/>
      <w:marBottom w:val="0"/>
      <w:divBdr>
        <w:top w:val="none" w:sz="0" w:space="0" w:color="auto"/>
        <w:left w:val="none" w:sz="0" w:space="0" w:color="auto"/>
        <w:bottom w:val="none" w:sz="0" w:space="0" w:color="auto"/>
        <w:right w:val="none" w:sz="0" w:space="0" w:color="auto"/>
      </w:divBdr>
    </w:div>
    <w:div w:id="1557624129">
      <w:bodyDiv w:val="1"/>
      <w:marLeft w:val="0"/>
      <w:marRight w:val="0"/>
      <w:marTop w:val="0"/>
      <w:marBottom w:val="0"/>
      <w:divBdr>
        <w:top w:val="none" w:sz="0" w:space="0" w:color="auto"/>
        <w:left w:val="none" w:sz="0" w:space="0" w:color="auto"/>
        <w:bottom w:val="none" w:sz="0" w:space="0" w:color="auto"/>
        <w:right w:val="none" w:sz="0" w:space="0" w:color="auto"/>
      </w:divBdr>
    </w:div>
    <w:div w:id="1563712518">
      <w:bodyDiv w:val="1"/>
      <w:marLeft w:val="0"/>
      <w:marRight w:val="0"/>
      <w:marTop w:val="0"/>
      <w:marBottom w:val="0"/>
      <w:divBdr>
        <w:top w:val="none" w:sz="0" w:space="0" w:color="auto"/>
        <w:left w:val="none" w:sz="0" w:space="0" w:color="auto"/>
        <w:bottom w:val="none" w:sz="0" w:space="0" w:color="auto"/>
        <w:right w:val="none" w:sz="0" w:space="0" w:color="auto"/>
      </w:divBdr>
    </w:div>
    <w:div w:id="1573537593">
      <w:bodyDiv w:val="1"/>
      <w:marLeft w:val="0"/>
      <w:marRight w:val="0"/>
      <w:marTop w:val="0"/>
      <w:marBottom w:val="0"/>
      <w:divBdr>
        <w:top w:val="none" w:sz="0" w:space="0" w:color="auto"/>
        <w:left w:val="none" w:sz="0" w:space="0" w:color="auto"/>
        <w:bottom w:val="none" w:sz="0" w:space="0" w:color="auto"/>
        <w:right w:val="none" w:sz="0" w:space="0" w:color="auto"/>
      </w:divBdr>
    </w:div>
    <w:div w:id="1573928943">
      <w:bodyDiv w:val="1"/>
      <w:marLeft w:val="0"/>
      <w:marRight w:val="0"/>
      <w:marTop w:val="0"/>
      <w:marBottom w:val="0"/>
      <w:divBdr>
        <w:top w:val="none" w:sz="0" w:space="0" w:color="auto"/>
        <w:left w:val="none" w:sz="0" w:space="0" w:color="auto"/>
        <w:bottom w:val="none" w:sz="0" w:space="0" w:color="auto"/>
        <w:right w:val="none" w:sz="0" w:space="0" w:color="auto"/>
      </w:divBdr>
    </w:div>
    <w:div w:id="1574704080">
      <w:bodyDiv w:val="1"/>
      <w:marLeft w:val="0"/>
      <w:marRight w:val="0"/>
      <w:marTop w:val="0"/>
      <w:marBottom w:val="0"/>
      <w:divBdr>
        <w:top w:val="none" w:sz="0" w:space="0" w:color="auto"/>
        <w:left w:val="none" w:sz="0" w:space="0" w:color="auto"/>
        <w:bottom w:val="none" w:sz="0" w:space="0" w:color="auto"/>
        <w:right w:val="none" w:sz="0" w:space="0" w:color="auto"/>
      </w:divBdr>
    </w:div>
    <w:div w:id="1577738818">
      <w:bodyDiv w:val="1"/>
      <w:marLeft w:val="0"/>
      <w:marRight w:val="0"/>
      <w:marTop w:val="0"/>
      <w:marBottom w:val="0"/>
      <w:divBdr>
        <w:top w:val="none" w:sz="0" w:space="0" w:color="auto"/>
        <w:left w:val="none" w:sz="0" w:space="0" w:color="auto"/>
        <w:bottom w:val="none" w:sz="0" w:space="0" w:color="auto"/>
        <w:right w:val="none" w:sz="0" w:space="0" w:color="auto"/>
      </w:divBdr>
    </w:div>
    <w:div w:id="1581982216">
      <w:bodyDiv w:val="1"/>
      <w:marLeft w:val="0"/>
      <w:marRight w:val="0"/>
      <w:marTop w:val="0"/>
      <w:marBottom w:val="0"/>
      <w:divBdr>
        <w:top w:val="none" w:sz="0" w:space="0" w:color="auto"/>
        <w:left w:val="none" w:sz="0" w:space="0" w:color="auto"/>
        <w:bottom w:val="none" w:sz="0" w:space="0" w:color="auto"/>
        <w:right w:val="none" w:sz="0" w:space="0" w:color="auto"/>
      </w:divBdr>
    </w:div>
    <w:div w:id="1582988402">
      <w:bodyDiv w:val="1"/>
      <w:marLeft w:val="0"/>
      <w:marRight w:val="0"/>
      <w:marTop w:val="0"/>
      <w:marBottom w:val="0"/>
      <w:divBdr>
        <w:top w:val="none" w:sz="0" w:space="0" w:color="auto"/>
        <w:left w:val="none" w:sz="0" w:space="0" w:color="auto"/>
        <w:bottom w:val="none" w:sz="0" w:space="0" w:color="auto"/>
        <w:right w:val="none" w:sz="0" w:space="0" w:color="auto"/>
      </w:divBdr>
    </w:div>
    <w:div w:id="1595741130">
      <w:bodyDiv w:val="1"/>
      <w:marLeft w:val="0"/>
      <w:marRight w:val="0"/>
      <w:marTop w:val="0"/>
      <w:marBottom w:val="0"/>
      <w:divBdr>
        <w:top w:val="none" w:sz="0" w:space="0" w:color="auto"/>
        <w:left w:val="none" w:sz="0" w:space="0" w:color="auto"/>
        <w:bottom w:val="none" w:sz="0" w:space="0" w:color="auto"/>
        <w:right w:val="none" w:sz="0" w:space="0" w:color="auto"/>
      </w:divBdr>
    </w:div>
    <w:div w:id="1598053858">
      <w:bodyDiv w:val="1"/>
      <w:marLeft w:val="0"/>
      <w:marRight w:val="0"/>
      <w:marTop w:val="0"/>
      <w:marBottom w:val="0"/>
      <w:divBdr>
        <w:top w:val="none" w:sz="0" w:space="0" w:color="auto"/>
        <w:left w:val="none" w:sz="0" w:space="0" w:color="auto"/>
        <w:bottom w:val="none" w:sz="0" w:space="0" w:color="auto"/>
        <w:right w:val="none" w:sz="0" w:space="0" w:color="auto"/>
      </w:divBdr>
    </w:div>
    <w:div w:id="1598904789">
      <w:bodyDiv w:val="1"/>
      <w:marLeft w:val="0"/>
      <w:marRight w:val="0"/>
      <w:marTop w:val="0"/>
      <w:marBottom w:val="0"/>
      <w:divBdr>
        <w:top w:val="none" w:sz="0" w:space="0" w:color="auto"/>
        <w:left w:val="none" w:sz="0" w:space="0" w:color="auto"/>
        <w:bottom w:val="none" w:sz="0" w:space="0" w:color="auto"/>
        <w:right w:val="none" w:sz="0" w:space="0" w:color="auto"/>
      </w:divBdr>
    </w:div>
    <w:div w:id="1600062511">
      <w:bodyDiv w:val="1"/>
      <w:marLeft w:val="0"/>
      <w:marRight w:val="0"/>
      <w:marTop w:val="0"/>
      <w:marBottom w:val="0"/>
      <w:divBdr>
        <w:top w:val="none" w:sz="0" w:space="0" w:color="auto"/>
        <w:left w:val="none" w:sz="0" w:space="0" w:color="auto"/>
        <w:bottom w:val="none" w:sz="0" w:space="0" w:color="auto"/>
        <w:right w:val="none" w:sz="0" w:space="0" w:color="auto"/>
      </w:divBdr>
    </w:div>
    <w:div w:id="1600064297">
      <w:bodyDiv w:val="1"/>
      <w:marLeft w:val="0"/>
      <w:marRight w:val="0"/>
      <w:marTop w:val="0"/>
      <w:marBottom w:val="0"/>
      <w:divBdr>
        <w:top w:val="none" w:sz="0" w:space="0" w:color="auto"/>
        <w:left w:val="none" w:sz="0" w:space="0" w:color="auto"/>
        <w:bottom w:val="none" w:sz="0" w:space="0" w:color="auto"/>
        <w:right w:val="none" w:sz="0" w:space="0" w:color="auto"/>
      </w:divBdr>
    </w:div>
    <w:div w:id="1607154853">
      <w:bodyDiv w:val="1"/>
      <w:marLeft w:val="0"/>
      <w:marRight w:val="0"/>
      <w:marTop w:val="0"/>
      <w:marBottom w:val="0"/>
      <w:divBdr>
        <w:top w:val="none" w:sz="0" w:space="0" w:color="auto"/>
        <w:left w:val="none" w:sz="0" w:space="0" w:color="auto"/>
        <w:bottom w:val="none" w:sz="0" w:space="0" w:color="auto"/>
        <w:right w:val="none" w:sz="0" w:space="0" w:color="auto"/>
      </w:divBdr>
    </w:div>
    <w:div w:id="1609577514">
      <w:bodyDiv w:val="1"/>
      <w:marLeft w:val="0"/>
      <w:marRight w:val="0"/>
      <w:marTop w:val="0"/>
      <w:marBottom w:val="0"/>
      <w:divBdr>
        <w:top w:val="none" w:sz="0" w:space="0" w:color="auto"/>
        <w:left w:val="none" w:sz="0" w:space="0" w:color="auto"/>
        <w:bottom w:val="none" w:sz="0" w:space="0" w:color="auto"/>
        <w:right w:val="none" w:sz="0" w:space="0" w:color="auto"/>
      </w:divBdr>
    </w:div>
    <w:div w:id="1613393250">
      <w:bodyDiv w:val="1"/>
      <w:marLeft w:val="0"/>
      <w:marRight w:val="0"/>
      <w:marTop w:val="0"/>
      <w:marBottom w:val="0"/>
      <w:divBdr>
        <w:top w:val="none" w:sz="0" w:space="0" w:color="auto"/>
        <w:left w:val="none" w:sz="0" w:space="0" w:color="auto"/>
        <w:bottom w:val="none" w:sz="0" w:space="0" w:color="auto"/>
        <w:right w:val="none" w:sz="0" w:space="0" w:color="auto"/>
      </w:divBdr>
    </w:div>
    <w:div w:id="1616015219">
      <w:bodyDiv w:val="1"/>
      <w:marLeft w:val="0"/>
      <w:marRight w:val="0"/>
      <w:marTop w:val="0"/>
      <w:marBottom w:val="0"/>
      <w:divBdr>
        <w:top w:val="none" w:sz="0" w:space="0" w:color="auto"/>
        <w:left w:val="none" w:sz="0" w:space="0" w:color="auto"/>
        <w:bottom w:val="none" w:sz="0" w:space="0" w:color="auto"/>
        <w:right w:val="none" w:sz="0" w:space="0" w:color="auto"/>
      </w:divBdr>
    </w:div>
    <w:div w:id="1618948743">
      <w:bodyDiv w:val="1"/>
      <w:marLeft w:val="0"/>
      <w:marRight w:val="0"/>
      <w:marTop w:val="0"/>
      <w:marBottom w:val="0"/>
      <w:divBdr>
        <w:top w:val="none" w:sz="0" w:space="0" w:color="auto"/>
        <w:left w:val="none" w:sz="0" w:space="0" w:color="auto"/>
        <w:bottom w:val="none" w:sz="0" w:space="0" w:color="auto"/>
        <w:right w:val="none" w:sz="0" w:space="0" w:color="auto"/>
      </w:divBdr>
    </w:div>
    <w:div w:id="1634215093">
      <w:bodyDiv w:val="1"/>
      <w:marLeft w:val="0"/>
      <w:marRight w:val="0"/>
      <w:marTop w:val="0"/>
      <w:marBottom w:val="0"/>
      <w:divBdr>
        <w:top w:val="none" w:sz="0" w:space="0" w:color="auto"/>
        <w:left w:val="none" w:sz="0" w:space="0" w:color="auto"/>
        <w:bottom w:val="none" w:sz="0" w:space="0" w:color="auto"/>
        <w:right w:val="none" w:sz="0" w:space="0" w:color="auto"/>
      </w:divBdr>
    </w:div>
    <w:div w:id="1641495183">
      <w:bodyDiv w:val="1"/>
      <w:marLeft w:val="0"/>
      <w:marRight w:val="0"/>
      <w:marTop w:val="0"/>
      <w:marBottom w:val="0"/>
      <w:divBdr>
        <w:top w:val="none" w:sz="0" w:space="0" w:color="auto"/>
        <w:left w:val="none" w:sz="0" w:space="0" w:color="auto"/>
        <w:bottom w:val="none" w:sz="0" w:space="0" w:color="auto"/>
        <w:right w:val="none" w:sz="0" w:space="0" w:color="auto"/>
      </w:divBdr>
    </w:div>
    <w:div w:id="1642424759">
      <w:bodyDiv w:val="1"/>
      <w:marLeft w:val="0"/>
      <w:marRight w:val="0"/>
      <w:marTop w:val="0"/>
      <w:marBottom w:val="0"/>
      <w:divBdr>
        <w:top w:val="none" w:sz="0" w:space="0" w:color="auto"/>
        <w:left w:val="none" w:sz="0" w:space="0" w:color="auto"/>
        <w:bottom w:val="none" w:sz="0" w:space="0" w:color="auto"/>
        <w:right w:val="none" w:sz="0" w:space="0" w:color="auto"/>
      </w:divBdr>
    </w:div>
    <w:div w:id="1645428422">
      <w:bodyDiv w:val="1"/>
      <w:marLeft w:val="0"/>
      <w:marRight w:val="0"/>
      <w:marTop w:val="0"/>
      <w:marBottom w:val="0"/>
      <w:divBdr>
        <w:top w:val="none" w:sz="0" w:space="0" w:color="auto"/>
        <w:left w:val="none" w:sz="0" w:space="0" w:color="auto"/>
        <w:bottom w:val="none" w:sz="0" w:space="0" w:color="auto"/>
        <w:right w:val="none" w:sz="0" w:space="0" w:color="auto"/>
      </w:divBdr>
    </w:div>
    <w:div w:id="1651519393">
      <w:bodyDiv w:val="1"/>
      <w:marLeft w:val="0"/>
      <w:marRight w:val="0"/>
      <w:marTop w:val="0"/>
      <w:marBottom w:val="0"/>
      <w:divBdr>
        <w:top w:val="none" w:sz="0" w:space="0" w:color="auto"/>
        <w:left w:val="none" w:sz="0" w:space="0" w:color="auto"/>
        <w:bottom w:val="none" w:sz="0" w:space="0" w:color="auto"/>
        <w:right w:val="none" w:sz="0" w:space="0" w:color="auto"/>
      </w:divBdr>
    </w:div>
    <w:div w:id="1653177951">
      <w:bodyDiv w:val="1"/>
      <w:marLeft w:val="0"/>
      <w:marRight w:val="0"/>
      <w:marTop w:val="0"/>
      <w:marBottom w:val="0"/>
      <w:divBdr>
        <w:top w:val="none" w:sz="0" w:space="0" w:color="auto"/>
        <w:left w:val="none" w:sz="0" w:space="0" w:color="auto"/>
        <w:bottom w:val="none" w:sz="0" w:space="0" w:color="auto"/>
        <w:right w:val="none" w:sz="0" w:space="0" w:color="auto"/>
      </w:divBdr>
    </w:div>
    <w:div w:id="1654212402">
      <w:bodyDiv w:val="1"/>
      <w:marLeft w:val="0"/>
      <w:marRight w:val="0"/>
      <w:marTop w:val="0"/>
      <w:marBottom w:val="0"/>
      <w:divBdr>
        <w:top w:val="none" w:sz="0" w:space="0" w:color="auto"/>
        <w:left w:val="none" w:sz="0" w:space="0" w:color="auto"/>
        <w:bottom w:val="none" w:sz="0" w:space="0" w:color="auto"/>
        <w:right w:val="none" w:sz="0" w:space="0" w:color="auto"/>
      </w:divBdr>
    </w:div>
    <w:div w:id="1663771886">
      <w:bodyDiv w:val="1"/>
      <w:marLeft w:val="0"/>
      <w:marRight w:val="0"/>
      <w:marTop w:val="0"/>
      <w:marBottom w:val="0"/>
      <w:divBdr>
        <w:top w:val="none" w:sz="0" w:space="0" w:color="auto"/>
        <w:left w:val="none" w:sz="0" w:space="0" w:color="auto"/>
        <w:bottom w:val="none" w:sz="0" w:space="0" w:color="auto"/>
        <w:right w:val="none" w:sz="0" w:space="0" w:color="auto"/>
      </w:divBdr>
    </w:div>
    <w:div w:id="1678383078">
      <w:bodyDiv w:val="1"/>
      <w:marLeft w:val="0"/>
      <w:marRight w:val="0"/>
      <w:marTop w:val="0"/>
      <w:marBottom w:val="0"/>
      <w:divBdr>
        <w:top w:val="none" w:sz="0" w:space="0" w:color="auto"/>
        <w:left w:val="none" w:sz="0" w:space="0" w:color="auto"/>
        <w:bottom w:val="none" w:sz="0" w:space="0" w:color="auto"/>
        <w:right w:val="none" w:sz="0" w:space="0" w:color="auto"/>
      </w:divBdr>
    </w:div>
    <w:div w:id="1679622298">
      <w:bodyDiv w:val="1"/>
      <w:marLeft w:val="0"/>
      <w:marRight w:val="0"/>
      <w:marTop w:val="0"/>
      <w:marBottom w:val="0"/>
      <w:divBdr>
        <w:top w:val="none" w:sz="0" w:space="0" w:color="auto"/>
        <w:left w:val="none" w:sz="0" w:space="0" w:color="auto"/>
        <w:bottom w:val="none" w:sz="0" w:space="0" w:color="auto"/>
        <w:right w:val="none" w:sz="0" w:space="0" w:color="auto"/>
      </w:divBdr>
    </w:div>
    <w:div w:id="1684628631">
      <w:bodyDiv w:val="1"/>
      <w:marLeft w:val="0"/>
      <w:marRight w:val="0"/>
      <w:marTop w:val="0"/>
      <w:marBottom w:val="0"/>
      <w:divBdr>
        <w:top w:val="none" w:sz="0" w:space="0" w:color="auto"/>
        <w:left w:val="none" w:sz="0" w:space="0" w:color="auto"/>
        <w:bottom w:val="none" w:sz="0" w:space="0" w:color="auto"/>
        <w:right w:val="none" w:sz="0" w:space="0" w:color="auto"/>
      </w:divBdr>
      <w:divsChild>
        <w:div w:id="90051685">
          <w:marLeft w:val="0"/>
          <w:marRight w:val="0"/>
          <w:marTop w:val="100"/>
          <w:marBottom w:val="100"/>
          <w:divBdr>
            <w:top w:val="none" w:sz="0" w:space="0" w:color="auto"/>
            <w:left w:val="none" w:sz="0" w:space="0" w:color="auto"/>
            <w:bottom w:val="none" w:sz="0" w:space="0" w:color="auto"/>
            <w:right w:val="none" w:sz="0" w:space="0" w:color="auto"/>
          </w:divBdr>
          <w:divsChild>
            <w:div w:id="1595673351">
              <w:marLeft w:val="0"/>
              <w:marRight w:val="0"/>
              <w:marTop w:val="0"/>
              <w:marBottom w:val="0"/>
              <w:divBdr>
                <w:top w:val="single" w:sz="6" w:space="0" w:color="CCCCCC"/>
                <w:left w:val="single" w:sz="6" w:space="0" w:color="CCCCCC"/>
                <w:bottom w:val="none" w:sz="0" w:space="0" w:color="auto"/>
                <w:right w:val="single" w:sz="6" w:space="0" w:color="CCCCCC"/>
              </w:divBdr>
            </w:div>
          </w:divsChild>
        </w:div>
      </w:divsChild>
    </w:div>
    <w:div w:id="1686318979">
      <w:bodyDiv w:val="1"/>
      <w:marLeft w:val="0"/>
      <w:marRight w:val="0"/>
      <w:marTop w:val="0"/>
      <w:marBottom w:val="0"/>
      <w:divBdr>
        <w:top w:val="none" w:sz="0" w:space="0" w:color="auto"/>
        <w:left w:val="none" w:sz="0" w:space="0" w:color="auto"/>
        <w:bottom w:val="none" w:sz="0" w:space="0" w:color="auto"/>
        <w:right w:val="none" w:sz="0" w:space="0" w:color="auto"/>
      </w:divBdr>
    </w:div>
    <w:div w:id="1696148410">
      <w:bodyDiv w:val="1"/>
      <w:marLeft w:val="0"/>
      <w:marRight w:val="0"/>
      <w:marTop w:val="0"/>
      <w:marBottom w:val="0"/>
      <w:divBdr>
        <w:top w:val="none" w:sz="0" w:space="0" w:color="auto"/>
        <w:left w:val="none" w:sz="0" w:space="0" w:color="auto"/>
        <w:bottom w:val="none" w:sz="0" w:space="0" w:color="auto"/>
        <w:right w:val="none" w:sz="0" w:space="0" w:color="auto"/>
      </w:divBdr>
    </w:div>
    <w:div w:id="1709067812">
      <w:bodyDiv w:val="1"/>
      <w:marLeft w:val="0"/>
      <w:marRight w:val="0"/>
      <w:marTop w:val="0"/>
      <w:marBottom w:val="0"/>
      <w:divBdr>
        <w:top w:val="none" w:sz="0" w:space="0" w:color="auto"/>
        <w:left w:val="none" w:sz="0" w:space="0" w:color="auto"/>
        <w:bottom w:val="none" w:sz="0" w:space="0" w:color="auto"/>
        <w:right w:val="none" w:sz="0" w:space="0" w:color="auto"/>
      </w:divBdr>
    </w:div>
    <w:div w:id="1710837759">
      <w:bodyDiv w:val="1"/>
      <w:marLeft w:val="0"/>
      <w:marRight w:val="0"/>
      <w:marTop w:val="0"/>
      <w:marBottom w:val="0"/>
      <w:divBdr>
        <w:top w:val="none" w:sz="0" w:space="0" w:color="auto"/>
        <w:left w:val="none" w:sz="0" w:space="0" w:color="auto"/>
        <w:bottom w:val="none" w:sz="0" w:space="0" w:color="auto"/>
        <w:right w:val="none" w:sz="0" w:space="0" w:color="auto"/>
      </w:divBdr>
    </w:div>
    <w:div w:id="1714498352">
      <w:bodyDiv w:val="1"/>
      <w:marLeft w:val="0"/>
      <w:marRight w:val="0"/>
      <w:marTop w:val="0"/>
      <w:marBottom w:val="0"/>
      <w:divBdr>
        <w:top w:val="none" w:sz="0" w:space="0" w:color="auto"/>
        <w:left w:val="none" w:sz="0" w:space="0" w:color="auto"/>
        <w:bottom w:val="none" w:sz="0" w:space="0" w:color="auto"/>
        <w:right w:val="none" w:sz="0" w:space="0" w:color="auto"/>
      </w:divBdr>
    </w:div>
    <w:div w:id="1717317503">
      <w:bodyDiv w:val="1"/>
      <w:marLeft w:val="0"/>
      <w:marRight w:val="0"/>
      <w:marTop w:val="0"/>
      <w:marBottom w:val="0"/>
      <w:divBdr>
        <w:top w:val="none" w:sz="0" w:space="0" w:color="auto"/>
        <w:left w:val="none" w:sz="0" w:space="0" w:color="auto"/>
        <w:bottom w:val="none" w:sz="0" w:space="0" w:color="auto"/>
        <w:right w:val="none" w:sz="0" w:space="0" w:color="auto"/>
      </w:divBdr>
    </w:div>
    <w:div w:id="1724909346">
      <w:bodyDiv w:val="1"/>
      <w:marLeft w:val="0"/>
      <w:marRight w:val="0"/>
      <w:marTop w:val="0"/>
      <w:marBottom w:val="0"/>
      <w:divBdr>
        <w:top w:val="none" w:sz="0" w:space="0" w:color="auto"/>
        <w:left w:val="none" w:sz="0" w:space="0" w:color="auto"/>
        <w:bottom w:val="none" w:sz="0" w:space="0" w:color="auto"/>
        <w:right w:val="none" w:sz="0" w:space="0" w:color="auto"/>
      </w:divBdr>
    </w:div>
    <w:div w:id="1725642376">
      <w:bodyDiv w:val="1"/>
      <w:marLeft w:val="0"/>
      <w:marRight w:val="0"/>
      <w:marTop w:val="0"/>
      <w:marBottom w:val="0"/>
      <w:divBdr>
        <w:top w:val="none" w:sz="0" w:space="0" w:color="auto"/>
        <w:left w:val="none" w:sz="0" w:space="0" w:color="auto"/>
        <w:bottom w:val="none" w:sz="0" w:space="0" w:color="auto"/>
        <w:right w:val="none" w:sz="0" w:space="0" w:color="auto"/>
      </w:divBdr>
    </w:div>
    <w:div w:id="1725760215">
      <w:bodyDiv w:val="1"/>
      <w:marLeft w:val="0"/>
      <w:marRight w:val="0"/>
      <w:marTop w:val="0"/>
      <w:marBottom w:val="0"/>
      <w:divBdr>
        <w:top w:val="none" w:sz="0" w:space="0" w:color="auto"/>
        <w:left w:val="none" w:sz="0" w:space="0" w:color="auto"/>
        <w:bottom w:val="none" w:sz="0" w:space="0" w:color="auto"/>
        <w:right w:val="none" w:sz="0" w:space="0" w:color="auto"/>
      </w:divBdr>
    </w:div>
    <w:div w:id="1728989426">
      <w:bodyDiv w:val="1"/>
      <w:marLeft w:val="0"/>
      <w:marRight w:val="0"/>
      <w:marTop w:val="0"/>
      <w:marBottom w:val="0"/>
      <w:divBdr>
        <w:top w:val="none" w:sz="0" w:space="0" w:color="auto"/>
        <w:left w:val="none" w:sz="0" w:space="0" w:color="auto"/>
        <w:bottom w:val="none" w:sz="0" w:space="0" w:color="auto"/>
        <w:right w:val="none" w:sz="0" w:space="0" w:color="auto"/>
      </w:divBdr>
    </w:div>
    <w:div w:id="1737894625">
      <w:bodyDiv w:val="1"/>
      <w:marLeft w:val="0"/>
      <w:marRight w:val="0"/>
      <w:marTop w:val="0"/>
      <w:marBottom w:val="0"/>
      <w:divBdr>
        <w:top w:val="none" w:sz="0" w:space="0" w:color="auto"/>
        <w:left w:val="none" w:sz="0" w:space="0" w:color="auto"/>
        <w:bottom w:val="none" w:sz="0" w:space="0" w:color="auto"/>
        <w:right w:val="none" w:sz="0" w:space="0" w:color="auto"/>
      </w:divBdr>
    </w:div>
    <w:div w:id="1738476145">
      <w:bodyDiv w:val="1"/>
      <w:marLeft w:val="0"/>
      <w:marRight w:val="0"/>
      <w:marTop w:val="0"/>
      <w:marBottom w:val="0"/>
      <w:divBdr>
        <w:top w:val="none" w:sz="0" w:space="0" w:color="auto"/>
        <w:left w:val="none" w:sz="0" w:space="0" w:color="auto"/>
        <w:bottom w:val="none" w:sz="0" w:space="0" w:color="auto"/>
        <w:right w:val="none" w:sz="0" w:space="0" w:color="auto"/>
      </w:divBdr>
    </w:div>
    <w:div w:id="1743140948">
      <w:bodyDiv w:val="1"/>
      <w:marLeft w:val="0"/>
      <w:marRight w:val="0"/>
      <w:marTop w:val="0"/>
      <w:marBottom w:val="0"/>
      <w:divBdr>
        <w:top w:val="none" w:sz="0" w:space="0" w:color="auto"/>
        <w:left w:val="none" w:sz="0" w:space="0" w:color="auto"/>
        <w:bottom w:val="none" w:sz="0" w:space="0" w:color="auto"/>
        <w:right w:val="none" w:sz="0" w:space="0" w:color="auto"/>
      </w:divBdr>
    </w:div>
    <w:div w:id="1748501785">
      <w:bodyDiv w:val="1"/>
      <w:marLeft w:val="0"/>
      <w:marRight w:val="0"/>
      <w:marTop w:val="0"/>
      <w:marBottom w:val="0"/>
      <w:divBdr>
        <w:top w:val="none" w:sz="0" w:space="0" w:color="auto"/>
        <w:left w:val="none" w:sz="0" w:space="0" w:color="auto"/>
        <w:bottom w:val="none" w:sz="0" w:space="0" w:color="auto"/>
        <w:right w:val="none" w:sz="0" w:space="0" w:color="auto"/>
      </w:divBdr>
    </w:div>
    <w:div w:id="1751728974">
      <w:bodyDiv w:val="1"/>
      <w:marLeft w:val="0"/>
      <w:marRight w:val="0"/>
      <w:marTop w:val="0"/>
      <w:marBottom w:val="0"/>
      <w:divBdr>
        <w:top w:val="none" w:sz="0" w:space="0" w:color="auto"/>
        <w:left w:val="none" w:sz="0" w:space="0" w:color="auto"/>
        <w:bottom w:val="none" w:sz="0" w:space="0" w:color="auto"/>
        <w:right w:val="none" w:sz="0" w:space="0" w:color="auto"/>
      </w:divBdr>
    </w:div>
    <w:div w:id="1757247380">
      <w:bodyDiv w:val="1"/>
      <w:marLeft w:val="0"/>
      <w:marRight w:val="0"/>
      <w:marTop w:val="0"/>
      <w:marBottom w:val="0"/>
      <w:divBdr>
        <w:top w:val="none" w:sz="0" w:space="0" w:color="auto"/>
        <w:left w:val="none" w:sz="0" w:space="0" w:color="auto"/>
        <w:bottom w:val="none" w:sz="0" w:space="0" w:color="auto"/>
        <w:right w:val="none" w:sz="0" w:space="0" w:color="auto"/>
      </w:divBdr>
    </w:div>
    <w:div w:id="1770544540">
      <w:bodyDiv w:val="1"/>
      <w:marLeft w:val="0"/>
      <w:marRight w:val="0"/>
      <w:marTop w:val="0"/>
      <w:marBottom w:val="0"/>
      <w:divBdr>
        <w:top w:val="none" w:sz="0" w:space="0" w:color="auto"/>
        <w:left w:val="none" w:sz="0" w:space="0" w:color="auto"/>
        <w:bottom w:val="none" w:sz="0" w:space="0" w:color="auto"/>
        <w:right w:val="none" w:sz="0" w:space="0" w:color="auto"/>
      </w:divBdr>
    </w:div>
    <w:div w:id="1771655893">
      <w:bodyDiv w:val="1"/>
      <w:marLeft w:val="0"/>
      <w:marRight w:val="0"/>
      <w:marTop w:val="0"/>
      <w:marBottom w:val="0"/>
      <w:divBdr>
        <w:top w:val="none" w:sz="0" w:space="0" w:color="auto"/>
        <w:left w:val="none" w:sz="0" w:space="0" w:color="auto"/>
        <w:bottom w:val="none" w:sz="0" w:space="0" w:color="auto"/>
        <w:right w:val="none" w:sz="0" w:space="0" w:color="auto"/>
      </w:divBdr>
    </w:div>
    <w:div w:id="1775249385">
      <w:bodyDiv w:val="1"/>
      <w:marLeft w:val="0"/>
      <w:marRight w:val="0"/>
      <w:marTop w:val="0"/>
      <w:marBottom w:val="0"/>
      <w:divBdr>
        <w:top w:val="none" w:sz="0" w:space="0" w:color="auto"/>
        <w:left w:val="none" w:sz="0" w:space="0" w:color="auto"/>
        <w:bottom w:val="none" w:sz="0" w:space="0" w:color="auto"/>
        <w:right w:val="none" w:sz="0" w:space="0" w:color="auto"/>
      </w:divBdr>
    </w:div>
    <w:div w:id="1779451977">
      <w:bodyDiv w:val="1"/>
      <w:marLeft w:val="0"/>
      <w:marRight w:val="0"/>
      <w:marTop w:val="0"/>
      <w:marBottom w:val="0"/>
      <w:divBdr>
        <w:top w:val="none" w:sz="0" w:space="0" w:color="auto"/>
        <w:left w:val="none" w:sz="0" w:space="0" w:color="auto"/>
        <w:bottom w:val="none" w:sz="0" w:space="0" w:color="auto"/>
        <w:right w:val="none" w:sz="0" w:space="0" w:color="auto"/>
      </w:divBdr>
    </w:div>
    <w:div w:id="1780878110">
      <w:bodyDiv w:val="1"/>
      <w:marLeft w:val="0"/>
      <w:marRight w:val="0"/>
      <w:marTop w:val="0"/>
      <w:marBottom w:val="0"/>
      <w:divBdr>
        <w:top w:val="none" w:sz="0" w:space="0" w:color="auto"/>
        <w:left w:val="none" w:sz="0" w:space="0" w:color="auto"/>
        <w:bottom w:val="none" w:sz="0" w:space="0" w:color="auto"/>
        <w:right w:val="none" w:sz="0" w:space="0" w:color="auto"/>
      </w:divBdr>
    </w:div>
    <w:div w:id="1787430510">
      <w:bodyDiv w:val="1"/>
      <w:marLeft w:val="0"/>
      <w:marRight w:val="0"/>
      <w:marTop w:val="0"/>
      <w:marBottom w:val="0"/>
      <w:divBdr>
        <w:top w:val="none" w:sz="0" w:space="0" w:color="auto"/>
        <w:left w:val="none" w:sz="0" w:space="0" w:color="auto"/>
        <w:bottom w:val="none" w:sz="0" w:space="0" w:color="auto"/>
        <w:right w:val="none" w:sz="0" w:space="0" w:color="auto"/>
      </w:divBdr>
    </w:div>
    <w:div w:id="1793280318">
      <w:bodyDiv w:val="1"/>
      <w:marLeft w:val="0"/>
      <w:marRight w:val="0"/>
      <w:marTop w:val="0"/>
      <w:marBottom w:val="0"/>
      <w:divBdr>
        <w:top w:val="none" w:sz="0" w:space="0" w:color="auto"/>
        <w:left w:val="none" w:sz="0" w:space="0" w:color="auto"/>
        <w:bottom w:val="none" w:sz="0" w:space="0" w:color="auto"/>
        <w:right w:val="none" w:sz="0" w:space="0" w:color="auto"/>
      </w:divBdr>
    </w:div>
    <w:div w:id="1795638770">
      <w:bodyDiv w:val="1"/>
      <w:marLeft w:val="0"/>
      <w:marRight w:val="0"/>
      <w:marTop w:val="0"/>
      <w:marBottom w:val="0"/>
      <w:divBdr>
        <w:top w:val="none" w:sz="0" w:space="0" w:color="auto"/>
        <w:left w:val="none" w:sz="0" w:space="0" w:color="auto"/>
        <w:bottom w:val="none" w:sz="0" w:space="0" w:color="auto"/>
        <w:right w:val="none" w:sz="0" w:space="0" w:color="auto"/>
      </w:divBdr>
    </w:div>
    <w:div w:id="1797720303">
      <w:bodyDiv w:val="1"/>
      <w:marLeft w:val="0"/>
      <w:marRight w:val="0"/>
      <w:marTop w:val="0"/>
      <w:marBottom w:val="0"/>
      <w:divBdr>
        <w:top w:val="none" w:sz="0" w:space="0" w:color="auto"/>
        <w:left w:val="none" w:sz="0" w:space="0" w:color="auto"/>
        <w:bottom w:val="none" w:sz="0" w:space="0" w:color="auto"/>
        <w:right w:val="none" w:sz="0" w:space="0" w:color="auto"/>
      </w:divBdr>
    </w:div>
    <w:div w:id="1802458989">
      <w:bodyDiv w:val="1"/>
      <w:marLeft w:val="0"/>
      <w:marRight w:val="0"/>
      <w:marTop w:val="0"/>
      <w:marBottom w:val="0"/>
      <w:divBdr>
        <w:top w:val="none" w:sz="0" w:space="0" w:color="auto"/>
        <w:left w:val="none" w:sz="0" w:space="0" w:color="auto"/>
        <w:bottom w:val="none" w:sz="0" w:space="0" w:color="auto"/>
        <w:right w:val="none" w:sz="0" w:space="0" w:color="auto"/>
      </w:divBdr>
    </w:div>
    <w:div w:id="1803771139">
      <w:bodyDiv w:val="1"/>
      <w:marLeft w:val="0"/>
      <w:marRight w:val="0"/>
      <w:marTop w:val="0"/>
      <w:marBottom w:val="0"/>
      <w:divBdr>
        <w:top w:val="none" w:sz="0" w:space="0" w:color="auto"/>
        <w:left w:val="none" w:sz="0" w:space="0" w:color="auto"/>
        <w:bottom w:val="none" w:sz="0" w:space="0" w:color="auto"/>
        <w:right w:val="none" w:sz="0" w:space="0" w:color="auto"/>
      </w:divBdr>
    </w:div>
    <w:div w:id="1807161628">
      <w:bodyDiv w:val="1"/>
      <w:marLeft w:val="0"/>
      <w:marRight w:val="0"/>
      <w:marTop w:val="0"/>
      <w:marBottom w:val="0"/>
      <w:divBdr>
        <w:top w:val="none" w:sz="0" w:space="0" w:color="auto"/>
        <w:left w:val="none" w:sz="0" w:space="0" w:color="auto"/>
        <w:bottom w:val="none" w:sz="0" w:space="0" w:color="auto"/>
        <w:right w:val="none" w:sz="0" w:space="0" w:color="auto"/>
      </w:divBdr>
    </w:div>
    <w:div w:id="1815096709">
      <w:bodyDiv w:val="1"/>
      <w:marLeft w:val="0"/>
      <w:marRight w:val="0"/>
      <w:marTop w:val="0"/>
      <w:marBottom w:val="0"/>
      <w:divBdr>
        <w:top w:val="none" w:sz="0" w:space="0" w:color="auto"/>
        <w:left w:val="none" w:sz="0" w:space="0" w:color="auto"/>
        <w:bottom w:val="none" w:sz="0" w:space="0" w:color="auto"/>
        <w:right w:val="none" w:sz="0" w:space="0" w:color="auto"/>
      </w:divBdr>
    </w:div>
    <w:div w:id="1816801038">
      <w:bodyDiv w:val="1"/>
      <w:marLeft w:val="0"/>
      <w:marRight w:val="0"/>
      <w:marTop w:val="0"/>
      <w:marBottom w:val="0"/>
      <w:divBdr>
        <w:top w:val="none" w:sz="0" w:space="0" w:color="auto"/>
        <w:left w:val="none" w:sz="0" w:space="0" w:color="auto"/>
        <w:bottom w:val="none" w:sz="0" w:space="0" w:color="auto"/>
        <w:right w:val="none" w:sz="0" w:space="0" w:color="auto"/>
      </w:divBdr>
    </w:div>
    <w:div w:id="1818571147">
      <w:bodyDiv w:val="1"/>
      <w:marLeft w:val="0"/>
      <w:marRight w:val="0"/>
      <w:marTop w:val="0"/>
      <w:marBottom w:val="0"/>
      <w:divBdr>
        <w:top w:val="none" w:sz="0" w:space="0" w:color="auto"/>
        <w:left w:val="none" w:sz="0" w:space="0" w:color="auto"/>
        <w:bottom w:val="none" w:sz="0" w:space="0" w:color="auto"/>
        <w:right w:val="none" w:sz="0" w:space="0" w:color="auto"/>
      </w:divBdr>
    </w:div>
    <w:div w:id="1824154568">
      <w:bodyDiv w:val="1"/>
      <w:marLeft w:val="0"/>
      <w:marRight w:val="0"/>
      <w:marTop w:val="0"/>
      <w:marBottom w:val="0"/>
      <w:divBdr>
        <w:top w:val="none" w:sz="0" w:space="0" w:color="auto"/>
        <w:left w:val="none" w:sz="0" w:space="0" w:color="auto"/>
        <w:bottom w:val="none" w:sz="0" w:space="0" w:color="auto"/>
        <w:right w:val="none" w:sz="0" w:space="0" w:color="auto"/>
      </w:divBdr>
    </w:div>
    <w:div w:id="1826776903">
      <w:bodyDiv w:val="1"/>
      <w:marLeft w:val="0"/>
      <w:marRight w:val="0"/>
      <w:marTop w:val="0"/>
      <w:marBottom w:val="0"/>
      <w:divBdr>
        <w:top w:val="none" w:sz="0" w:space="0" w:color="auto"/>
        <w:left w:val="none" w:sz="0" w:space="0" w:color="auto"/>
        <w:bottom w:val="none" w:sz="0" w:space="0" w:color="auto"/>
        <w:right w:val="none" w:sz="0" w:space="0" w:color="auto"/>
      </w:divBdr>
    </w:div>
    <w:div w:id="1843428269">
      <w:bodyDiv w:val="1"/>
      <w:marLeft w:val="0"/>
      <w:marRight w:val="0"/>
      <w:marTop w:val="0"/>
      <w:marBottom w:val="0"/>
      <w:divBdr>
        <w:top w:val="none" w:sz="0" w:space="0" w:color="auto"/>
        <w:left w:val="none" w:sz="0" w:space="0" w:color="auto"/>
        <w:bottom w:val="none" w:sz="0" w:space="0" w:color="auto"/>
        <w:right w:val="none" w:sz="0" w:space="0" w:color="auto"/>
      </w:divBdr>
    </w:div>
    <w:div w:id="1845124670">
      <w:bodyDiv w:val="1"/>
      <w:marLeft w:val="0"/>
      <w:marRight w:val="0"/>
      <w:marTop w:val="0"/>
      <w:marBottom w:val="0"/>
      <w:divBdr>
        <w:top w:val="none" w:sz="0" w:space="0" w:color="auto"/>
        <w:left w:val="none" w:sz="0" w:space="0" w:color="auto"/>
        <w:bottom w:val="none" w:sz="0" w:space="0" w:color="auto"/>
        <w:right w:val="none" w:sz="0" w:space="0" w:color="auto"/>
      </w:divBdr>
    </w:div>
    <w:div w:id="1846237334">
      <w:bodyDiv w:val="1"/>
      <w:marLeft w:val="0"/>
      <w:marRight w:val="0"/>
      <w:marTop w:val="0"/>
      <w:marBottom w:val="0"/>
      <w:divBdr>
        <w:top w:val="none" w:sz="0" w:space="0" w:color="auto"/>
        <w:left w:val="none" w:sz="0" w:space="0" w:color="auto"/>
        <w:bottom w:val="none" w:sz="0" w:space="0" w:color="auto"/>
        <w:right w:val="none" w:sz="0" w:space="0" w:color="auto"/>
      </w:divBdr>
    </w:div>
    <w:div w:id="1857621852">
      <w:bodyDiv w:val="1"/>
      <w:marLeft w:val="0"/>
      <w:marRight w:val="0"/>
      <w:marTop w:val="0"/>
      <w:marBottom w:val="0"/>
      <w:divBdr>
        <w:top w:val="none" w:sz="0" w:space="0" w:color="auto"/>
        <w:left w:val="none" w:sz="0" w:space="0" w:color="auto"/>
        <w:bottom w:val="none" w:sz="0" w:space="0" w:color="auto"/>
        <w:right w:val="none" w:sz="0" w:space="0" w:color="auto"/>
      </w:divBdr>
    </w:div>
    <w:div w:id="1868639635">
      <w:bodyDiv w:val="1"/>
      <w:marLeft w:val="0"/>
      <w:marRight w:val="0"/>
      <w:marTop w:val="0"/>
      <w:marBottom w:val="0"/>
      <w:divBdr>
        <w:top w:val="none" w:sz="0" w:space="0" w:color="auto"/>
        <w:left w:val="none" w:sz="0" w:space="0" w:color="auto"/>
        <w:bottom w:val="none" w:sz="0" w:space="0" w:color="auto"/>
        <w:right w:val="none" w:sz="0" w:space="0" w:color="auto"/>
      </w:divBdr>
    </w:div>
    <w:div w:id="1871186056">
      <w:bodyDiv w:val="1"/>
      <w:marLeft w:val="0"/>
      <w:marRight w:val="0"/>
      <w:marTop w:val="0"/>
      <w:marBottom w:val="0"/>
      <w:divBdr>
        <w:top w:val="none" w:sz="0" w:space="0" w:color="auto"/>
        <w:left w:val="none" w:sz="0" w:space="0" w:color="auto"/>
        <w:bottom w:val="none" w:sz="0" w:space="0" w:color="auto"/>
        <w:right w:val="none" w:sz="0" w:space="0" w:color="auto"/>
      </w:divBdr>
    </w:div>
    <w:div w:id="1876844667">
      <w:bodyDiv w:val="1"/>
      <w:marLeft w:val="0"/>
      <w:marRight w:val="0"/>
      <w:marTop w:val="0"/>
      <w:marBottom w:val="0"/>
      <w:divBdr>
        <w:top w:val="none" w:sz="0" w:space="0" w:color="auto"/>
        <w:left w:val="none" w:sz="0" w:space="0" w:color="auto"/>
        <w:bottom w:val="none" w:sz="0" w:space="0" w:color="auto"/>
        <w:right w:val="none" w:sz="0" w:space="0" w:color="auto"/>
      </w:divBdr>
    </w:div>
    <w:div w:id="1883787332">
      <w:bodyDiv w:val="1"/>
      <w:marLeft w:val="0"/>
      <w:marRight w:val="0"/>
      <w:marTop w:val="0"/>
      <w:marBottom w:val="0"/>
      <w:divBdr>
        <w:top w:val="none" w:sz="0" w:space="0" w:color="auto"/>
        <w:left w:val="none" w:sz="0" w:space="0" w:color="auto"/>
        <w:bottom w:val="none" w:sz="0" w:space="0" w:color="auto"/>
        <w:right w:val="none" w:sz="0" w:space="0" w:color="auto"/>
      </w:divBdr>
    </w:div>
    <w:div w:id="1886023444">
      <w:bodyDiv w:val="1"/>
      <w:marLeft w:val="0"/>
      <w:marRight w:val="0"/>
      <w:marTop w:val="0"/>
      <w:marBottom w:val="0"/>
      <w:divBdr>
        <w:top w:val="none" w:sz="0" w:space="0" w:color="auto"/>
        <w:left w:val="none" w:sz="0" w:space="0" w:color="auto"/>
        <w:bottom w:val="none" w:sz="0" w:space="0" w:color="auto"/>
        <w:right w:val="none" w:sz="0" w:space="0" w:color="auto"/>
      </w:divBdr>
    </w:div>
    <w:div w:id="1897158641">
      <w:bodyDiv w:val="1"/>
      <w:marLeft w:val="0"/>
      <w:marRight w:val="0"/>
      <w:marTop w:val="0"/>
      <w:marBottom w:val="0"/>
      <w:divBdr>
        <w:top w:val="none" w:sz="0" w:space="0" w:color="auto"/>
        <w:left w:val="none" w:sz="0" w:space="0" w:color="auto"/>
        <w:bottom w:val="none" w:sz="0" w:space="0" w:color="auto"/>
        <w:right w:val="none" w:sz="0" w:space="0" w:color="auto"/>
      </w:divBdr>
      <w:divsChild>
        <w:div w:id="2104109525">
          <w:marLeft w:val="0"/>
          <w:marRight w:val="0"/>
          <w:marTop w:val="0"/>
          <w:marBottom w:val="0"/>
          <w:divBdr>
            <w:top w:val="none" w:sz="0" w:space="0" w:color="auto"/>
            <w:left w:val="none" w:sz="0" w:space="0" w:color="auto"/>
            <w:bottom w:val="none" w:sz="0" w:space="0" w:color="auto"/>
            <w:right w:val="none" w:sz="0" w:space="0" w:color="auto"/>
          </w:divBdr>
          <w:divsChild>
            <w:div w:id="1384675754">
              <w:marLeft w:val="0"/>
              <w:marRight w:val="0"/>
              <w:marTop w:val="0"/>
              <w:marBottom w:val="0"/>
              <w:divBdr>
                <w:top w:val="none" w:sz="0" w:space="0" w:color="auto"/>
                <w:left w:val="none" w:sz="0" w:space="0" w:color="auto"/>
                <w:bottom w:val="none" w:sz="0" w:space="0" w:color="auto"/>
                <w:right w:val="none" w:sz="0" w:space="0" w:color="auto"/>
              </w:divBdr>
            </w:div>
            <w:div w:id="7296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923">
      <w:bodyDiv w:val="1"/>
      <w:marLeft w:val="0"/>
      <w:marRight w:val="0"/>
      <w:marTop w:val="0"/>
      <w:marBottom w:val="0"/>
      <w:divBdr>
        <w:top w:val="none" w:sz="0" w:space="0" w:color="auto"/>
        <w:left w:val="none" w:sz="0" w:space="0" w:color="auto"/>
        <w:bottom w:val="none" w:sz="0" w:space="0" w:color="auto"/>
        <w:right w:val="none" w:sz="0" w:space="0" w:color="auto"/>
      </w:divBdr>
    </w:div>
    <w:div w:id="1907185763">
      <w:bodyDiv w:val="1"/>
      <w:marLeft w:val="0"/>
      <w:marRight w:val="0"/>
      <w:marTop w:val="0"/>
      <w:marBottom w:val="0"/>
      <w:divBdr>
        <w:top w:val="none" w:sz="0" w:space="0" w:color="auto"/>
        <w:left w:val="none" w:sz="0" w:space="0" w:color="auto"/>
        <w:bottom w:val="none" w:sz="0" w:space="0" w:color="auto"/>
        <w:right w:val="none" w:sz="0" w:space="0" w:color="auto"/>
      </w:divBdr>
    </w:div>
    <w:div w:id="1925218281">
      <w:bodyDiv w:val="1"/>
      <w:marLeft w:val="0"/>
      <w:marRight w:val="0"/>
      <w:marTop w:val="0"/>
      <w:marBottom w:val="0"/>
      <w:divBdr>
        <w:top w:val="none" w:sz="0" w:space="0" w:color="auto"/>
        <w:left w:val="none" w:sz="0" w:space="0" w:color="auto"/>
        <w:bottom w:val="none" w:sz="0" w:space="0" w:color="auto"/>
        <w:right w:val="none" w:sz="0" w:space="0" w:color="auto"/>
      </w:divBdr>
    </w:div>
    <w:div w:id="1931355255">
      <w:bodyDiv w:val="1"/>
      <w:marLeft w:val="0"/>
      <w:marRight w:val="0"/>
      <w:marTop w:val="0"/>
      <w:marBottom w:val="0"/>
      <w:divBdr>
        <w:top w:val="none" w:sz="0" w:space="0" w:color="auto"/>
        <w:left w:val="none" w:sz="0" w:space="0" w:color="auto"/>
        <w:bottom w:val="none" w:sz="0" w:space="0" w:color="auto"/>
        <w:right w:val="none" w:sz="0" w:space="0" w:color="auto"/>
      </w:divBdr>
    </w:div>
    <w:div w:id="1932539704">
      <w:bodyDiv w:val="1"/>
      <w:marLeft w:val="0"/>
      <w:marRight w:val="0"/>
      <w:marTop w:val="0"/>
      <w:marBottom w:val="0"/>
      <w:divBdr>
        <w:top w:val="none" w:sz="0" w:space="0" w:color="auto"/>
        <w:left w:val="none" w:sz="0" w:space="0" w:color="auto"/>
        <w:bottom w:val="none" w:sz="0" w:space="0" w:color="auto"/>
        <w:right w:val="none" w:sz="0" w:space="0" w:color="auto"/>
      </w:divBdr>
    </w:div>
    <w:div w:id="1933973545">
      <w:bodyDiv w:val="1"/>
      <w:marLeft w:val="0"/>
      <w:marRight w:val="0"/>
      <w:marTop w:val="0"/>
      <w:marBottom w:val="0"/>
      <w:divBdr>
        <w:top w:val="none" w:sz="0" w:space="0" w:color="auto"/>
        <w:left w:val="none" w:sz="0" w:space="0" w:color="auto"/>
        <w:bottom w:val="none" w:sz="0" w:space="0" w:color="auto"/>
        <w:right w:val="none" w:sz="0" w:space="0" w:color="auto"/>
      </w:divBdr>
    </w:div>
    <w:div w:id="1938100223">
      <w:bodyDiv w:val="1"/>
      <w:marLeft w:val="0"/>
      <w:marRight w:val="0"/>
      <w:marTop w:val="0"/>
      <w:marBottom w:val="0"/>
      <w:divBdr>
        <w:top w:val="none" w:sz="0" w:space="0" w:color="auto"/>
        <w:left w:val="none" w:sz="0" w:space="0" w:color="auto"/>
        <w:bottom w:val="none" w:sz="0" w:space="0" w:color="auto"/>
        <w:right w:val="none" w:sz="0" w:space="0" w:color="auto"/>
      </w:divBdr>
    </w:div>
    <w:div w:id="1950115469">
      <w:bodyDiv w:val="1"/>
      <w:marLeft w:val="0"/>
      <w:marRight w:val="0"/>
      <w:marTop w:val="0"/>
      <w:marBottom w:val="0"/>
      <w:divBdr>
        <w:top w:val="none" w:sz="0" w:space="0" w:color="auto"/>
        <w:left w:val="none" w:sz="0" w:space="0" w:color="auto"/>
        <w:bottom w:val="none" w:sz="0" w:space="0" w:color="auto"/>
        <w:right w:val="none" w:sz="0" w:space="0" w:color="auto"/>
      </w:divBdr>
    </w:div>
    <w:div w:id="1951742820">
      <w:bodyDiv w:val="1"/>
      <w:marLeft w:val="0"/>
      <w:marRight w:val="0"/>
      <w:marTop w:val="0"/>
      <w:marBottom w:val="0"/>
      <w:divBdr>
        <w:top w:val="none" w:sz="0" w:space="0" w:color="auto"/>
        <w:left w:val="none" w:sz="0" w:space="0" w:color="auto"/>
        <w:bottom w:val="none" w:sz="0" w:space="0" w:color="auto"/>
        <w:right w:val="none" w:sz="0" w:space="0" w:color="auto"/>
      </w:divBdr>
    </w:div>
    <w:div w:id="1952777519">
      <w:bodyDiv w:val="1"/>
      <w:marLeft w:val="0"/>
      <w:marRight w:val="0"/>
      <w:marTop w:val="0"/>
      <w:marBottom w:val="0"/>
      <w:divBdr>
        <w:top w:val="none" w:sz="0" w:space="0" w:color="auto"/>
        <w:left w:val="none" w:sz="0" w:space="0" w:color="auto"/>
        <w:bottom w:val="none" w:sz="0" w:space="0" w:color="auto"/>
        <w:right w:val="none" w:sz="0" w:space="0" w:color="auto"/>
      </w:divBdr>
    </w:div>
    <w:div w:id="1967466103">
      <w:bodyDiv w:val="1"/>
      <w:marLeft w:val="0"/>
      <w:marRight w:val="0"/>
      <w:marTop w:val="0"/>
      <w:marBottom w:val="0"/>
      <w:divBdr>
        <w:top w:val="none" w:sz="0" w:space="0" w:color="auto"/>
        <w:left w:val="none" w:sz="0" w:space="0" w:color="auto"/>
        <w:bottom w:val="none" w:sz="0" w:space="0" w:color="auto"/>
        <w:right w:val="none" w:sz="0" w:space="0" w:color="auto"/>
      </w:divBdr>
    </w:div>
    <w:div w:id="1970932346">
      <w:bodyDiv w:val="1"/>
      <w:marLeft w:val="0"/>
      <w:marRight w:val="0"/>
      <w:marTop w:val="0"/>
      <w:marBottom w:val="0"/>
      <w:divBdr>
        <w:top w:val="none" w:sz="0" w:space="0" w:color="auto"/>
        <w:left w:val="none" w:sz="0" w:space="0" w:color="auto"/>
        <w:bottom w:val="none" w:sz="0" w:space="0" w:color="auto"/>
        <w:right w:val="none" w:sz="0" w:space="0" w:color="auto"/>
      </w:divBdr>
    </w:div>
    <w:div w:id="1980332386">
      <w:bodyDiv w:val="1"/>
      <w:marLeft w:val="0"/>
      <w:marRight w:val="0"/>
      <w:marTop w:val="0"/>
      <w:marBottom w:val="0"/>
      <w:divBdr>
        <w:top w:val="none" w:sz="0" w:space="0" w:color="auto"/>
        <w:left w:val="none" w:sz="0" w:space="0" w:color="auto"/>
        <w:bottom w:val="none" w:sz="0" w:space="0" w:color="auto"/>
        <w:right w:val="none" w:sz="0" w:space="0" w:color="auto"/>
      </w:divBdr>
    </w:div>
    <w:div w:id="1985894152">
      <w:bodyDiv w:val="1"/>
      <w:marLeft w:val="0"/>
      <w:marRight w:val="0"/>
      <w:marTop w:val="0"/>
      <w:marBottom w:val="0"/>
      <w:divBdr>
        <w:top w:val="none" w:sz="0" w:space="0" w:color="auto"/>
        <w:left w:val="none" w:sz="0" w:space="0" w:color="auto"/>
        <w:bottom w:val="none" w:sz="0" w:space="0" w:color="auto"/>
        <w:right w:val="none" w:sz="0" w:space="0" w:color="auto"/>
      </w:divBdr>
    </w:div>
    <w:div w:id="1989047021">
      <w:bodyDiv w:val="1"/>
      <w:marLeft w:val="0"/>
      <w:marRight w:val="0"/>
      <w:marTop w:val="0"/>
      <w:marBottom w:val="0"/>
      <w:divBdr>
        <w:top w:val="none" w:sz="0" w:space="0" w:color="auto"/>
        <w:left w:val="none" w:sz="0" w:space="0" w:color="auto"/>
        <w:bottom w:val="none" w:sz="0" w:space="0" w:color="auto"/>
        <w:right w:val="none" w:sz="0" w:space="0" w:color="auto"/>
      </w:divBdr>
    </w:div>
    <w:div w:id="1991978173">
      <w:bodyDiv w:val="1"/>
      <w:marLeft w:val="0"/>
      <w:marRight w:val="0"/>
      <w:marTop w:val="0"/>
      <w:marBottom w:val="0"/>
      <w:divBdr>
        <w:top w:val="none" w:sz="0" w:space="0" w:color="auto"/>
        <w:left w:val="none" w:sz="0" w:space="0" w:color="auto"/>
        <w:bottom w:val="none" w:sz="0" w:space="0" w:color="auto"/>
        <w:right w:val="none" w:sz="0" w:space="0" w:color="auto"/>
      </w:divBdr>
    </w:div>
    <w:div w:id="1995596369">
      <w:bodyDiv w:val="1"/>
      <w:marLeft w:val="0"/>
      <w:marRight w:val="0"/>
      <w:marTop w:val="0"/>
      <w:marBottom w:val="0"/>
      <w:divBdr>
        <w:top w:val="none" w:sz="0" w:space="0" w:color="auto"/>
        <w:left w:val="none" w:sz="0" w:space="0" w:color="auto"/>
        <w:bottom w:val="none" w:sz="0" w:space="0" w:color="auto"/>
        <w:right w:val="none" w:sz="0" w:space="0" w:color="auto"/>
      </w:divBdr>
    </w:div>
    <w:div w:id="2002657495">
      <w:bodyDiv w:val="1"/>
      <w:marLeft w:val="0"/>
      <w:marRight w:val="0"/>
      <w:marTop w:val="0"/>
      <w:marBottom w:val="0"/>
      <w:divBdr>
        <w:top w:val="none" w:sz="0" w:space="0" w:color="auto"/>
        <w:left w:val="none" w:sz="0" w:space="0" w:color="auto"/>
        <w:bottom w:val="none" w:sz="0" w:space="0" w:color="auto"/>
        <w:right w:val="none" w:sz="0" w:space="0" w:color="auto"/>
      </w:divBdr>
    </w:div>
    <w:div w:id="2008632891">
      <w:bodyDiv w:val="1"/>
      <w:marLeft w:val="0"/>
      <w:marRight w:val="0"/>
      <w:marTop w:val="0"/>
      <w:marBottom w:val="0"/>
      <w:divBdr>
        <w:top w:val="none" w:sz="0" w:space="0" w:color="auto"/>
        <w:left w:val="none" w:sz="0" w:space="0" w:color="auto"/>
        <w:bottom w:val="none" w:sz="0" w:space="0" w:color="auto"/>
        <w:right w:val="none" w:sz="0" w:space="0" w:color="auto"/>
      </w:divBdr>
    </w:div>
    <w:div w:id="2010408239">
      <w:bodyDiv w:val="1"/>
      <w:marLeft w:val="0"/>
      <w:marRight w:val="0"/>
      <w:marTop w:val="0"/>
      <w:marBottom w:val="0"/>
      <w:divBdr>
        <w:top w:val="none" w:sz="0" w:space="0" w:color="auto"/>
        <w:left w:val="none" w:sz="0" w:space="0" w:color="auto"/>
        <w:bottom w:val="none" w:sz="0" w:space="0" w:color="auto"/>
        <w:right w:val="none" w:sz="0" w:space="0" w:color="auto"/>
      </w:divBdr>
    </w:div>
    <w:div w:id="2015766240">
      <w:bodyDiv w:val="1"/>
      <w:marLeft w:val="0"/>
      <w:marRight w:val="0"/>
      <w:marTop w:val="0"/>
      <w:marBottom w:val="0"/>
      <w:divBdr>
        <w:top w:val="none" w:sz="0" w:space="0" w:color="auto"/>
        <w:left w:val="none" w:sz="0" w:space="0" w:color="auto"/>
        <w:bottom w:val="none" w:sz="0" w:space="0" w:color="auto"/>
        <w:right w:val="none" w:sz="0" w:space="0" w:color="auto"/>
      </w:divBdr>
    </w:div>
    <w:div w:id="2017682728">
      <w:bodyDiv w:val="1"/>
      <w:marLeft w:val="0"/>
      <w:marRight w:val="0"/>
      <w:marTop w:val="0"/>
      <w:marBottom w:val="0"/>
      <w:divBdr>
        <w:top w:val="none" w:sz="0" w:space="0" w:color="auto"/>
        <w:left w:val="none" w:sz="0" w:space="0" w:color="auto"/>
        <w:bottom w:val="none" w:sz="0" w:space="0" w:color="auto"/>
        <w:right w:val="none" w:sz="0" w:space="0" w:color="auto"/>
      </w:divBdr>
    </w:div>
    <w:div w:id="2021661456">
      <w:bodyDiv w:val="1"/>
      <w:marLeft w:val="0"/>
      <w:marRight w:val="0"/>
      <w:marTop w:val="0"/>
      <w:marBottom w:val="0"/>
      <w:divBdr>
        <w:top w:val="none" w:sz="0" w:space="0" w:color="auto"/>
        <w:left w:val="none" w:sz="0" w:space="0" w:color="auto"/>
        <w:bottom w:val="none" w:sz="0" w:space="0" w:color="auto"/>
        <w:right w:val="none" w:sz="0" w:space="0" w:color="auto"/>
      </w:divBdr>
    </w:div>
    <w:div w:id="2033996995">
      <w:bodyDiv w:val="1"/>
      <w:marLeft w:val="0"/>
      <w:marRight w:val="0"/>
      <w:marTop w:val="0"/>
      <w:marBottom w:val="0"/>
      <w:divBdr>
        <w:top w:val="none" w:sz="0" w:space="0" w:color="auto"/>
        <w:left w:val="none" w:sz="0" w:space="0" w:color="auto"/>
        <w:bottom w:val="none" w:sz="0" w:space="0" w:color="auto"/>
        <w:right w:val="none" w:sz="0" w:space="0" w:color="auto"/>
      </w:divBdr>
    </w:div>
    <w:div w:id="2047630947">
      <w:bodyDiv w:val="1"/>
      <w:marLeft w:val="0"/>
      <w:marRight w:val="0"/>
      <w:marTop w:val="0"/>
      <w:marBottom w:val="0"/>
      <w:divBdr>
        <w:top w:val="none" w:sz="0" w:space="0" w:color="auto"/>
        <w:left w:val="none" w:sz="0" w:space="0" w:color="auto"/>
        <w:bottom w:val="none" w:sz="0" w:space="0" w:color="auto"/>
        <w:right w:val="none" w:sz="0" w:space="0" w:color="auto"/>
      </w:divBdr>
    </w:div>
    <w:div w:id="2048096945">
      <w:bodyDiv w:val="1"/>
      <w:marLeft w:val="0"/>
      <w:marRight w:val="0"/>
      <w:marTop w:val="0"/>
      <w:marBottom w:val="0"/>
      <w:divBdr>
        <w:top w:val="none" w:sz="0" w:space="0" w:color="auto"/>
        <w:left w:val="none" w:sz="0" w:space="0" w:color="auto"/>
        <w:bottom w:val="none" w:sz="0" w:space="0" w:color="auto"/>
        <w:right w:val="none" w:sz="0" w:space="0" w:color="auto"/>
      </w:divBdr>
    </w:div>
    <w:div w:id="2054579547">
      <w:bodyDiv w:val="1"/>
      <w:marLeft w:val="0"/>
      <w:marRight w:val="0"/>
      <w:marTop w:val="0"/>
      <w:marBottom w:val="0"/>
      <w:divBdr>
        <w:top w:val="none" w:sz="0" w:space="0" w:color="auto"/>
        <w:left w:val="none" w:sz="0" w:space="0" w:color="auto"/>
        <w:bottom w:val="none" w:sz="0" w:space="0" w:color="auto"/>
        <w:right w:val="none" w:sz="0" w:space="0" w:color="auto"/>
      </w:divBdr>
    </w:div>
    <w:div w:id="2056276601">
      <w:bodyDiv w:val="1"/>
      <w:marLeft w:val="0"/>
      <w:marRight w:val="0"/>
      <w:marTop w:val="0"/>
      <w:marBottom w:val="0"/>
      <w:divBdr>
        <w:top w:val="none" w:sz="0" w:space="0" w:color="auto"/>
        <w:left w:val="none" w:sz="0" w:space="0" w:color="auto"/>
        <w:bottom w:val="none" w:sz="0" w:space="0" w:color="auto"/>
        <w:right w:val="none" w:sz="0" w:space="0" w:color="auto"/>
      </w:divBdr>
    </w:div>
    <w:div w:id="2059426202">
      <w:bodyDiv w:val="1"/>
      <w:marLeft w:val="0"/>
      <w:marRight w:val="0"/>
      <w:marTop w:val="0"/>
      <w:marBottom w:val="0"/>
      <w:divBdr>
        <w:top w:val="none" w:sz="0" w:space="0" w:color="auto"/>
        <w:left w:val="none" w:sz="0" w:space="0" w:color="auto"/>
        <w:bottom w:val="none" w:sz="0" w:space="0" w:color="auto"/>
        <w:right w:val="none" w:sz="0" w:space="0" w:color="auto"/>
      </w:divBdr>
    </w:div>
    <w:div w:id="2063360787">
      <w:bodyDiv w:val="1"/>
      <w:marLeft w:val="0"/>
      <w:marRight w:val="0"/>
      <w:marTop w:val="0"/>
      <w:marBottom w:val="0"/>
      <w:divBdr>
        <w:top w:val="none" w:sz="0" w:space="0" w:color="auto"/>
        <w:left w:val="none" w:sz="0" w:space="0" w:color="auto"/>
        <w:bottom w:val="none" w:sz="0" w:space="0" w:color="auto"/>
        <w:right w:val="none" w:sz="0" w:space="0" w:color="auto"/>
      </w:divBdr>
    </w:div>
    <w:div w:id="2069185566">
      <w:bodyDiv w:val="1"/>
      <w:marLeft w:val="0"/>
      <w:marRight w:val="0"/>
      <w:marTop w:val="0"/>
      <w:marBottom w:val="0"/>
      <w:divBdr>
        <w:top w:val="none" w:sz="0" w:space="0" w:color="auto"/>
        <w:left w:val="none" w:sz="0" w:space="0" w:color="auto"/>
        <w:bottom w:val="none" w:sz="0" w:space="0" w:color="auto"/>
        <w:right w:val="none" w:sz="0" w:space="0" w:color="auto"/>
      </w:divBdr>
    </w:div>
    <w:div w:id="2083483820">
      <w:bodyDiv w:val="1"/>
      <w:marLeft w:val="0"/>
      <w:marRight w:val="0"/>
      <w:marTop w:val="0"/>
      <w:marBottom w:val="0"/>
      <w:divBdr>
        <w:top w:val="none" w:sz="0" w:space="0" w:color="auto"/>
        <w:left w:val="none" w:sz="0" w:space="0" w:color="auto"/>
        <w:bottom w:val="none" w:sz="0" w:space="0" w:color="auto"/>
        <w:right w:val="none" w:sz="0" w:space="0" w:color="auto"/>
      </w:divBdr>
    </w:div>
    <w:div w:id="2087992762">
      <w:bodyDiv w:val="1"/>
      <w:marLeft w:val="0"/>
      <w:marRight w:val="0"/>
      <w:marTop w:val="0"/>
      <w:marBottom w:val="0"/>
      <w:divBdr>
        <w:top w:val="none" w:sz="0" w:space="0" w:color="auto"/>
        <w:left w:val="none" w:sz="0" w:space="0" w:color="auto"/>
        <w:bottom w:val="none" w:sz="0" w:space="0" w:color="auto"/>
        <w:right w:val="none" w:sz="0" w:space="0" w:color="auto"/>
      </w:divBdr>
    </w:div>
    <w:div w:id="2091270725">
      <w:bodyDiv w:val="1"/>
      <w:marLeft w:val="0"/>
      <w:marRight w:val="0"/>
      <w:marTop w:val="0"/>
      <w:marBottom w:val="0"/>
      <w:divBdr>
        <w:top w:val="none" w:sz="0" w:space="0" w:color="auto"/>
        <w:left w:val="none" w:sz="0" w:space="0" w:color="auto"/>
        <w:bottom w:val="none" w:sz="0" w:space="0" w:color="auto"/>
        <w:right w:val="none" w:sz="0" w:space="0" w:color="auto"/>
      </w:divBdr>
    </w:div>
    <w:div w:id="2092700598">
      <w:bodyDiv w:val="1"/>
      <w:marLeft w:val="0"/>
      <w:marRight w:val="0"/>
      <w:marTop w:val="0"/>
      <w:marBottom w:val="0"/>
      <w:divBdr>
        <w:top w:val="none" w:sz="0" w:space="0" w:color="auto"/>
        <w:left w:val="none" w:sz="0" w:space="0" w:color="auto"/>
        <w:bottom w:val="none" w:sz="0" w:space="0" w:color="auto"/>
        <w:right w:val="none" w:sz="0" w:space="0" w:color="auto"/>
      </w:divBdr>
    </w:div>
    <w:div w:id="2092852467">
      <w:bodyDiv w:val="1"/>
      <w:marLeft w:val="0"/>
      <w:marRight w:val="0"/>
      <w:marTop w:val="0"/>
      <w:marBottom w:val="0"/>
      <w:divBdr>
        <w:top w:val="none" w:sz="0" w:space="0" w:color="auto"/>
        <w:left w:val="none" w:sz="0" w:space="0" w:color="auto"/>
        <w:bottom w:val="none" w:sz="0" w:space="0" w:color="auto"/>
        <w:right w:val="none" w:sz="0" w:space="0" w:color="auto"/>
      </w:divBdr>
    </w:div>
    <w:div w:id="2099673762">
      <w:bodyDiv w:val="1"/>
      <w:marLeft w:val="0"/>
      <w:marRight w:val="0"/>
      <w:marTop w:val="0"/>
      <w:marBottom w:val="0"/>
      <w:divBdr>
        <w:top w:val="none" w:sz="0" w:space="0" w:color="auto"/>
        <w:left w:val="none" w:sz="0" w:space="0" w:color="auto"/>
        <w:bottom w:val="none" w:sz="0" w:space="0" w:color="auto"/>
        <w:right w:val="none" w:sz="0" w:space="0" w:color="auto"/>
      </w:divBdr>
    </w:div>
    <w:div w:id="2100059585">
      <w:bodyDiv w:val="1"/>
      <w:marLeft w:val="0"/>
      <w:marRight w:val="0"/>
      <w:marTop w:val="0"/>
      <w:marBottom w:val="0"/>
      <w:divBdr>
        <w:top w:val="none" w:sz="0" w:space="0" w:color="auto"/>
        <w:left w:val="none" w:sz="0" w:space="0" w:color="auto"/>
        <w:bottom w:val="none" w:sz="0" w:space="0" w:color="auto"/>
        <w:right w:val="none" w:sz="0" w:space="0" w:color="auto"/>
      </w:divBdr>
    </w:div>
    <w:div w:id="2105875927">
      <w:bodyDiv w:val="1"/>
      <w:marLeft w:val="0"/>
      <w:marRight w:val="0"/>
      <w:marTop w:val="0"/>
      <w:marBottom w:val="0"/>
      <w:divBdr>
        <w:top w:val="none" w:sz="0" w:space="0" w:color="auto"/>
        <w:left w:val="none" w:sz="0" w:space="0" w:color="auto"/>
        <w:bottom w:val="none" w:sz="0" w:space="0" w:color="auto"/>
        <w:right w:val="none" w:sz="0" w:space="0" w:color="auto"/>
      </w:divBdr>
    </w:div>
    <w:div w:id="2105879462">
      <w:bodyDiv w:val="1"/>
      <w:marLeft w:val="0"/>
      <w:marRight w:val="0"/>
      <w:marTop w:val="0"/>
      <w:marBottom w:val="0"/>
      <w:divBdr>
        <w:top w:val="none" w:sz="0" w:space="0" w:color="auto"/>
        <w:left w:val="none" w:sz="0" w:space="0" w:color="auto"/>
        <w:bottom w:val="none" w:sz="0" w:space="0" w:color="auto"/>
        <w:right w:val="none" w:sz="0" w:space="0" w:color="auto"/>
      </w:divBdr>
    </w:div>
    <w:div w:id="2112239366">
      <w:bodyDiv w:val="1"/>
      <w:marLeft w:val="0"/>
      <w:marRight w:val="0"/>
      <w:marTop w:val="0"/>
      <w:marBottom w:val="0"/>
      <w:divBdr>
        <w:top w:val="none" w:sz="0" w:space="0" w:color="auto"/>
        <w:left w:val="none" w:sz="0" w:space="0" w:color="auto"/>
        <w:bottom w:val="none" w:sz="0" w:space="0" w:color="auto"/>
        <w:right w:val="none" w:sz="0" w:space="0" w:color="auto"/>
      </w:divBdr>
    </w:div>
    <w:div w:id="2137481496">
      <w:bodyDiv w:val="1"/>
      <w:marLeft w:val="0"/>
      <w:marRight w:val="0"/>
      <w:marTop w:val="0"/>
      <w:marBottom w:val="0"/>
      <w:divBdr>
        <w:top w:val="none" w:sz="0" w:space="0" w:color="auto"/>
        <w:left w:val="none" w:sz="0" w:space="0" w:color="auto"/>
        <w:bottom w:val="none" w:sz="0" w:space="0" w:color="auto"/>
        <w:right w:val="none" w:sz="0" w:space="0" w:color="auto"/>
      </w:divBdr>
    </w:div>
    <w:div w:id="21444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EB8EEA7-B98D-9B40-BCC3-68078D457A7A}"/>
      </w:docPartPr>
      <w:docPartBody>
        <w:p w:rsidR="001660FA" w:rsidRDefault="005A61BE">
          <w:r w:rsidRPr="009F3FEB">
            <w:rPr>
              <w:rStyle w:val="PlaceholderText"/>
            </w:rPr>
            <w:t>Click or tap here to enter text.</w:t>
          </w:r>
        </w:p>
      </w:docPartBody>
    </w:docPart>
    <w:docPart>
      <w:docPartPr>
        <w:name w:val="653EB028A2B72247AADD9076E60CF996"/>
        <w:category>
          <w:name w:val="General"/>
          <w:gallery w:val="placeholder"/>
        </w:category>
        <w:types>
          <w:type w:val="bbPlcHdr"/>
        </w:types>
        <w:behaviors>
          <w:behavior w:val="content"/>
        </w:behaviors>
        <w:guid w:val="{DFC17633-8552-D041-8B76-74C330FBE554}"/>
      </w:docPartPr>
      <w:docPartBody>
        <w:p w:rsidR="00466C04" w:rsidRDefault="00456828" w:rsidP="00456828">
          <w:pPr>
            <w:pStyle w:val="653EB028A2B72247AADD9076E60CF996"/>
          </w:pPr>
          <w:r w:rsidRPr="009F3FEB">
            <w:rPr>
              <w:rStyle w:val="PlaceholderText"/>
            </w:rPr>
            <w:t>Click or tap here to enter text.</w:t>
          </w:r>
        </w:p>
      </w:docPartBody>
    </w:docPart>
    <w:docPart>
      <w:docPartPr>
        <w:name w:val="AA55E0023304F8458004A0EFFC14EE5B"/>
        <w:category>
          <w:name w:val="General"/>
          <w:gallery w:val="placeholder"/>
        </w:category>
        <w:types>
          <w:type w:val="bbPlcHdr"/>
        </w:types>
        <w:behaviors>
          <w:behavior w:val="content"/>
        </w:behaviors>
        <w:guid w:val="{1D436BDB-B632-F14C-AABE-C1AF3635E936}"/>
      </w:docPartPr>
      <w:docPartBody>
        <w:p w:rsidR="005B5C88" w:rsidRDefault="009F66AB" w:rsidP="009F66AB">
          <w:pPr>
            <w:pStyle w:val="AA55E0023304F8458004A0EFFC14EE5B"/>
          </w:pPr>
          <w:r w:rsidRPr="009F3F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reek">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BE"/>
    <w:rsid w:val="000009EE"/>
    <w:rsid w:val="0007344A"/>
    <w:rsid w:val="000B0799"/>
    <w:rsid w:val="001043DA"/>
    <w:rsid w:val="00146BA1"/>
    <w:rsid w:val="001660FA"/>
    <w:rsid w:val="00264CAB"/>
    <w:rsid w:val="002718C9"/>
    <w:rsid w:val="00291FCB"/>
    <w:rsid w:val="002B46E3"/>
    <w:rsid w:val="003D04DA"/>
    <w:rsid w:val="00425102"/>
    <w:rsid w:val="00456828"/>
    <w:rsid w:val="00466C04"/>
    <w:rsid w:val="00481213"/>
    <w:rsid w:val="004922A5"/>
    <w:rsid w:val="0049287A"/>
    <w:rsid w:val="00507485"/>
    <w:rsid w:val="00513F3D"/>
    <w:rsid w:val="0053557F"/>
    <w:rsid w:val="005930F4"/>
    <w:rsid w:val="005A61BE"/>
    <w:rsid w:val="005B5C88"/>
    <w:rsid w:val="005C4A5D"/>
    <w:rsid w:val="0064693C"/>
    <w:rsid w:val="00672112"/>
    <w:rsid w:val="00691044"/>
    <w:rsid w:val="006E5E9F"/>
    <w:rsid w:val="007035F0"/>
    <w:rsid w:val="007602D6"/>
    <w:rsid w:val="007A61D9"/>
    <w:rsid w:val="00845B44"/>
    <w:rsid w:val="009F66AB"/>
    <w:rsid w:val="00A514EE"/>
    <w:rsid w:val="00A7312D"/>
    <w:rsid w:val="00AD11C9"/>
    <w:rsid w:val="00AD30D0"/>
    <w:rsid w:val="00AD3985"/>
    <w:rsid w:val="00B52E24"/>
    <w:rsid w:val="00BC515B"/>
    <w:rsid w:val="00BD5103"/>
    <w:rsid w:val="00C63700"/>
    <w:rsid w:val="00D66D8B"/>
    <w:rsid w:val="00DA7B7B"/>
    <w:rsid w:val="00DC12B4"/>
    <w:rsid w:val="00E20972"/>
    <w:rsid w:val="00E63992"/>
    <w:rsid w:val="00EB5945"/>
    <w:rsid w:val="00EF3D45"/>
    <w:rsid w:val="00F0733C"/>
    <w:rsid w:val="00F22EB4"/>
    <w:rsid w:val="00F240D7"/>
    <w:rsid w:val="00F356D1"/>
    <w:rsid w:val="00F84A4A"/>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6AB"/>
    <w:rPr>
      <w:color w:val="666666"/>
    </w:rPr>
  </w:style>
  <w:style w:type="paragraph" w:customStyle="1" w:styleId="653EB028A2B72247AADD9076E60CF996">
    <w:name w:val="653EB028A2B72247AADD9076E60CF996"/>
    <w:rsid w:val="00456828"/>
  </w:style>
  <w:style w:type="paragraph" w:customStyle="1" w:styleId="AA55E0023304F8458004A0EFFC14EE5B">
    <w:name w:val="AA55E0023304F8458004A0EFFC14EE5B"/>
    <w:rsid w:val="009F6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8CB540-F271-2E46-9555-C84D4EB4F711}">
  <we:reference id="wa104380917" version="1.0.1.0" store="en-GB"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F4741-4CAC-D046-9F9C-65D432CE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9</Pages>
  <Words>4576</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Steemers</dc:creator>
  <cp:keywords/>
  <dc:description/>
  <cp:lastModifiedBy>Alexander Steemers</cp:lastModifiedBy>
  <cp:revision>170</cp:revision>
  <dcterms:created xsi:type="dcterms:W3CDTF">2025-06-19T07:46:00Z</dcterms:created>
  <dcterms:modified xsi:type="dcterms:W3CDTF">2025-07-30T09:13:00Z</dcterms:modified>
</cp:coreProperties>
</file>